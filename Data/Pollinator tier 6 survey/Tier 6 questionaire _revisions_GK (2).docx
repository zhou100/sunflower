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94566" w14:textId="77777777" w:rsidR="0045580E" w:rsidRDefault="0045580E">
      <w:bookmarkStart w:id="0" w:name="_GoBack"/>
      <w:bookmarkEnd w:id="0"/>
      <w:r>
        <w:t>Tier 6 Survey Questionnaire:</w:t>
      </w:r>
    </w:p>
    <w:p w14:paraId="14681DDE" w14:textId="77777777" w:rsidR="0045580E" w:rsidRDefault="0045580E">
      <w:r>
        <w:t xml:space="preserve">Honey Bee </w:t>
      </w:r>
      <w:r w:rsidR="009D7BF9">
        <w:t>A</w:t>
      </w:r>
      <w:r>
        <w:t>vailability for California Almonds</w:t>
      </w:r>
    </w:p>
    <w:p w14:paraId="794E8FE2" w14:textId="77777777" w:rsidR="0045580E" w:rsidRDefault="0045580E" w:rsidP="005B1060">
      <w:pPr>
        <w:pStyle w:val="ListParagraph"/>
        <w:numPr>
          <w:ilvl w:val="0"/>
          <w:numId w:val="1"/>
        </w:numPr>
      </w:pPr>
      <w:r>
        <w:t xml:space="preserve">How many colonies did you place in </w:t>
      </w:r>
      <w:r w:rsidR="009D7BF9">
        <w:t>a</w:t>
      </w:r>
      <w:r>
        <w:t xml:space="preserve">lmond orchards this year? </w:t>
      </w:r>
    </w:p>
    <w:p w14:paraId="55F2C0D2" w14:textId="77777777" w:rsidR="0045580E" w:rsidRDefault="0045580E" w:rsidP="005B1060">
      <w:pPr>
        <w:pStyle w:val="ListParagraph"/>
        <w:numPr>
          <w:ilvl w:val="0"/>
          <w:numId w:val="1"/>
        </w:numPr>
        <w:rPr>
          <w:ins w:id="1" w:author="Jai Maree" w:date="2014-02-21T14:37:00Z"/>
        </w:rPr>
      </w:pPr>
      <w:r>
        <w:t xml:space="preserve">How many colonies did you place in </w:t>
      </w:r>
      <w:r w:rsidR="009D7BF9">
        <w:t>a</w:t>
      </w:r>
      <w:r>
        <w:t xml:space="preserve">lmonds last </w:t>
      </w:r>
      <w:commentRangeStart w:id="2"/>
      <w:r>
        <w:t>year</w:t>
      </w:r>
      <w:commentRangeEnd w:id="2"/>
      <w:r w:rsidR="005154B9">
        <w:rPr>
          <w:rStyle w:val="CommentReference"/>
        </w:rPr>
        <w:commentReference w:id="2"/>
      </w:r>
      <w:r>
        <w:t>?</w:t>
      </w:r>
    </w:p>
    <w:p w14:paraId="38E56FB6" w14:textId="4703863D" w:rsidR="005154B9" w:rsidRDefault="005154B9" w:rsidP="005B1060">
      <w:pPr>
        <w:pStyle w:val="ListParagraph"/>
        <w:numPr>
          <w:ilvl w:val="0"/>
          <w:numId w:val="1"/>
        </w:numPr>
      </w:pPr>
      <w:ins w:id="3" w:author="Jai Maree" w:date="2014-02-21T14:37:00Z">
        <w:r>
          <w:t xml:space="preserve"> How man</w:t>
        </w:r>
      </w:ins>
      <w:ins w:id="4" w:author="Jai Maree" w:date="2014-02-21T14:45:00Z">
        <w:r>
          <w:t>y more colonies could you have placed this year?</w:t>
        </w:r>
      </w:ins>
    </w:p>
    <w:p w14:paraId="5CDC0B88" w14:textId="77777777" w:rsidR="0045580E" w:rsidRDefault="0045580E">
      <w:pPr>
        <w:ind w:left="360"/>
        <w:pPrChange w:id="5" w:author="Jai Maree" w:date="2014-02-21T14:36:00Z">
          <w:pPr>
            <w:pStyle w:val="ListParagraph"/>
            <w:numPr>
              <w:numId w:val="1"/>
            </w:numPr>
            <w:ind w:hanging="360"/>
          </w:pPr>
        </w:pPrChange>
      </w:pPr>
      <w:del w:id="6" w:author="Jai Maree" w:date="2014-02-21T14:03:00Z">
        <w:r w:rsidDel="008D1576">
          <w:delText xml:space="preserve">Given an unlimited supply, how many colonies could you have placed in </w:delText>
        </w:r>
        <w:r w:rsidR="009D7BF9" w:rsidDel="008D1576">
          <w:delText>a</w:delText>
        </w:r>
        <w:r w:rsidDel="008D1576">
          <w:delText>lmond orchards this year?</w:delText>
        </w:r>
      </w:del>
    </w:p>
    <w:p w14:paraId="00B3590C" w14:textId="77777777" w:rsidR="0045580E" w:rsidRDefault="0045580E" w:rsidP="005B1060">
      <w:pPr>
        <w:pStyle w:val="ListParagraph"/>
        <w:numPr>
          <w:ilvl w:val="0"/>
          <w:numId w:val="1"/>
        </w:numPr>
      </w:pPr>
      <w:commentRangeStart w:id="7"/>
      <w:r>
        <w:t>If an additional almond orchard with 100 acres needed bees from you this past season, would you have been able to supply those bees?</w:t>
      </w:r>
      <w:commentRangeEnd w:id="7"/>
      <w:r w:rsidR="00F132FB">
        <w:rPr>
          <w:rStyle w:val="CommentReference"/>
        </w:rPr>
        <w:commentReference w:id="7"/>
      </w:r>
    </w:p>
    <w:p w14:paraId="7B6BBF67" w14:textId="285BD8A7" w:rsidR="0045580E" w:rsidRDefault="0045580E" w:rsidP="005B1060">
      <w:pPr>
        <w:pStyle w:val="ListParagraph"/>
        <w:numPr>
          <w:ilvl w:val="0"/>
          <w:numId w:val="1"/>
        </w:numPr>
      </w:pPr>
      <w:del w:id="8" w:author="Jai Maree" w:date="2014-02-21T13:48:00Z">
        <w:r w:rsidDel="00892A78">
          <w:delText xml:space="preserve">What % of the colonies that you placed in </w:delText>
        </w:r>
        <w:r w:rsidR="009D7BF9" w:rsidDel="00892A78">
          <w:delText>a</w:delText>
        </w:r>
        <w:r w:rsidDel="00892A78">
          <w:delText>lmonds were “field run”?</w:delText>
        </w:r>
      </w:del>
      <w:ins w:id="9" w:author="Jai Maree" w:date="2014-02-21T13:48:00Z">
        <w:r w:rsidR="00892A78">
          <w:t>How many of the colonies you placed were not g</w:t>
        </w:r>
      </w:ins>
      <w:ins w:id="10" w:author="Jai Maree" w:date="2014-02-21T13:49:00Z">
        <w:r w:rsidR="00892A78">
          <w:t>raded?</w:t>
        </w:r>
      </w:ins>
    </w:p>
    <w:p w14:paraId="6F9ACC66" w14:textId="77777777" w:rsidR="0045580E" w:rsidRDefault="0045580E" w:rsidP="005B1060">
      <w:pPr>
        <w:pStyle w:val="ListParagraph"/>
        <w:numPr>
          <w:ilvl w:val="0"/>
          <w:numId w:val="1"/>
        </w:numPr>
      </w:pPr>
      <w:r>
        <w:t xml:space="preserve">What was the average number of colonies you placed per </w:t>
      </w:r>
      <w:r w:rsidR="009D7BF9">
        <w:t>a</w:t>
      </w:r>
      <w:r>
        <w:t>cre?</w:t>
      </w:r>
    </w:p>
    <w:p w14:paraId="20A065B5" w14:textId="77777777" w:rsidR="0045580E" w:rsidRDefault="0045580E" w:rsidP="005B1060">
      <w:pPr>
        <w:pStyle w:val="ListParagraph"/>
        <w:numPr>
          <w:ilvl w:val="0"/>
          <w:numId w:val="1"/>
        </w:numPr>
      </w:pPr>
      <w:r>
        <w:t>What was the highest number of colonies you placed per acre?</w:t>
      </w:r>
    </w:p>
    <w:p w14:paraId="446AA5F3" w14:textId="77777777" w:rsidR="0045580E" w:rsidRDefault="0045580E" w:rsidP="005B1060">
      <w:pPr>
        <w:pStyle w:val="ListParagraph"/>
        <w:numPr>
          <w:ilvl w:val="0"/>
          <w:numId w:val="1"/>
        </w:numPr>
      </w:pPr>
      <w:r>
        <w:t>What was the lowest number of colonies you placed per acre?</w:t>
      </w:r>
    </w:p>
    <w:p w14:paraId="4A6D22E9" w14:textId="77777777" w:rsidR="0045580E" w:rsidRDefault="0045580E" w:rsidP="005B1060">
      <w:pPr>
        <w:pStyle w:val="ListParagraph"/>
        <w:numPr>
          <w:ilvl w:val="0"/>
          <w:numId w:val="1"/>
        </w:numPr>
      </w:pPr>
      <w:r>
        <w:t xml:space="preserve">What was the average number of colonies you placed per acre last </w:t>
      </w:r>
      <w:commentRangeStart w:id="11"/>
      <w:r>
        <w:t>year</w:t>
      </w:r>
      <w:commentRangeEnd w:id="11"/>
      <w:r w:rsidR="00076F82">
        <w:rPr>
          <w:rStyle w:val="CommentReference"/>
        </w:rPr>
        <w:commentReference w:id="11"/>
      </w:r>
      <w:r>
        <w:t>?</w:t>
      </w:r>
    </w:p>
    <w:p w14:paraId="57E110FF" w14:textId="77777777" w:rsidR="0045580E" w:rsidRDefault="0045580E" w:rsidP="005B1060">
      <w:pPr>
        <w:pStyle w:val="ListParagraph"/>
        <w:numPr>
          <w:ilvl w:val="0"/>
          <w:numId w:val="1"/>
        </w:numPr>
      </w:pPr>
      <w:r>
        <w:t>How many different beekeepers (including yourself) did you place colonies for this year?</w:t>
      </w:r>
    </w:p>
    <w:p w14:paraId="7055E3FF" w14:textId="77777777" w:rsidR="0045580E" w:rsidRDefault="0045580E" w:rsidP="005B1060">
      <w:pPr>
        <w:pStyle w:val="ListParagraph"/>
        <w:numPr>
          <w:ilvl w:val="0"/>
          <w:numId w:val="1"/>
        </w:numPr>
      </w:pPr>
      <w:r>
        <w:t>How many different almond growers did you place colonies for this year?</w:t>
      </w:r>
    </w:p>
    <w:p w14:paraId="2A1893EA" w14:textId="77777777" w:rsidR="0045580E" w:rsidRDefault="0045580E" w:rsidP="005B1060">
      <w:pPr>
        <w:pStyle w:val="ListParagraph"/>
        <w:numPr>
          <w:ilvl w:val="0"/>
          <w:numId w:val="1"/>
        </w:numPr>
      </w:pPr>
      <w:r>
        <w:t>How many beekeepers that you broker for (including yourself) had difficulty meeting the number of colonies they committed for pollination?</w:t>
      </w:r>
    </w:p>
    <w:p w14:paraId="0BEF4F9A" w14:textId="77777777" w:rsidR="0045580E" w:rsidRDefault="0045580E" w:rsidP="005B1060">
      <w:pPr>
        <w:pStyle w:val="ListParagraph"/>
        <w:numPr>
          <w:ilvl w:val="0"/>
          <w:numId w:val="1"/>
        </w:numPr>
      </w:pPr>
      <w:r>
        <w:t>How many colonies</w:t>
      </w:r>
      <w:r w:rsidR="009D7BF9">
        <w:t>,</w:t>
      </w:r>
      <w:r>
        <w:t xml:space="preserve"> that were committed for pollination</w:t>
      </w:r>
      <w:r w:rsidR="009D7BF9">
        <w:t>,</w:t>
      </w:r>
      <w:r>
        <w:t xml:space="preserve"> were you and/or those beekeepers you broker for short?</w:t>
      </w:r>
    </w:p>
    <w:p w14:paraId="76CD8761" w14:textId="77777777" w:rsidR="0045580E" w:rsidRDefault="0045580E" w:rsidP="005B1060">
      <w:pPr>
        <w:pStyle w:val="ListParagraph"/>
        <w:numPr>
          <w:ilvl w:val="0"/>
          <w:numId w:val="1"/>
        </w:numPr>
      </w:pPr>
      <w:r>
        <w:t>What was the average grade of the colonies you placed?</w:t>
      </w:r>
      <w:r w:rsidR="009D7BF9">
        <w:t xml:space="preserve"> </w:t>
      </w:r>
    </w:p>
    <w:p w14:paraId="45CF9C88" w14:textId="77777777" w:rsidR="0045580E" w:rsidRDefault="0045580E" w:rsidP="005B1060">
      <w:pPr>
        <w:pStyle w:val="ListParagraph"/>
        <w:numPr>
          <w:ilvl w:val="0"/>
          <w:numId w:val="1"/>
        </w:numPr>
      </w:pPr>
      <w:r>
        <w:t>What was the average price you received per placed colony?</w:t>
      </w:r>
    </w:p>
    <w:p w14:paraId="48B4F6D5" w14:textId="77777777" w:rsidR="0045580E" w:rsidRDefault="0045580E" w:rsidP="005B1060">
      <w:pPr>
        <w:pStyle w:val="ListParagraph"/>
        <w:numPr>
          <w:ilvl w:val="0"/>
          <w:numId w:val="1"/>
        </w:numPr>
      </w:pPr>
      <w:r>
        <w:t xml:space="preserve">What was the lowest price received? </w:t>
      </w:r>
    </w:p>
    <w:p w14:paraId="616E12A8" w14:textId="77777777" w:rsidR="0045580E" w:rsidRDefault="0045580E" w:rsidP="005B1060">
      <w:pPr>
        <w:pStyle w:val="ListParagraph"/>
        <w:numPr>
          <w:ilvl w:val="0"/>
          <w:numId w:val="1"/>
        </w:numPr>
        <w:rPr>
          <w:ins w:id="12" w:author="Jai Maree" w:date="2014-02-21T13:57:00Z"/>
        </w:rPr>
      </w:pPr>
      <w:r>
        <w:t>What was the highest price received?</w:t>
      </w:r>
    </w:p>
    <w:p w14:paraId="4CE1B9C5" w14:textId="469E7850" w:rsidR="00F70445" w:rsidRDefault="005154B9" w:rsidP="005B1060">
      <w:pPr>
        <w:pStyle w:val="ListParagraph"/>
        <w:numPr>
          <w:ilvl w:val="0"/>
          <w:numId w:val="1"/>
        </w:numPr>
        <w:rPr>
          <w:ins w:id="13" w:author="Jai Maree" w:date="2014-02-21T14:38:00Z"/>
        </w:rPr>
      </w:pPr>
      <w:ins w:id="14" w:author="Jai Maree" w:date="2014-02-21T13:58:00Z">
        <w:r>
          <w:t xml:space="preserve">Do you have any contracts that charge almond growers on a </w:t>
        </w:r>
      </w:ins>
      <w:ins w:id="15" w:author="Jai Maree" w:date="2014-02-21T14:48:00Z">
        <w:r>
          <w:t>per frame basis or financially reward beekeepers for providing high grad</w:t>
        </w:r>
      </w:ins>
      <w:ins w:id="16" w:author="Jai Maree" w:date="2014-02-21T14:49:00Z">
        <w:r>
          <w:t>e colonies?</w:t>
        </w:r>
      </w:ins>
      <w:ins w:id="17" w:author="Jai Maree" w:date="2014-02-21T13:58:00Z">
        <w:r w:rsidR="00F70445">
          <w:t xml:space="preserve"> </w:t>
        </w:r>
      </w:ins>
      <w:ins w:id="18" w:author="Jai Maree" w:date="2014-02-21T14:50:00Z">
        <w:r>
          <w:t xml:space="preserve"> Yes or no.  Please explain</w:t>
        </w:r>
      </w:ins>
    </w:p>
    <w:p w14:paraId="7FF1AFE0" w14:textId="0D0731EE" w:rsidR="005154B9" w:rsidRDefault="005154B9" w:rsidP="005154B9">
      <w:pPr>
        <w:pStyle w:val="ListParagraph"/>
        <w:numPr>
          <w:ilvl w:val="0"/>
          <w:numId w:val="1"/>
        </w:numPr>
      </w:pPr>
      <w:ins w:id="19" w:author="Jai Maree" w:date="2014-02-21T14:39:00Z">
        <w:r>
          <w:t>For how many years have you been using contracts</w:t>
        </w:r>
      </w:ins>
      <w:ins w:id="20" w:author="Jai Maree" w:date="2014-02-21T14:51:00Z">
        <w:r>
          <w:t xml:space="preserve"> that reward beekeeper for providing high grade colonies</w:t>
        </w:r>
      </w:ins>
      <w:ins w:id="21" w:author="Jai Maree" w:date="2014-02-21T14:39:00Z">
        <w:r>
          <w:t>?</w:t>
        </w:r>
      </w:ins>
    </w:p>
    <w:p w14:paraId="56CEA998" w14:textId="77777777" w:rsidR="007D11C4" w:rsidRDefault="007D11C4" w:rsidP="005B1060">
      <w:pPr>
        <w:pStyle w:val="ListParagraph"/>
        <w:numPr>
          <w:ilvl w:val="0"/>
          <w:numId w:val="1"/>
        </w:numPr>
      </w:pPr>
      <w:r w:rsidRPr="007D11C4">
        <w:lastRenderedPageBreak/>
        <w:t>What percentage of the hives that you broker for are managed year round in California exclusively?</w:t>
      </w:r>
    </w:p>
    <w:p w14:paraId="514D2201" w14:textId="2A3E8113" w:rsidR="007D11C4" w:rsidDel="00076F82" w:rsidRDefault="007D11C4" w:rsidP="007D11C4">
      <w:pPr>
        <w:pStyle w:val="ListParagraph"/>
        <w:numPr>
          <w:ilvl w:val="0"/>
          <w:numId w:val="1"/>
        </w:numPr>
        <w:rPr>
          <w:del w:id="22" w:author="Jai Maree" w:date="2014-02-21T14:55:00Z"/>
        </w:rPr>
      </w:pPr>
      <w:del w:id="23" w:author="Jai Maree" w:date="2014-02-21T13:52:00Z">
        <w:r w:rsidDel="00892A78">
          <w:delText>What percentage of the almonds growers that you supplied with bees this year, did you supply bees to last year as well?</w:delText>
        </w:r>
      </w:del>
    </w:p>
    <w:p w14:paraId="171E6EE3" w14:textId="64C93746" w:rsidR="0045580E" w:rsidRDefault="007D11C4" w:rsidP="007D11C4">
      <w:pPr>
        <w:pStyle w:val="ListParagraph"/>
        <w:numPr>
          <w:ilvl w:val="0"/>
          <w:numId w:val="1"/>
        </w:numPr>
      </w:pPr>
      <w:del w:id="24" w:author="Jai Maree" w:date="2014-02-21T13:53:00Z">
        <w:r w:rsidDel="00892A78">
          <w:delText xml:space="preserve">What percentage of beekeepers </w:delText>
        </w:r>
        <w:r w:rsidR="009D7BF9" w:rsidDel="00892A78">
          <w:delText>that</w:delText>
        </w:r>
        <w:r w:rsidDel="00892A78">
          <w:delText xml:space="preserve"> you brokered for did you broker for last year as well? </w:delText>
        </w:r>
      </w:del>
    </w:p>
    <w:sectPr w:rsidR="0045580E" w:rsidSect="0045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ai Maree" w:date="2014-02-21T14:52:00Z" w:initials="JM">
    <w:p w14:paraId="68131F9F" w14:textId="611BFDD2" w:rsidR="005154B9" w:rsidRDefault="005154B9">
      <w:pPr>
        <w:pStyle w:val="CommentText"/>
      </w:pPr>
      <w:r>
        <w:rPr>
          <w:rStyle w:val="CommentReference"/>
        </w:rPr>
        <w:annotationRef/>
      </w:r>
      <w:r>
        <w:t>Only ask is data is not available</w:t>
      </w:r>
    </w:p>
  </w:comment>
  <w:comment w:id="7" w:author="Beelab1" w:date="2014-02-24T11:01:00Z" w:initials="B">
    <w:p w14:paraId="0AD9F8C6" w14:textId="19B5D34B" w:rsidR="00F132FB" w:rsidRDefault="00F132FB">
      <w:pPr>
        <w:pStyle w:val="CommentText"/>
      </w:pPr>
      <w:r>
        <w:rPr>
          <w:rStyle w:val="CommentReference"/>
        </w:rPr>
        <w:annotationRef/>
      </w:r>
      <w:r>
        <w:t xml:space="preserve">Wouldn’t this depend on the density of bees per acre? I’m not too familiar with this information so I want to be prepared if the beekeeper asks something like that. </w:t>
      </w:r>
    </w:p>
  </w:comment>
  <w:comment w:id="11" w:author="Jai Maree" w:date="2014-02-21T14:54:00Z" w:initials="JM">
    <w:p w14:paraId="2CF7B9E4" w14:textId="77F02121" w:rsidR="00076F82" w:rsidRDefault="00076F82">
      <w:pPr>
        <w:pStyle w:val="CommentText"/>
      </w:pPr>
      <w:r>
        <w:rPr>
          <w:rStyle w:val="CommentReference"/>
        </w:rPr>
        <w:annotationRef/>
      </w:r>
      <w:r>
        <w:t>Only ask if data is unavailable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131F9F" w15:done="0"/>
  <w15:commentEx w15:paraId="0AD9F8C6" w15:done="0"/>
  <w15:commentEx w15:paraId="2CF7B9E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43D0B"/>
    <w:multiLevelType w:val="hybridMultilevel"/>
    <w:tmpl w:val="1D3E2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i Maree">
    <w15:presenceInfo w15:providerId="None" w15:userId="Jai Mar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trackRevision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60"/>
    <w:rsid w:val="00002D58"/>
    <w:rsid w:val="0002527E"/>
    <w:rsid w:val="00056DCD"/>
    <w:rsid w:val="00076F82"/>
    <w:rsid w:val="00093801"/>
    <w:rsid w:val="00121CAE"/>
    <w:rsid w:val="00177D44"/>
    <w:rsid w:val="002A4D48"/>
    <w:rsid w:val="002A781B"/>
    <w:rsid w:val="003A2A5F"/>
    <w:rsid w:val="0042023B"/>
    <w:rsid w:val="0045580E"/>
    <w:rsid w:val="005154B9"/>
    <w:rsid w:val="005378B4"/>
    <w:rsid w:val="005B1060"/>
    <w:rsid w:val="005D7F01"/>
    <w:rsid w:val="006F5490"/>
    <w:rsid w:val="00723FA3"/>
    <w:rsid w:val="007D11C4"/>
    <w:rsid w:val="007F3DCF"/>
    <w:rsid w:val="008353D2"/>
    <w:rsid w:val="00874BDD"/>
    <w:rsid w:val="00892A78"/>
    <w:rsid w:val="008D1576"/>
    <w:rsid w:val="00955DD7"/>
    <w:rsid w:val="009A1197"/>
    <w:rsid w:val="009D7BF9"/>
    <w:rsid w:val="009D7F19"/>
    <w:rsid w:val="00A110C1"/>
    <w:rsid w:val="00B5263F"/>
    <w:rsid w:val="00B7442F"/>
    <w:rsid w:val="00BF14AD"/>
    <w:rsid w:val="00C01B7E"/>
    <w:rsid w:val="00C1115A"/>
    <w:rsid w:val="00C33F3C"/>
    <w:rsid w:val="00CA21B3"/>
    <w:rsid w:val="00D26594"/>
    <w:rsid w:val="00DC185E"/>
    <w:rsid w:val="00DC30EA"/>
    <w:rsid w:val="00EA3459"/>
    <w:rsid w:val="00F10D80"/>
    <w:rsid w:val="00F132FB"/>
    <w:rsid w:val="00F16818"/>
    <w:rsid w:val="00F70445"/>
    <w:rsid w:val="00F7059B"/>
    <w:rsid w:val="00F85E7C"/>
    <w:rsid w:val="00FA1785"/>
    <w:rsid w:val="00FF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28A244"/>
  <w15:docId w15:val="{02C93E2E-ED54-480A-BFFE-133A6959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F19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B106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177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A781B"/>
    <w:rPr>
      <w:rFonts w:ascii="Times New Roman" w:hAnsi="Times New Roman" w:cs="Times New Roman"/>
      <w:sz w:val="2"/>
      <w:szCs w:val="2"/>
    </w:rPr>
  </w:style>
  <w:style w:type="character" w:styleId="CommentReference">
    <w:name w:val="annotation reference"/>
    <w:basedOn w:val="DefaultParagraphFont"/>
    <w:uiPriority w:val="99"/>
    <w:semiHidden/>
    <w:rsid w:val="00537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378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A78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37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A78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Tier 6 Survey Questionnaire:</vt:lpstr>
    </vt:vector>
  </TitlesOfParts>
  <Company>Hewlett-Packard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Tier 6 Survey Questionnaire:</dc:title>
  <dc:creator>dennis</dc:creator>
  <cp:lastModifiedBy>Jai Holt</cp:lastModifiedBy>
  <cp:revision>2</cp:revision>
  <dcterms:created xsi:type="dcterms:W3CDTF">2014-12-07T17:35:00Z</dcterms:created>
  <dcterms:modified xsi:type="dcterms:W3CDTF">2014-12-07T17:35:00Z</dcterms:modified>
</cp:coreProperties>
</file>