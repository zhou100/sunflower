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B0CC3" w14:textId="77777777" w:rsidR="009E1424" w:rsidRPr="00B33D65" w:rsidRDefault="009E1424" w:rsidP="00654CB1">
      <w:pPr>
        <w:pStyle w:val="Heading3"/>
        <w:spacing w:line="240" w:lineRule="auto"/>
        <w:rPr>
          <w:rFonts w:ascii="Calibri" w:hAnsi="Calibri"/>
          <w:b w:val="0"/>
          <w:sz w:val="22"/>
          <w:szCs w:val="22"/>
          <w:vertAlign w:val="superscript"/>
        </w:rPr>
      </w:pPr>
      <w:r w:rsidRPr="00B33D65">
        <w:rPr>
          <w:rFonts w:ascii="Calibri" w:hAnsi="Calibri"/>
          <w:b w:val="0"/>
          <w:sz w:val="22"/>
          <w:szCs w:val="22"/>
        </w:rPr>
        <w:t>Kathy Baylis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 xml:space="preserve"> 1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B153F9">
        <w:rPr>
          <w:rFonts w:ascii="Calibri" w:hAnsi="Calibri"/>
          <w:b w:val="0"/>
          <w:sz w:val="22"/>
          <w:szCs w:val="22"/>
        </w:rPr>
        <w:t>Jai Holt</w:t>
      </w:r>
      <w:r w:rsidR="00B153F9"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="00B153F9" w:rsidRPr="00B33D65">
        <w:rPr>
          <w:rFonts w:ascii="Calibri" w:hAnsi="Calibri"/>
          <w:b w:val="0"/>
          <w:sz w:val="22"/>
          <w:szCs w:val="22"/>
        </w:rPr>
        <w:t xml:space="preserve">, </w:t>
      </w:r>
      <w:r w:rsidRPr="00B33D65">
        <w:rPr>
          <w:rFonts w:ascii="Calibri" w:hAnsi="Calibri"/>
          <w:b w:val="0"/>
          <w:sz w:val="22"/>
          <w:szCs w:val="22"/>
        </w:rPr>
        <w:t>Jessica Pasciak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Pr="00B33D65">
        <w:rPr>
          <w:rFonts w:ascii="Calibri" w:hAnsi="Calibri"/>
          <w:b w:val="0"/>
          <w:sz w:val="22"/>
          <w:szCs w:val="22"/>
        </w:rPr>
        <w:t>, Karen Rennich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A63D64" w:rsidRPr="00B33D65">
        <w:rPr>
          <w:rFonts w:ascii="Calibri" w:hAnsi="Calibri"/>
          <w:b w:val="0"/>
          <w:sz w:val="22"/>
          <w:szCs w:val="22"/>
        </w:rPr>
        <w:t>Jennie Stitzinger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Dennis </w:t>
      </w:r>
      <w:r w:rsidR="00E96424" w:rsidRPr="00B33D65">
        <w:rPr>
          <w:rFonts w:ascii="Calibri" w:hAnsi="Calibri"/>
          <w:b w:val="0"/>
          <w:sz w:val="22"/>
          <w:szCs w:val="22"/>
        </w:rPr>
        <w:t>vanEngelsdorp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The Bee Informed </w:t>
      </w:r>
      <w:r w:rsidR="00E96424" w:rsidRPr="00B33D65">
        <w:rPr>
          <w:rFonts w:ascii="Calibri" w:hAnsi="Calibri"/>
          <w:b w:val="0"/>
          <w:sz w:val="22"/>
          <w:szCs w:val="22"/>
        </w:rPr>
        <w:t>Partnership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3</w:t>
      </w:r>
    </w:p>
    <w:p w14:paraId="27456012" w14:textId="77777777" w:rsidR="009E1424" w:rsidRPr="00B33D65" w:rsidRDefault="009E1424" w:rsidP="00654CB1">
      <w:pPr>
        <w:spacing w:before="100" w:beforeAutospacing="1" w:after="100" w:afterAutospacing="1" w:line="240" w:lineRule="auto"/>
        <w:rPr>
          <w:rFonts w:ascii="Calibri" w:hAnsi="Calibri"/>
          <w:b/>
          <w:vertAlign w:val="superscript"/>
        </w:rPr>
      </w:pPr>
      <w:r w:rsidRPr="00B33D65">
        <w:rPr>
          <w:rFonts w:ascii="Calibri" w:hAnsi="Calibri"/>
          <w:noProof/>
          <w:vertAlign w:val="superscript"/>
        </w:rPr>
        <w:t xml:space="preserve">1 </w:t>
      </w:r>
      <w:r w:rsidRPr="00B33D65">
        <w:rPr>
          <w:rFonts w:ascii="Calibri" w:hAnsi="Calibri"/>
          <w:noProof/>
        </w:rPr>
        <w:t>University of Illinois,</w:t>
      </w:r>
      <w:r w:rsidR="00A63D64" w:rsidRPr="00B33D65">
        <w:rPr>
          <w:rFonts w:ascii="Calibri" w:hAnsi="Calibri"/>
          <w:noProof/>
        </w:rPr>
        <w:t xml:space="preserve"> </w:t>
      </w:r>
      <w:r w:rsidRPr="00B33D65">
        <w:rPr>
          <w:rFonts w:ascii="Calibri" w:hAnsi="Calibri"/>
          <w:noProof/>
        </w:rPr>
        <w:t xml:space="preserve"> </w:t>
      </w:r>
      <w:r w:rsidR="00E96424">
        <w:rPr>
          <w:rFonts w:ascii="Calibri" w:hAnsi="Calibri"/>
          <w:noProof/>
          <w:vertAlign w:val="superscript"/>
        </w:rPr>
        <w:t>2</w:t>
      </w:r>
      <w:r w:rsidR="00A63D64" w:rsidRPr="00B33D65">
        <w:rPr>
          <w:rFonts w:ascii="Calibri" w:hAnsi="Calibri"/>
          <w:noProof/>
        </w:rPr>
        <w:t>University of Maryland,</w:t>
      </w:r>
      <w:r w:rsidRPr="00B33D65">
        <w:rPr>
          <w:rFonts w:ascii="Calibri" w:hAnsi="Calibri"/>
          <w:noProof/>
        </w:rPr>
        <w:t xml:space="preserve"> </w:t>
      </w:r>
      <w:r w:rsidR="001E4933">
        <w:rPr>
          <w:rFonts w:ascii="Calibri" w:hAnsi="Calibri"/>
          <w:noProof/>
          <w:vertAlign w:val="superscript"/>
        </w:rPr>
        <w:t>3</w:t>
      </w:r>
      <w:hyperlink r:id="rId8" w:history="1">
        <w:r w:rsidRPr="00B33D65">
          <w:rPr>
            <w:rStyle w:val="Hyperlink"/>
            <w:rFonts w:ascii="Calibri" w:hAnsi="Calibri"/>
            <w:noProof/>
          </w:rPr>
          <w:t>www.beeinformed.org</w:t>
        </w:r>
      </w:hyperlink>
    </w:p>
    <w:p w14:paraId="683E40CF" w14:textId="1D331AB6" w:rsidR="0098630C" w:rsidRPr="009442A5" w:rsidRDefault="00B153F9" w:rsidP="00DE263B">
      <w:r>
        <w:t>In March 2013</w:t>
      </w:r>
      <w:r w:rsidR="00DE263B" w:rsidRPr="00B03C67">
        <w:t xml:space="preserve">, </w:t>
      </w:r>
      <w:r w:rsidR="00127E9E">
        <w:t>22</w:t>
      </w:r>
      <w:r w:rsidR="00B03C67" w:rsidRPr="00B03C67">
        <w:t xml:space="preserve"> active </w:t>
      </w:r>
      <w:r w:rsidR="00DE263B" w:rsidRPr="00B03C67">
        <w:t>honey</w:t>
      </w:r>
      <w:r w:rsidR="00DE263B" w:rsidRPr="00B33D65">
        <w:t xml:space="preserve"> bee brokers were contacted </w:t>
      </w:r>
      <w:r w:rsidR="00E96424">
        <w:t xml:space="preserve">by phone </w:t>
      </w:r>
      <w:r>
        <w:t>to participate in the 2013</w:t>
      </w:r>
      <w:r w:rsidR="00DE263B" w:rsidRPr="00B33D65">
        <w:t xml:space="preserve"> Bee Informed Partnership bee broker survey</w:t>
      </w:r>
      <w:r w:rsidR="00E96424">
        <w:t xml:space="preserve"> and </w:t>
      </w:r>
      <w:r w:rsidR="006A4F6C">
        <w:t>20</w:t>
      </w:r>
      <w:r w:rsidR="00B03C67" w:rsidRPr="00B03C67">
        <w:t xml:space="preserve"> </w:t>
      </w:r>
      <w:r w:rsidR="009442A5">
        <w:t>chose to participate in the</w:t>
      </w:r>
      <w:r w:rsidR="00E96424">
        <w:t xml:space="preserve"> survey</w:t>
      </w:r>
      <w:r w:rsidR="006A4F6C">
        <w:t xml:space="preserve">.  This </w:t>
      </w:r>
      <w:r w:rsidR="00154359">
        <w:t xml:space="preserve">response rate </w:t>
      </w:r>
      <w:r w:rsidR="006A4F6C">
        <w:t>represents 4</w:t>
      </w:r>
      <w:r w:rsidR="00B03C67">
        <w:t xml:space="preserve"> more </w:t>
      </w:r>
      <w:r w:rsidR="004D75D0">
        <w:t>brok</w:t>
      </w:r>
      <w:r>
        <w:t>ers participating than in 2012</w:t>
      </w:r>
      <w:r w:rsidR="00DE263B" w:rsidRPr="00B33D65">
        <w:t xml:space="preserve">. In </w:t>
      </w:r>
      <w:r w:rsidR="00154359">
        <w:t>comparison</w:t>
      </w:r>
      <w:r w:rsidR="001548F2">
        <w:t>,</w:t>
      </w:r>
      <w:r w:rsidR="00DE263B" w:rsidRPr="00B33D65">
        <w:t xml:space="preserve"> </w:t>
      </w:r>
      <w:r w:rsidR="001548F2">
        <w:t>between 30 and 40</w:t>
      </w:r>
      <w:r w:rsidR="00DE263B" w:rsidRPr="00B33D65">
        <w:t xml:space="preserve"> companies or individuals broker bees for CA almonds</w:t>
      </w:r>
      <w:r w:rsidR="00154359">
        <w:t>, thus we believe</w:t>
      </w:r>
      <w:ins w:id="0" w:author="Eric Holt" w:date="2013-04-23T20:03:00Z">
        <w:r w:rsidR="002038A6">
          <w:t xml:space="preserve"> </w:t>
        </w:r>
      </w:ins>
      <w:r w:rsidR="00154359">
        <w:t>our sample represents at least half of the bee brokers in place</w:t>
      </w:r>
      <w:r w:rsidR="00DE263B" w:rsidRPr="00B33D65">
        <w:rPr>
          <w:i/>
        </w:rPr>
        <w:t xml:space="preserve">. </w:t>
      </w:r>
      <w:r w:rsidR="001438AE" w:rsidRPr="00B33D65">
        <w:rPr>
          <w:i/>
        </w:rPr>
        <w:t xml:space="preserve"> </w:t>
      </w:r>
      <w:r w:rsidR="00DE263B" w:rsidRPr="00B33D65">
        <w:t xml:space="preserve">The responding bee brokers </w:t>
      </w:r>
      <w:r w:rsidR="001438AE" w:rsidRPr="00B33D65">
        <w:t>placed</w:t>
      </w:r>
      <w:r w:rsidR="00DE263B" w:rsidRPr="00B33D65">
        <w:t xml:space="preserve"> bees </w:t>
      </w:r>
      <w:r w:rsidR="001438AE" w:rsidRPr="00B33D65">
        <w:t>for</w:t>
      </w:r>
      <w:r w:rsidR="006A4F6C">
        <w:t xml:space="preserve"> a total of 351</w:t>
      </w:r>
      <w:r w:rsidR="00E70878">
        <w:t xml:space="preserve"> </w:t>
      </w:r>
      <w:r w:rsidR="006A4F6C">
        <w:t xml:space="preserve">beekeepers. </w:t>
      </w:r>
      <w:r w:rsidR="00154359">
        <w:t xml:space="preserve"> </w:t>
      </w:r>
      <w:r w:rsidR="006A4F6C">
        <w:t xml:space="preserve">Nineteen </w:t>
      </w:r>
      <w:r w:rsidR="002D7E1C">
        <w:t xml:space="preserve">of these </w:t>
      </w:r>
      <w:r w:rsidR="00DE263B" w:rsidRPr="00B33D65">
        <w:t>b</w:t>
      </w:r>
      <w:r w:rsidR="006A4F6C">
        <w:t>rokers placed a total of 413,161</w:t>
      </w:r>
      <w:r w:rsidR="00DE263B" w:rsidRPr="00B33D65">
        <w:t xml:space="preserve"> </w:t>
      </w:r>
      <w:r w:rsidR="00DE263B" w:rsidRPr="006A4F6C">
        <w:t>colonies in almond orchards for pollination</w:t>
      </w:r>
      <w:r w:rsidR="006A4F6C" w:rsidRPr="006A4F6C">
        <w:t>.</w:t>
      </w:r>
      <w:r w:rsidR="00DE263B" w:rsidRPr="006A4F6C">
        <w:t xml:space="preserve"> </w:t>
      </w:r>
      <w:r w:rsidR="001438AE" w:rsidRPr="006A4F6C">
        <w:rPr>
          <w:i/>
        </w:rPr>
        <w:t xml:space="preserve">  </w:t>
      </w:r>
      <w:r w:rsidR="00DE263B" w:rsidRPr="006A4F6C">
        <w:t>The five largest responding bee brokers collectivel</w:t>
      </w:r>
      <w:r w:rsidR="007025B2" w:rsidRPr="006A4F6C">
        <w:t xml:space="preserve">y placed </w:t>
      </w:r>
      <w:r w:rsidR="006A4F6C" w:rsidRPr="006A4F6C">
        <w:t>248,000 colonies, which was 60% of the colonies from the sample.</w:t>
      </w:r>
      <w:r w:rsidR="001438AE" w:rsidRPr="006A4F6C">
        <w:t xml:space="preserve">  </w:t>
      </w:r>
      <w:r w:rsidR="00B24B37" w:rsidRPr="006A4F6C">
        <w:t xml:space="preserve">Each broker leased </w:t>
      </w:r>
      <w:r w:rsidR="003C1B1A" w:rsidRPr="006A4F6C">
        <w:t xml:space="preserve">an average of </w:t>
      </w:r>
      <w:r w:rsidR="006A4F6C" w:rsidRPr="006A4F6C">
        <w:t>21,745</w:t>
      </w:r>
      <w:r w:rsidR="00DE263B" w:rsidRPr="006A4F6C">
        <w:t xml:space="preserve"> colon</w:t>
      </w:r>
      <w:r w:rsidR="006A4F6C">
        <w:t xml:space="preserve">ies from a </w:t>
      </w:r>
      <w:r w:rsidR="009442A5">
        <w:t xml:space="preserve">colony </w:t>
      </w:r>
      <w:r w:rsidR="006A4F6C">
        <w:t xml:space="preserve">weighted </w:t>
      </w:r>
      <w:r w:rsidR="007025B2" w:rsidRPr="006A4F6C">
        <w:t>average</w:t>
      </w:r>
      <w:r w:rsidR="00F94368" w:rsidRPr="006A4F6C">
        <w:t xml:space="preserve"> of </w:t>
      </w:r>
      <w:r w:rsidR="006A4F6C" w:rsidRPr="006A4F6C">
        <w:t>22</w:t>
      </w:r>
      <w:r w:rsidR="00DE263B" w:rsidRPr="006A4F6C">
        <w:t xml:space="preserve"> beekeepers, with the largest five </w:t>
      </w:r>
      <w:r w:rsidR="007025B2" w:rsidRPr="006A4F6C">
        <w:t>each leasing a</w:t>
      </w:r>
      <w:r w:rsidR="00B24B37" w:rsidRPr="006A4F6C">
        <w:t xml:space="preserve">n average </w:t>
      </w:r>
      <w:r w:rsidR="007025B2" w:rsidRPr="006A4F6C">
        <w:t xml:space="preserve">of </w:t>
      </w:r>
      <w:r w:rsidR="00B24B37" w:rsidRPr="006A4F6C">
        <w:t xml:space="preserve">about </w:t>
      </w:r>
      <w:r w:rsidR="006A4F6C" w:rsidRPr="006A4F6C">
        <w:t>49,6</w:t>
      </w:r>
      <w:r w:rsidR="0035453B" w:rsidRPr="006A4F6C">
        <w:t xml:space="preserve">00 </w:t>
      </w:r>
      <w:r w:rsidR="00B24B37" w:rsidRPr="006A4F6C">
        <w:t xml:space="preserve">colonies from roughly </w:t>
      </w:r>
      <w:r w:rsidR="006A4F6C" w:rsidRPr="006A4F6C">
        <w:t>131</w:t>
      </w:r>
      <w:r w:rsidR="00DE263B" w:rsidRPr="006A4F6C">
        <w:t xml:space="preserve"> beekeepers. </w:t>
      </w:r>
      <w:r w:rsidR="00865ED4" w:rsidRPr="006A4F6C">
        <w:t>Almond growers</w:t>
      </w:r>
      <w:r w:rsidR="000523C6" w:rsidRPr="006A4F6C">
        <w:t xml:space="preserve"> </w:t>
      </w:r>
      <w:r w:rsidR="0035453B" w:rsidRPr="006A4F6C">
        <w:t>in 2013</w:t>
      </w:r>
      <w:r w:rsidR="00E96424" w:rsidRPr="006A4F6C">
        <w:t xml:space="preserve"> </w:t>
      </w:r>
      <w:r w:rsidR="000523C6" w:rsidRPr="006A4F6C">
        <w:t xml:space="preserve">paid an average of </w:t>
      </w:r>
      <w:r w:rsidR="006A4F6C" w:rsidRPr="006A4F6C">
        <w:t>$155.0</w:t>
      </w:r>
      <w:r w:rsidR="0035453B" w:rsidRPr="006A4F6C">
        <w:t>0</w:t>
      </w:r>
      <w:r w:rsidR="00DE263B" w:rsidRPr="006A4F6C">
        <w:t xml:space="preserve"> per co</w:t>
      </w:r>
      <w:r w:rsidR="000523C6" w:rsidRPr="006A4F6C">
        <w:t xml:space="preserve">lony, ranging from a low of </w:t>
      </w:r>
      <w:r w:rsidR="00CC2256" w:rsidRPr="006A4F6C">
        <w:t>$95 and a high of $200</w:t>
      </w:r>
      <w:r w:rsidR="001438AE" w:rsidRPr="006A4F6C">
        <w:t xml:space="preserve">.  </w:t>
      </w:r>
      <w:r w:rsidR="00154359">
        <w:t>This average is only slightly increased from t</w:t>
      </w:r>
      <w:r w:rsidR="001438AE" w:rsidRPr="006A4F6C">
        <w:t xml:space="preserve">he average price </w:t>
      </w:r>
      <w:r w:rsidR="00154359">
        <w:t xml:space="preserve">of </w:t>
      </w:r>
      <w:r w:rsidR="00C45E85" w:rsidRPr="006A4F6C">
        <w:t>$151</w:t>
      </w:r>
      <w:r w:rsidR="001438AE" w:rsidRPr="006A4F6C">
        <w:t xml:space="preserve"> per </w:t>
      </w:r>
      <w:r w:rsidR="00E5500C" w:rsidRPr="006A4F6C">
        <w:t>colony</w:t>
      </w:r>
      <w:r w:rsidR="00C45E85" w:rsidRPr="006A4F6C">
        <w:t xml:space="preserve"> in 2012</w:t>
      </w:r>
      <w:r w:rsidR="00A013E0">
        <w:t xml:space="preserve">, with a high and low of </w:t>
      </w:r>
      <w:r w:rsidR="00B225E9">
        <w:t>$155 and $1</w:t>
      </w:r>
      <w:r w:rsidR="00EA588E">
        <w:t>35</w:t>
      </w:r>
      <w:r w:rsidR="00A013E0">
        <w:t xml:space="preserve"> respectively</w:t>
      </w:r>
      <w:r w:rsidR="00B225E9">
        <w:t>.</w:t>
      </w:r>
      <w:r w:rsidR="00EA588E">
        <w:t xml:space="preserve">  In 2011 the rental price ranged from $250 to $100 with an average price of $152.70.</w:t>
      </w:r>
    </w:p>
    <w:p w14:paraId="0FC79FCD" w14:textId="4EF0E105" w:rsidR="00DE263B" w:rsidRPr="00DB3881" w:rsidRDefault="00DE263B" w:rsidP="00A323A2">
      <w:r w:rsidRPr="00ED1574">
        <w:t>While the survey was not designed to determine the losses experienced by beekeeper</w:t>
      </w:r>
      <w:r w:rsidR="00313B9F" w:rsidRPr="00ED1574">
        <w:t xml:space="preserve">s, the brokers estimated that </w:t>
      </w:r>
      <w:r w:rsidR="00ED1574" w:rsidRPr="00DB3881">
        <w:t>135</w:t>
      </w:r>
      <w:r w:rsidR="007F7D8F" w:rsidRPr="00DB3881">
        <w:t xml:space="preserve"> (38</w:t>
      </w:r>
      <w:r w:rsidRPr="00ED1574">
        <w:t>%) of the beekeepers</w:t>
      </w:r>
      <w:r w:rsidR="009A4B59" w:rsidRPr="00ED1574">
        <w:t xml:space="preserve"> they broker</w:t>
      </w:r>
      <w:r w:rsidRPr="00ED1574">
        <w:t xml:space="preserve"> </w:t>
      </w:r>
      <w:r w:rsidR="009442A5">
        <w:t xml:space="preserve">for </w:t>
      </w:r>
      <w:r w:rsidRPr="00ED1574">
        <w:t>had difficulty meeting their colony commitments due to colony death or serious decline in adult bee populations.</w:t>
      </w:r>
      <w:r w:rsidR="0024135C" w:rsidRPr="00ED1574">
        <w:t xml:space="preserve"> </w:t>
      </w:r>
      <w:r w:rsidRPr="00ED1574">
        <w:t xml:space="preserve">This </w:t>
      </w:r>
      <w:r w:rsidR="00313B9F" w:rsidRPr="00ED1574">
        <w:t>percent</w:t>
      </w:r>
      <w:r w:rsidR="00DC102D" w:rsidRPr="00ED1574">
        <w:t>age</w:t>
      </w:r>
      <w:r w:rsidR="007F7D8F" w:rsidRPr="00ED1574">
        <w:t xml:space="preserve"> was a sharp increase from 2012</w:t>
      </w:r>
      <w:r w:rsidR="00313B9F" w:rsidRPr="00ED1574">
        <w:t xml:space="preserve"> where brokers reported </w:t>
      </w:r>
      <w:r w:rsidR="00A013E0">
        <w:t xml:space="preserve">only </w:t>
      </w:r>
      <w:r w:rsidR="007F7D8F" w:rsidRPr="00ED1574">
        <w:t>11</w:t>
      </w:r>
      <w:r w:rsidRPr="00ED1574">
        <w:t xml:space="preserve">% of beekeepers were unable </w:t>
      </w:r>
      <w:r w:rsidR="00DC102D" w:rsidRPr="00ED1574">
        <w:t xml:space="preserve">to meet </w:t>
      </w:r>
      <w:r w:rsidRPr="00ED1574">
        <w:t>or had difficulty</w:t>
      </w:r>
      <w:r w:rsidR="00513E7C" w:rsidRPr="00ED1574">
        <w:t xml:space="preserve"> meeti</w:t>
      </w:r>
      <w:r w:rsidR="009035EC" w:rsidRPr="00ED1574">
        <w:t>ng their commitments.</w:t>
      </w:r>
      <w:r w:rsidR="00ED27E5" w:rsidRPr="00ED1574">
        <w:t xml:space="preserve">  Beekeepers’ ability to meet their commitments has fluctuated between survey periods </w:t>
      </w:r>
      <w:r w:rsidR="007F7D8F" w:rsidRPr="00ED1574">
        <w:t>from</w:t>
      </w:r>
      <w:r w:rsidR="00916E33" w:rsidRPr="00ED1574">
        <w:t xml:space="preserve"> 16% in 2011 and 33% in 2010</w:t>
      </w:r>
      <w:r w:rsidR="0024135C" w:rsidRPr="00ED1574">
        <w:t xml:space="preserve">. The bee brokers surveyed estimated that </w:t>
      </w:r>
      <w:r w:rsidR="00A013E0">
        <w:t xml:space="preserve">collectively </w:t>
      </w:r>
      <w:r w:rsidR="0024135C" w:rsidRPr="00ED1574">
        <w:t xml:space="preserve">they </w:t>
      </w:r>
      <w:r w:rsidR="00C43609" w:rsidRPr="00ED1574">
        <w:t>were</w:t>
      </w:r>
      <w:r w:rsidR="00731D46" w:rsidRPr="00ED1574">
        <w:t xml:space="preserve"> short </w:t>
      </w:r>
      <w:r w:rsidR="00A013E0">
        <w:t xml:space="preserve">by </w:t>
      </w:r>
      <w:r w:rsidR="00731D46" w:rsidRPr="00ED1574">
        <w:t>approximately 37,073</w:t>
      </w:r>
      <w:r w:rsidR="00A013E0">
        <w:t xml:space="preserve"> colonies </w:t>
      </w:r>
      <w:r w:rsidR="00731D46" w:rsidRPr="00ED1574">
        <w:t xml:space="preserve">(10.8% </w:t>
      </w:r>
      <w:r w:rsidR="00C43609" w:rsidRPr="00ED1574">
        <w:t>of total colonies</w:t>
      </w:r>
      <w:r w:rsidR="00731D46" w:rsidRPr="00ED1574">
        <w:t xml:space="preserve"> </w:t>
      </w:r>
      <w:r w:rsidR="009442A5">
        <w:t>placed</w:t>
      </w:r>
      <w:r w:rsidR="00C43609" w:rsidRPr="00ED1574">
        <w:t>) in 2013 as compare</w:t>
      </w:r>
      <w:r w:rsidR="00A013E0">
        <w:t>d</w:t>
      </w:r>
      <w:r w:rsidR="00C43609" w:rsidRPr="00ED1574">
        <w:t xml:space="preserve"> with 7,680</w:t>
      </w:r>
      <w:r w:rsidR="00A013E0">
        <w:t xml:space="preserve"> colonies</w:t>
      </w:r>
      <w:r w:rsidR="00C43609" w:rsidRPr="00ED1574">
        <w:t xml:space="preserve"> </w:t>
      </w:r>
      <w:r w:rsidR="00731D46" w:rsidRPr="00ED1574">
        <w:t>(2.4</w:t>
      </w:r>
      <w:r w:rsidR="00C43609" w:rsidRPr="00ED1574">
        <w:t xml:space="preserve"> % of total colonies</w:t>
      </w:r>
      <w:r w:rsidR="009A4B59" w:rsidRPr="00ED1574">
        <w:t xml:space="preserve"> </w:t>
      </w:r>
      <w:r w:rsidR="009442A5">
        <w:t>place</w:t>
      </w:r>
      <w:r w:rsidR="00A013E0">
        <w:t>d</w:t>
      </w:r>
      <w:r w:rsidR="00C43609" w:rsidRPr="00ED1574">
        <w:t>) in 2012.</w:t>
      </w:r>
      <w:r w:rsidR="0024135C" w:rsidRPr="00ED1574">
        <w:t xml:space="preserve">  </w:t>
      </w:r>
      <w:r w:rsidR="009A4B59" w:rsidRPr="00ED1574">
        <w:t>In 2</w:t>
      </w:r>
      <w:r w:rsidR="00A46A3B" w:rsidRPr="00ED1574">
        <w:t>011</w:t>
      </w:r>
      <w:r w:rsidR="00A013E0">
        <w:t>,</w:t>
      </w:r>
      <w:r w:rsidR="00A46A3B" w:rsidRPr="00ED1574">
        <w:t xml:space="preserve"> </w:t>
      </w:r>
      <w:r w:rsidR="009A4B59" w:rsidRPr="00ED1574">
        <w:t>the shortage was about</w:t>
      </w:r>
      <w:r w:rsidR="009035EC" w:rsidRPr="00ED1574">
        <w:t xml:space="preserve"> </w:t>
      </w:r>
      <w:r w:rsidR="00313B9F" w:rsidRPr="00ED1574">
        <w:t>51,697 colonies</w:t>
      </w:r>
      <w:r w:rsidR="009442A5">
        <w:t xml:space="preserve"> (12.5% of total colonies placed</w:t>
      </w:r>
      <w:r w:rsidR="00FF0CC7" w:rsidRPr="00ED1574">
        <w:t>)</w:t>
      </w:r>
      <w:r w:rsidR="00313B9F" w:rsidRPr="00ED1574">
        <w:t xml:space="preserve"> </w:t>
      </w:r>
      <w:r w:rsidR="009A4B59" w:rsidRPr="00ED1574">
        <w:t xml:space="preserve">and in 2010 was </w:t>
      </w:r>
      <w:r w:rsidR="00BC0A94" w:rsidRPr="00ED1574">
        <w:t>55,040 colo</w:t>
      </w:r>
      <w:r w:rsidR="009442A5">
        <w:t>nies (13% of total colonies placed</w:t>
      </w:r>
      <w:r w:rsidR="00BC0A94" w:rsidRPr="00ED1574">
        <w:t>)</w:t>
      </w:r>
      <w:r w:rsidR="00A46A3B" w:rsidRPr="00ED1574">
        <w:t>.</w:t>
      </w:r>
      <w:r w:rsidR="00BC0A94" w:rsidRPr="00ED1574">
        <w:t xml:space="preserve"> </w:t>
      </w:r>
      <w:r w:rsidR="00A46A3B" w:rsidRPr="00ED1574">
        <w:t xml:space="preserve"> </w:t>
      </w:r>
      <w:r w:rsidR="00EF4BB4" w:rsidRPr="00ED1574">
        <w:t xml:space="preserve">In </w:t>
      </w:r>
      <w:r w:rsidR="00C43609" w:rsidRPr="00ED1574">
        <w:t>general, beekeepers were concerned about shortages in</w:t>
      </w:r>
      <w:r w:rsidR="00EF4BB4" w:rsidRPr="00ED1574">
        <w:t xml:space="preserve"> bees </w:t>
      </w:r>
      <w:r w:rsidR="008354C8" w:rsidRPr="00ED1574">
        <w:t xml:space="preserve">available </w:t>
      </w:r>
      <w:r w:rsidR="00EF4BB4" w:rsidRPr="00ED1574">
        <w:t>for pollination</w:t>
      </w:r>
      <w:r w:rsidR="00A46A3B" w:rsidRPr="00ED1574">
        <w:t xml:space="preserve"> in 2013</w:t>
      </w:r>
      <w:r w:rsidR="00EF4BB4" w:rsidRPr="00ED1574">
        <w:t>.</w:t>
      </w:r>
      <w:r w:rsidR="009035EC" w:rsidRPr="00ED1574">
        <w:t xml:space="preserve"> </w:t>
      </w:r>
      <w:r w:rsidR="00A323A2" w:rsidRPr="00ED1574">
        <w:t xml:space="preserve">  M</w:t>
      </w:r>
      <w:r w:rsidR="00EF4BB4" w:rsidRPr="00ED1574">
        <w:t xml:space="preserve">ost of the </w:t>
      </w:r>
      <w:r w:rsidR="008354C8" w:rsidRPr="00ED1574">
        <w:t xml:space="preserve">brokers </w:t>
      </w:r>
      <w:r w:rsidR="00315537" w:rsidRPr="00ED1574">
        <w:t>said that they could have place</w:t>
      </w:r>
      <w:r w:rsidR="00A013E0">
        <w:t>d</w:t>
      </w:r>
      <w:r w:rsidR="00315537" w:rsidRPr="00ED1574">
        <w:t xml:space="preserve"> more colonies if they were available.  Giv</w:t>
      </w:r>
      <w:r w:rsidRPr="00ED1574">
        <w:t>en an unlimited supply</w:t>
      </w:r>
      <w:r w:rsidR="00ED337C" w:rsidRPr="00ED1574">
        <w:t>,</w:t>
      </w:r>
      <w:r w:rsidRPr="00ED1574">
        <w:t xml:space="preserve"> they </w:t>
      </w:r>
      <w:r w:rsidR="00ED337C" w:rsidRPr="00ED1574">
        <w:t xml:space="preserve">reported that they </w:t>
      </w:r>
      <w:r w:rsidR="00EF4BB4" w:rsidRPr="00ED1574">
        <w:t>would have placed</w:t>
      </w:r>
      <w:r w:rsidR="00315537" w:rsidRPr="00ED1574">
        <w:t xml:space="preserve"> </w:t>
      </w:r>
      <w:r w:rsidR="00DB3881" w:rsidRPr="00DB3881">
        <w:t>232,078</w:t>
      </w:r>
      <w:r w:rsidR="002038A6">
        <w:t xml:space="preserve"> more colonies this year.  In previous years </w:t>
      </w:r>
      <w:r w:rsidR="009442A5">
        <w:t>given an unlimited supply, bee brokers</w:t>
      </w:r>
      <w:r w:rsidR="00A46A3B" w:rsidRPr="00DB3881">
        <w:t xml:space="preserve"> reported that they would have been able to place </w:t>
      </w:r>
      <w:r w:rsidR="00A013E0">
        <w:t xml:space="preserve">an additional </w:t>
      </w:r>
      <w:r w:rsidR="00A46A3B" w:rsidRPr="00DB3881">
        <w:t>70,100</w:t>
      </w:r>
      <w:r w:rsidR="002038A6">
        <w:t xml:space="preserve">, </w:t>
      </w:r>
      <w:r w:rsidR="002038A6" w:rsidRPr="00DB3881">
        <w:rPr>
          <w:rFonts w:ascii="Calibri" w:hAnsi="Calibri"/>
        </w:rPr>
        <w:t>30,700</w:t>
      </w:r>
      <w:r w:rsidR="002038A6">
        <w:rPr>
          <w:rFonts w:ascii="Calibri" w:hAnsi="Calibri"/>
        </w:rPr>
        <w:t xml:space="preserve">, and </w:t>
      </w:r>
      <w:r w:rsidR="007B6DD4" w:rsidRPr="00DB3881">
        <w:t xml:space="preserve">97,740 </w:t>
      </w:r>
      <w:r w:rsidR="002038A6">
        <w:t>in 2012, 2011, and 2010 respectively.</w:t>
      </w:r>
      <w:r w:rsidR="00A46A3B" w:rsidRPr="00DB3881">
        <w:t xml:space="preserve"> </w:t>
      </w:r>
      <w:r w:rsidR="007B6DD4">
        <w:t>Therefore, excess demand for colonies is substantially higher this year than in previous years.</w:t>
      </w:r>
      <w:r w:rsidR="00AB58BF" w:rsidRPr="00DB3881">
        <w:t xml:space="preserve"> </w:t>
      </w:r>
    </w:p>
    <w:p w14:paraId="784A3D55" w14:textId="42BEA227" w:rsidR="00DE263B" w:rsidRPr="00CD1A40" w:rsidRDefault="004B4E02" w:rsidP="00DE263B">
      <w:r w:rsidRPr="00DB3881">
        <w:t xml:space="preserve">In 2013 the average grade of colonies placed in almond orchards declined from the previous two years </w:t>
      </w:r>
      <w:r w:rsidRPr="00CD1A40">
        <w:t>to</w:t>
      </w:r>
      <w:r w:rsidR="00DB3881" w:rsidRPr="00CD1A40">
        <w:t xml:space="preserve"> 8.2</w:t>
      </w:r>
      <w:r w:rsidRPr="00CD1A40">
        <w:t xml:space="preserve"> frames. In 2012 the average colony grade was 9.3 frames of bees,</w:t>
      </w:r>
      <w:r w:rsidR="00DE263B" w:rsidRPr="00CD1A40">
        <w:t xml:space="preserve"> just above the target colony size o</w:t>
      </w:r>
      <w:r w:rsidR="00EF4BB4" w:rsidRPr="00CD1A40">
        <w:t>f</w:t>
      </w:r>
      <w:r w:rsidR="00410C12" w:rsidRPr="00CD1A40">
        <w:t xml:space="preserve"> 8.5 frames </w:t>
      </w:r>
      <w:r w:rsidR="00CD1A40">
        <w:t>of bees per colony.  This year 40%</w:t>
      </w:r>
      <w:r w:rsidRPr="00CD1A40">
        <w:t xml:space="preserve"> of the respondents state</w:t>
      </w:r>
      <w:r w:rsidR="00AE23F0" w:rsidRPr="00CD1A40">
        <w:t>d</w:t>
      </w:r>
      <w:r w:rsidRPr="00CD1A40">
        <w:t xml:space="preserve"> that t</w:t>
      </w:r>
      <w:r w:rsidR="00410C12" w:rsidRPr="00CD1A40">
        <w:t xml:space="preserve">hey </w:t>
      </w:r>
      <w:r w:rsidRPr="00CD1A40">
        <w:t>place</w:t>
      </w:r>
      <w:r w:rsidR="00410C12" w:rsidRPr="00CD1A40">
        <w:t xml:space="preserve">d </w:t>
      </w:r>
      <w:r w:rsidRPr="00CD1A40">
        <w:t xml:space="preserve">field run colonies </w:t>
      </w:r>
      <w:r w:rsidR="00CD1A40" w:rsidRPr="00CD1A40">
        <w:t>(8 of the 20</w:t>
      </w:r>
      <w:r w:rsidR="00AE23F0" w:rsidRPr="00CD1A40">
        <w:t>).</w:t>
      </w:r>
      <w:r w:rsidR="00410C12" w:rsidRPr="00CD1A40">
        <w:t xml:space="preserve"> The simple average amount of </w:t>
      </w:r>
      <w:r w:rsidR="00CD1A40" w:rsidRPr="00CD1A40">
        <w:t>field run colonies placed was 10</w:t>
      </w:r>
      <w:r w:rsidR="00410C12" w:rsidRPr="00CD1A40">
        <w:t>%.  Two of the 18 respondents stated</w:t>
      </w:r>
      <w:r w:rsidR="00AE23F0" w:rsidRPr="00CD1A40">
        <w:t xml:space="preserve"> that 50% of the colonies they pl</w:t>
      </w:r>
      <w:r w:rsidR="00367D2E" w:rsidRPr="00CD1A40">
        <w:t>aced were field run.  This</w:t>
      </w:r>
      <w:r w:rsidR="00AE23F0" w:rsidRPr="00CD1A40">
        <w:t xml:space="preserve"> </w:t>
      </w:r>
      <w:r w:rsidR="00410C12" w:rsidRPr="00CD1A40">
        <w:t>figure should be view</w:t>
      </w:r>
      <w:r w:rsidR="00A013E0">
        <w:t>ed</w:t>
      </w:r>
      <w:r w:rsidR="00410C12" w:rsidRPr="00CD1A40">
        <w:t xml:space="preserve"> critically since the criteria used to define field run colonies differ between</w:t>
      </w:r>
      <w:r w:rsidR="00AE23F0" w:rsidRPr="00CD1A40">
        <w:t xml:space="preserve"> brokers.  Some</w:t>
      </w:r>
      <w:r w:rsidR="00367D2E" w:rsidRPr="00CD1A40">
        <w:t xml:space="preserve"> brokers</w:t>
      </w:r>
      <w:r w:rsidR="00AE23F0" w:rsidRPr="00CD1A40">
        <w:t xml:space="preserve"> consider field run to mean ungraded hives while other define it as a grade below a certain number of frames</w:t>
      </w:r>
      <w:r w:rsidR="00A013E0">
        <w:t>,</w:t>
      </w:r>
      <w:r w:rsidR="00AE23F0" w:rsidRPr="00CD1A40">
        <w:t xml:space="preserve"> usually around 8.5 frames.  In 2012, o</w:t>
      </w:r>
      <w:r w:rsidR="00EF4BB4" w:rsidRPr="00CD1A40">
        <w:t>nly 6 of the 16 beekeepers reported that a percentage</w:t>
      </w:r>
      <w:r w:rsidR="00F0631B" w:rsidRPr="00CD1A40">
        <w:t xml:space="preserve"> </w:t>
      </w:r>
      <w:r w:rsidR="00EF4BB4" w:rsidRPr="00CD1A40">
        <w:t>of the</w:t>
      </w:r>
      <w:r w:rsidR="00F0631B" w:rsidRPr="00CD1A40">
        <w:t xml:space="preserve"> total</w:t>
      </w:r>
      <w:r w:rsidR="00EF4BB4" w:rsidRPr="00CD1A40">
        <w:t xml:space="preserve"> colonies placed </w:t>
      </w:r>
      <w:r w:rsidR="00F0631B" w:rsidRPr="00CD1A40">
        <w:t xml:space="preserve">in almonds </w:t>
      </w:r>
      <w:r w:rsidR="00EF4BB4" w:rsidRPr="00CD1A40">
        <w:t>were field run</w:t>
      </w:r>
      <w:r w:rsidR="00910BF8" w:rsidRPr="00CD1A40">
        <w:t>.</w:t>
      </w:r>
      <w:r w:rsidR="00410C12" w:rsidRPr="00CD1A40">
        <w:t xml:space="preserve">  The simple average number of field run colonies in 2012 was 8%.</w:t>
      </w:r>
      <w:r w:rsidR="00910BF8" w:rsidRPr="00CD1A40">
        <w:t xml:space="preserve">  Most bee</w:t>
      </w:r>
      <w:r w:rsidR="00AE23F0" w:rsidRPr="00CD1A40">
        <w:t>keeper</w:t>
      </w:r>
      <w:r w:rsidR="00910BF8" w:rsidRPr="00CD1A40">
        <w:t>s</w:t>
      </w:r>
      <w:r w:rsidR="00AE23F0" w:rsidRPr="00CD1A40">
        <w:t xml:space="preserve"> mention</w:t>
      </w:r>
      <w:r w:rsidR="00910BF8" w:rsidRPr="00CD1A40">
        <w:t>ed</w:t>
      </w:r>
      <w:r w:rsidR="00AE23F0" w:rsidRPr="00CD1A40">
        <w:t xml:space="preserve"> that the lower grade of the colonies this year is a result of </w:t>
      </w:r>
      <w:r w:rsidR="00910BF8" w:rsidRPr="00CD1A40">
        <w:t xml:space="preserve">the shortage. </w:t>
      </w:r>
      <w:r w:rsidR="00410C12" w:rsidRPr="00CD1A40">
        <w:t xml:space="preserve"> </w:t>
      </w:r>
      <w:r w:rsidR="00F0631B" w:rsidRPr="00CD1A40">
        <w:t>On average, brokers reported placing</w:t>
      </w:r>
      <w:r w:rsidR="00F828F2" w:rsidRPr="00CD1A40">
        <w:t xml:space="preserve"> 1.96 colonies per acre, w</w:t>
      </w:r>
      <w:r w:rsidR="00410C12" w:rsidRPr="00CD1A40">
        <w:t>hich is lower than 2012 and 2011</w:t>
      </w:r>
      <w:r w:rsidR="00F828F2" w:rsidRPr="00CD1A40">
        <w:t xml:space="preserve"> with</w:t>
      </w:r>
      <w:r w:rsidR="00F0631B" w:rsidRPr="00CD1A40">
        <w:t xml:space="preserve"> </w:t>
      </w:r>
      <w:r w:rsidR="00FF7B5F" w:rsidRPr="00CD1A40">
        <w:t>2.02</w:t>
      </w:r>
      <w:r w:rsidR="00DE263B" w:rsidRPr="00CD1A40">
        <w:t xml:space="preserve"> coloni</w:t>
      </w:r>
      <w:r w:rsidR="00367D2E" w:rsidRPr="00CD1A40">
        <w:t xml:space="preserve">es per acre in </w:t>
      </w:r>
      <w:r w:rsidR="00410C12" w:rsidRPr="00CD1A40">
        <w:t>2012</w:t>
      </w:r>
      <w:r w:rsidR="00F828F2" w:rsidRPr="00CD1A40">
        <w:t xml:space="preserve"> </w:t>
      </w:r>
      <w:r w:rsidR="00367D2E" w:rsidRPr="00CD1A40">
        <w:t xml:space="preserve">and </w:t>
      </w:r>
      <w:r w:rsidR="00F828F2" w:rsidRPr="00CD1A40">
        <w:t xml:space="preserve">with </w:t>
      </w:r>
      <w:r w:rsidR="00FF7B5F" w:rsidRPr="00CD1A40">
        <w:t>2.06</w:t>
      </w:r>
      <w:r w:rsidR="009035EC" w:rsidRPr="00CD1A40">
        <w:t xml:space="preserve"> co</w:t>
      </w:r>
      <w:r w:rsidR="00F828F2" w:rsidRPr="00CD1A40">
        <w:t>lonies per acre in 2011.</w:t>
      </w:r>
      <w:r w:rsidR="009035EC" w:rsidRPr="00CD1A40">
        <w:t xml:space="preserve"> </w:t>
      </w:r>
      <w:r w:rsidR="00DE263B" w:rsidRPr="00CD1A40">
        <w:t>The lowest densi</w:t>
      </w:r>
      <w:r w:rsidR="00F828F2" w:rsidRPr="00CD1A40">
        <w:t>ty of colonies reported was 0.</w:t>
      </w:r>
      <w:r w:rsidR="00FF7B5F" w:rsidRPr="00CD1A40">
        <w:t>5</w:t>
      </w:r>
      <w:r w:rsidR="00DE263B" w:rsidRPr="00CD1A40">
        <w:t xml:space="preserve"> colonies per acre</w:t>
      </w:r>
      <w:r w:rsidR="005978D5" w:rsidRPr="00CD1A40">
        <w:t>.</w:t>
      </w:r>
      <w:r w:rsidR="00F828F2" w:rsidRPr="00CD1A40">
        <w:t xml:space="preserve">  </w:t>
      </w:r>
      <w:r w:rsidR="00DE263B" w:rsidRPr="00CD1A40">
        <w:t>The highest dens</w:t>
      </w:r>
      <w:r w:rsidR="00FF7B5F" w:rsidRPr="00CD1A40">
        <w:t>ity of colonies reported was 3.</w:t>
      </w:r>
      <w:r w:rsidR="00DE263B" w:rsidRPr="00CD1A40">
        <w:t xml:space="preserve">5 colonies per acre.   </w:t>
      </w:r>
    </w:p>
    <w:p w14:paraId="531FD91E" w14:textId="68A9D858" w:rsidR="00FF7B5F" w:rsidRPr="00CD1A40" w:rsidRDefault="006A3B78" w:rsidP="00DE263B">
      <w:r w:rsidRPr="00CD1A40">
        <w:t xml:space="preserve">The vast majority of the arrangements between brokers, beekeepers, and almond growers are continuations from previous years. </w:t>
      </w:r>
      <w:r w:rsidR="00F828F2" w:rsidRPr="00CD1A40">
        <w:t>On aver</w:t>
      </w:r>
      <w:r w:rsidR="00CD1A40">
        <w:t>age, brokers reported working for</w:t>
      </w:r>
      <w:r w:rsidR="00CD1A40" w:rsidRPr="00CD1A40">
        <w:t xml:space="preserve"> 85</w:t>
      </w:r>
      <w:r w:rsidR="00F828F2" w:rsidRPr="00CD1A40">
        <w:t xml:space="preserve">% of the </w:t>
      </w:r>
      <w:r w:rsidR="00CD1A40">
        <w:t xml:space="preserve">same </w:t>
      </w:r>
      <w:r w:rsidR="00F828F2" w:rsidRPr="00CD1A40">
        <w:t>beekeepers from</w:t>
      </w:r>
      <w:r w:rsidR="009442A5">
        <w:t xml:space="preserve"> the year before, and placing colonies for 94% of </w:t>
      </w:r>
      <w:r w:rsidR="00410C12" w:rsidRPr="00CD1A40">
        <w:t>the same almond growers.  The</w:t>
      </w:r>
      <w:r w:rsidR="00F828F2" w:rsidRPr="00CD1A40">
        <w:t>s</w:t>
      </w:r>
      <w:r w:rsidR="00410C12" w:rsidRPr="00CD1A40">
        <w:t>e</w:t>
      </w:r>
      <w:r w:rsidR="00F828F2" w:rsidRPr="00CD1A40">
        <w:t xml:space="preserve"> result</w:t>
      </w:r>
      <w:r w:rsidR="009442A5">
        <w:t>s were</w:t>
      </w:r>
      <w:r w:rsidR="00F828F2" w:rsidRPr="00CD1A40">
        <w:t xml:space="preserve"> similar to 2012 </w:t>
      </w:r>
      <w:r w:rsidR="009442A5">
        <w:t>in which brokers reported working</w:t>
      </w:r>
      <w:r w:rsidR="00F828F2" w:rsidRPr="00CD1A40">
        <w:t xml:space="preserve"> for</w:t>
      </w:r>
      <w:r w:rsidRPr="00CD1A40">
        <w:t xml:space="preserve"> 85% of the </w:t>
      </w:r>
      <w:r w:rsidR="009442A5">
        <w:t xml:space="preserve">same </w:t>
      </w:r>
      <w:r w:rsidRPr="00CD1A40">
        <w:t>beekeepers from the yea</w:t>
      </w:r>
      <w:r w:rsidR="009442A5">
        <w:t>r before, and placing</w:t>
      </w:r>
      <w:r w:rsidR="00040EBD">
        <w:t xml:space="preserve"> colonies for 97% of </w:t>
      </w:r>
      <w:r w:rsidRPr="00CD1A40">
        <w:t xml:space="preserve">the same almond growers. </w:t>
      </w:r>
      <w:r w:rsidR="00F828F2" w:rsidRPr="00CD1A40">
        <w:t xml:space="preserve">  </w:t>
      </w:r>
    </w:p>
    <w:p w14:paraId="01AA4E8F" w14:textId="65D24E8F" w:rsidR="00513851" w:rsidRPr="00866CB2" w:rsidRDefault="00513851" w:rsidP="00DE263B">
      <w:r w:rsidRPr="00CD1A40">
        <w:t>After several mild years</w:t>
      </w:r>
      <w:r w:rsidR="00A013E0">
        <w:t>,</w:t>
      </w:r>
      <w:r w:rsidRPr="00CD1A40">
        <w:t xml:space="preserve"> this year has been harsh on beekeepers with 38% of beekeeper having trouble meeting their commitments.  Last year it appeared that </w:t>
      </w:r>
      <w:r w:rsidR="000E4E33" w:rsidRPr="00CD1A40">
        <w:t>despite nationa</w:t>
      </w:r>
      <w:r w:rsidR="00410C12" w:rsidRPr="00CD1A40">
        <w:t>l colony losses, bee brokers</w:t>
      </w:r>
      <w:r w:rsidR="000E4E33" w:rsidRPr="00CD1A40">
        <w:t xml:space="preserve"> </w:t>
      </w:r>
      <w:r w:rsidRPr="00CD1A40">
        <w:t>had</w:t>
      </w:r>
      <w:r w:rsidR="00300696" w:rsidRPr="00CD1A40">
        <w:t xml:space="preserve"> less trouble meeting the number of colonies they commit for pollination </w:t>
      </w:r>
      <w:r w:rsidR="008354C8" w:rsidRPr="00CD1A40">
        <w:t>(</w:t>
      </w:r>
      <w:r w:rsidR="00300696" w:rsidRPr="00CD1A40">
        <w:t xml:space="preserve">33% </w:t>
      </w:r>
      <w:r w:rsidR="008354C8" w:rsidRPr="00CD1A40">
        <w:t>of brokers had issues with me</w:t>
      </w:r>
      <w:r w:rsidR="007E4692" w:rsidRPr="00CD1A40">
        <w:t>eting their pollination commitments</w:t>
      </w:r>
      <w:r w:rsidR="008354C8" w:rsidRPr="00CD1A40">
        <w:t xml:space="preserve"> </w:t>
      </w:r>
      <w:r w:rsidR="00300696" w:rsidRPr="00CD1A40">
        <w:t>in 2010, 16% in 2011 and 11% in 2012</w:t>
      </w:r>
      <w:r w:rsidR="008354C8" w:rsidRPr="00CD1A40">
        <w:t>)</w:t>
      </w:r>
      <w:r w:rsidR="00300696" w:rsidRPr="00CD1A40">
        <w:t>.</w:t>
      </w:r>
      <w:r w:rsidR="00040EBD">
        <w:t xml:space="preserve">  Furthermo</w:t>
      </w:r>
      <w:r w:rsidR="00866CB2">
        <w:t>r</w:t>
      </w:r>
      <w:r w:rsidR="00040EBD">
        <w:t>e</w:t>
      </w:r>
      <w:r w:rsidR="00866CB2">
        <w:t>,</w:t>
      </w:r>
      <w:r w:rsidRPr="00CD1A40">
        <w:t xml:space="preserve"> </w:t>
      </w:r>
      <w:r w:rsidR="00CD1A40">
        <w:t xml:space="preserve">18 of 20 </w:t>
      </w:r>
      <w:r w:rsidR="00866CB2">
        <w:t>brokers</w:t>
      </w:r>
      <w:r w:rsidRPr="00CD1A40">
        <w:t xml:space="preserve"> responded stating that a</w:t>
      </w:r>
      <w:r w:rsidR="00347074">
        <w:t>t</w:t>
      </w:r>
      <w:bookmarkStart w:id="1" w:name="_GoBack"/>
      <w:bookmarkEnd w:id="1"/>
      <w:r w:rsidRPr="00CD1A40">
        <w:t xml:space="preserve"> least some of the beekeeper</w:t>
      </w:r>
      <w:r w:rsidR="00A013E0">
        <w:t>s</w:t>
      </w:r>
      <w:r w:rsidRPr="00CD1A40">
        <w:t xml:space="preserve"> they broker for were short bees.</w:t>
      </w:r>
      <w:r w:rsidR="00855471" w:rsidRPr="00CD1A40">
        <w:t xml:space="preserve">  Given the bee </w:t>
      </w:r>
      <w:r w:rsidR="00855471" w:rsidRPr="00866CB2">
        <w:t xml:space="preserve">shortage it is somewhat surprising that the </w:t>
      </w:r>
      <w:r w:rsidR="00A013E0">
        <w:t xml:space="preserve">average </w:t>
      </w:r>
      <w:r w:rsidR="00855471" w:rsidRPr="00866CB2">
        <w:t>rental cost</w:t>
      </w:r>
      <w:r w:rsidR="00866CB2" w:rsidRPr="00866CB2">
        <w:t xml:space="preserve"> of colonies only increased $4.0</w:t>
      </w:r>
      <w:r w:rsidR="00855471" w:rsidRPr="00866CB2">
        <w:t>0.  H</w:t>
      </w:r>
      <w:r w:rsidR="0063083D" w:rsidRPr="00866CB2">
        <w:t>owever, the quality of the colonies</w:t>
      </w:r>
      <w:r w:rsidR="00040EBD">
        <w:t xml:space="preserve"> that were placed this year has</w:t>
      </w:r>
      <w:r w:rsidR="00855471" w:rsidRPr="00866CB2">
        <w:t xml:space="preserve"> grade</w:t>
      </w:r>
      <w:r w:rsidR="00040EBD">
        <w:t>s on average</w:t>
      </w:r>
      <w:r w:rsidR="00855471" w:rsidRPr="00866CB2">
        <w:t xml:space="preserve"> </w:t>
      </w:r>
      <w:r w:rsidR="00866CB2" w:rsidRPr="00866CB2">
        <w:t>1.1</w:t>
      </w:r>
      <w:r w:rsidR="00855471" w:rsidRPr="00866CB2">
        <w:t xml:space="preserve"> frame</w:t>
      </w:r>
      <w:r w:rsidR="0063083D" w:rsidRPr="00866CB2">
        <w:t>s</w:t>
      </w:r>
      <w:r w:rsidR="00855471" w:rsidRPr="00866CB2">
        <w:t xml:space="preserve"> lower compared with 2012.  Our preliminary analysis confirms suspicions that this year was a challenge for beekeepers.</w:t>
      </w:r>
    </w:p>
    <w:p w14:paraId="07D93BD4" w14:textId="067693F9" w:rsidR="00FF7B5F" w:rsidRPr="00FF7B5F" w:rsidRDefault="000E4E33" w:rsidP="00DE263B">
      <w:r w:rsidRPr="006A4F6C">
        <w:rPr>
          <w:highlight w:val="red"/>
        </w:rPr>
        <w:t xml:space="preserve"> </w:t>
      </w:r>
    </w:p>
    <w:sectPr w:rsidR="00FF7B5F" w:rsidRPr="00FF7B5F" w:rsidSect="00E459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256D2" w14:textId="77777777" w:rsidR="002038A6" w:rsidRDefault="002038A6" w:rsidP="00A90CF9">
      <w:pPr>
        <w:spacing w:after="0" w:line="240" w:lineRule="auto"/>
      </w:pPr>
      <w:r>
        <w:separator/>
      </w:r>
    </w:p>
  </w:endnote>
  <w:endnote w:type="continuationSeparator" w:id="0">
    <w:p w14:paraId="09DBE710" w14:textId="77777777" w:rsidR="002038A6" w:rsidRDefault="002038A6" w:rsidP="00A9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8FC10" w14:textId="77777777" w:rsidR="002038A6" w:rsidRDefault="002038A6" w:rsidP="00A90CF9">
      <w:pPr>
        <w:spacing w:after="0" w:line="240" w:lineRule="auto"/>
      </w:pPr>
      <w:r>
        <w:separator/>
      </w:r>
    </w:p>
  </w:footnote>
  <w:footnote w:type="continuationSeparator" w:id="0">
    <w:p w14:paraId="32354EB1" w14:textId="77777777" w:rsidR="002038A6" w:rsidRDefault="002038A6" w:rsidP="00A9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B0B57" w14:textId="77777777" w:rsidR="002038A6" w:rsidRDefault="002038A6" w:rsidP="00A90CF9">
    <w:pPr>
      <w:pStyle w:val="Header"/>
      <w:jc w:val="center"/>
      <w:rPr>
        <w:rFonts w:ascii="Calibri" w:hAnsi="Calibri"/>
        <w:sz w:val="24"/>
      </w:rPr>
    </w:pPr>
    <w:r>
      <w:rPr>
        <w:rFonts w:ascii="Calibri" w:hAnsi="Calibri"/>
        <w:noProof/>
        <w:sz w:val="24"/>
      </w:rPr>
      <w:drawing>
        <wp:inline distT="0" distB="0" distL="0" distR="0" wp14:anchorId="4EDBCA3F" wp14:editId="60EAA9BA">
          <wp:extent cx="948690" cy="948690"/>
          <wp:effectExtent l="19050" t="0" r="3810" b="0"/>
          <wp:docPr id="1" name="Picture 1" descr="bee logo PNG hon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e logo PNG hone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948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24"/>
      </w:rPr>
      <w:tab/>
      <w:t>BEE INFORMED PARTNERSHIP:  TIER 6 – 2013</w:t>
    </w:r>
    <w:r w:rsidRPr="005B014E">
      <w:rPr>
        <w:rFonts w:ascii="Calibri" w:hAnsi="Calibri"/>
        <w:sz w:val="24"/>
      </w:rPr>
      <w:t xml:space="preserve"> BEE BROKER SURVEY</w:t>
    </w:r>
    <w:r>
      <w:rPr>
        <w:rFonts w:ascii="Calibri" w:hAnsi="Calibri"/>
        <w:sz w:val="24"/>
      </w:rPr>
      <w:t xml:space="preserve"> SUMMARY</w:t>
    </w:r>
  </w:p>
  <w:p w14:paraId="480ED183" w14:textId="77777777" w:rsidR="002038A6" w:rsidRPr="00CA3766" w:rsidRDefault="002038A6" w:rsidP="00A90CF9">
    <w:pPr>
      <w:pStyle w:val="Header"/>
      <w:jc w:val="center"/>
      <w:rPr>
        <w:rFonts w:ascii="Calibri" w:hAnsi="Calibri"/>
        <w:b/>
        <w:sz w:val="24"/>
      </w:rPr>
    </w:pPr>
    <w:r w:rsidRPr="00CA3766">
      <w:rPr>
        <w:rFonts w:ascii="Calibri" w:hAnsi="Calibri"/>
        <w:b/>
        <w:sz w:val="24"/>
      </w:rPr>
      <w:t>PRELIMINARY RESULTS – NOT FOR GENERAL DISTRIBUTION</w:t>
    </w:r>
  </w:p>
  <w:p w14:paraId="7B885E4F" w14:textId="77777777" w:rsidR="002038A6" w:rsidRDefault="00203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DE263B"/>
    <w:rsid w:val="0001508F"/>
    <w:rsid w:val="00040EBD"/>
    <w:rsid w:val="000523C6"/>
    <w:rsid w:val="000969E9"/>
    <w:rsid w:val="000B657F"/>
    <w:rsid w:val="000C71DE"/>
    <w:rsid w:val="000D0660"/>
    <w:rsid w:val="000E4E33"/>
    <w:rsid w:val="00127E9E"/>
    <w:rsid w:val="001438AE"/>
    <w:rsid w:val="00150509"/>
    <w:rsid w:val="00154359"/>
    <w:rsid w:val="001548F2"/>
    <w:rsid w:val="001C0741"/>
    <w:rsid w:val="001D2776"/>
    <w:rsid w:val="001E04EF"/>
    <w:rsid w:val="001E4933"/>
    <w:rsid w:val="002038A6"/>
    <w:rsid w:val="0024135C"/>
    <w:rsid w:val="00262756"/>
    <w:rsid w:val="002A68F5"/>
    <w:rsid w:val="002D7E1C"/>
    <w:rsid w:val="00300696"/>
    <w:rsid w:val="00313B9F"/>
    <w:rsid w:val="00315537"/>
    <w:rsid w:val="00322A68"/>
    <w:rsid w:val="00336EED"/>
    <w:rsid w:val="00341725"/>
    <w:rsid w:val="00345E8E"/>
    <w:rsid w:val="00347074"/>
    <w:rsid w:val="0035453B"/>
    <w:rsid w:val="00367D2E"/>
    <w:rsid w:val="00377762"/>
    <w:rsid w:val="00381398"/>
    <w:rsid w:val="003B7356"/>
    <w:rsid w:val="003C1B1A"/>
    <w:rsid w:val="003C23F8"/>
    <w:rsid w:val="003E2A5F"/>
    <w:rsid w:val="003F29FF"/>
    <w:rsid w:val="004105DB"/>
    <w:rsid w:val="00410C12"/>
    <w:rsid w:val="00423320"/>
    <w:rsid w:val="004308CA"/>
    <w:rsid w:val="004A4B95"/>
    <w:rsid w:val="004A755A"/>
    <w:rsid w:val="004B2D8B"/>
    <w:rsid w:val="004B4E02"/>
    <w:rsid w:val="004D75D0"/>
    <w:rsid w:val="004E5C26"/>
    <w:rsid w:val="00512E87"/>
    <w:rsid w:val="0051311F"/>
    <w:rsid w:val="00513851"/>
    <w:rsid w:val="00513E7C"/>
    <w:rsid w:val="00524CDA"/>
    <w:rsid w:val="005659B5"/>
    <w:rsid w:val="005848DB"/>
    <w:rsid w:val="005978D5"/>
    <w:rsid w:val="005A723C"/>
    <w:rsid w:val="005F10D4"/>
    <w:rsid w:val="0063083D"/>
    <w:rsid w:val="00654CB1"/>
    <w:rsid w:val="00672CC1"/>
    <w:rsid w:val="00691AED"/>
    <w:rsid w:val="006A3B78"/>
    <w:rsid w:val="006A4F6C"/>
    <w:rsid w:val="007025B2"/>
    <w:rsid w:val="00731D46"/>
    <w:rsid w:val="00772CCB"/>
    <w:rsid w:val="007B6DD4"/>
    <w:rsid w:val="007E4692"/>
    <w:rsid w:val="007F7D8F"/>
    <w:rsid w:val="008354C8"/>
    <w:rsid w:val="00855471"/>
    <w:rsid w:val="00865ED4"/>
    <w:rsid w:val="00866CB2"/>
    <w:rsid w:val="009035EC"/>
    <w:rsid w:val="00910BF8"/>
    <w:rsid w:val="00916E33"/>
    <w:rsid w:val="00941770"/>
    <w:rsid w:val="009442A5"/>
    <w:rsid w:val="00955421"/>
    <w:rsid w:val="0096730E"/>
    <w:rsid w:val="00980AA3"/>
    <w:rsid w:val="0098630C"/>
    <w:rsid w:val="009A4B59"/>
    <w:rsid w:val="009D32F4"/>
    <w:rsid w:val="009E1424"/>
    <w:rsid w:val="00A013E0"/>
    <w:rsid w:val="00A323A2"/>
    <w:rsid w:val="00A46A3B"/>
    <w:rsid w:val="00A63D64"/>
    <w:rsid w:val="00A74713"/>
    <w:rsid w:val="00A800C0"/>
    <w:rsid w:val="00A90CF9"/>
    <w:rsid w:val="00AA25A2"/>
    <w:rsid w:val="00AB58BF"/>
    <w:rsid w:val="00AE23F0"/>
    <w:rsid w:val="00B03C67"/>
    <w:rsid w:val="00B153F9"/>
    <w:rsid w:val="00B225E9"/>
    <w:rsid w:val="00B24B37"/>
    <w:rsid w:val="00B33D65"/>
    <w:rsid w:val="00B67F3C"/>
    <w:rsid w:val="00B76980"/>
    <w:rsid w:val="00BB7872"/>
    <w:rsid w:val="00BC0A94"/>
    <w:rsid w:val="00BC62C8"/>
    <w:rsid w:val="00C31497"/>
    <w:rsid w:val="00C43609"/>
    <w:rsid w:val="00C45E85"/>
    <w:rsid w:val="00CC1DDD"/>
    <w:rsid w:val="00CC2256"/>
    <w:rsid w:val="00CD1A40"/>
    <w:rsid w:val="00DB3881"/>
    <w:rsid w:val="00DC102D"/>
    <w:rsid w:val="00DE1E0D"/>
    <w:rsid w:val="00DE263B"/>
    <w:rsid w:val="00E459D5"/>
    <w:rsid w:val="00E5500C"/>
    <w:rsid w:val="00E70878"/>
    <w:rsid w:val="00E961C9"/>
    <w:rsid w:val="00E96424"/>
    <w:rsid w:val="00EA588E"/>
    <w:rsid w:val="00ED1574"/>
    <w:rsid w:val="00ED27E5"/>
    <w:rsid w:val="00ED337C"/>
    <w:rsid w:val="00EF4BB4"/>
    <w:rsid w:val="00F0631B"/>
    <w:rsid w:val="00F51D6B"/>
    <w:rsid w:val="00F64CE7"/>
    <w:rsid w:val="00F828F2"/>
    <w:rsid w:val="00F94368"/>
    <w:rsid w:val="00FF0CC7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60F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C:\AppData\Local\Microsoft\Windows\Users\baylis\AppData\Local\Microsoft\Windows\Temporary%20Internet%20Files\Content.Outlook\WY3FOUV7\www.beeinformed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996938E-6CBE-4D40-977F-392FB0B3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862</Words>
  <Characters>4920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CHSD230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Eric Holt</cp:lastModifiedBy>
  <cp:revision>6</cp:revision>
  <dcterms:created xsi:type="dcterms:W3CDTF">2013-04-24T01:03:00Z</dcterms:created>
  <dcterms:modified xsi:type="dcterms:W3CDTF">2013-04-24T01:18:00Z</dcterms:modified>
</cp:coreProperties>
</file>