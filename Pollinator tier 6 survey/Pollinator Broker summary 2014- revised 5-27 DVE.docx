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E4FFB" w14:textId="77777777" w:rsidR="004D700B" w:rsidRDefault="004D700B"/>
    <w:p w14:paraId="620F0C33" w14:textId="77777777" w:rsidR="002E5933" w:rsidRDefault="006832FB">
      <w:r>
        <w:t>Dear Brokers,</w:t>
      </w:r>
      <w:r w:rsidR="00FE2146">
        <w:tab/>
      </w:r>
      <w:r w:rsidR="00FE2146">
        <w:tab/>
      </w:r>
      <w:r w:rsidR="00FE2146">
        <w:tab/>
      </w:r>
      <w:r w:rsidR="00FE2146">
        <w:tab/>
      </w:r>
      <w:r w:rsidR="00FE2146">
        <w:tab/>
      </w:r>
      <w:r w:rsidR="00FE2146">
        <w:tab/>
      </w:r>
      <w:r w:rsidR="00FE2146">
        <w:tab/>
      </w:r>
      <w:r w:rsidR="00FE2146">
        <w:tab/>
      </w:r>
      <w:r w:rsidR="00FE2146">
        <w:tab/>
      </w:r>
      <w:r w:rsidR="00FE2146">
        <w:tab/>
        <w:t>22 April 2014</w:t>
      </w:r>
    </w:p>
    <w:p w14:paraId="7653ED52" w14:textId="7CE7B9D7" w:rsidR="006832FB" w:rsidRDefault="005D7E64">
      <w:r>
        <w:tab/>
        <w:t xml:space="preserve">Thank you for </w:t>
      </w:r>
      <w:r w:rsidR="00FE2146">
        <w:t xml:space="preserve">participating in </w:t>
      </w:r>
      <w:r w:rsidR="006832FB">
        <w:t xml:space="preserve">the pollinator availability </w:t>
      </w:r>
      <w:r>
        <w:t>survey</w:t>
      </w:r>
      <w:r w:rsidR="006832FB">
        <w:t>.  The Bee Informed Partnership appreciates your continued par</w:t>
      </w:r>
      <w:r>
        <w:t xml:space="preserve">ticipation.  We hope to </w:t>
      </w:r>
      <w:r w:rsidR="006832FB">
        <w:t>continue providing valuable information to the beekeeping community</w:t>
      </w:r>
      <w:r>
        <w:t xml:space="preserve"> through all </w:t>
      </w:r>
      <w:r w:rsidR="004D260A">
        <w:t xml:space="preserve">of </w:t>
      </w:r>
      <w:r>
        <w:t>our surveys.  Attached are the initial results of this year</w:t>
      </w:r>
      <w:r w:rsidR="004D260A">
        <w:t>’s</w:t>
      </w:r>
      <w:r>
        <w:t xml:space="preserve"> pollinator availability survey</w:t>
      </w:r>
      <w:r w:rsidR="006832FB">
        <w:t>.  This marks the 5</w:t>
      </w:r>
      <w:r w:rsidR="006832FB" w:rsidRPr="006832FB">
        <w:rPr>
          <w:vertAlign w:val="superscript"/>
        </w:rPr>
        <w:t>th</w:t>
      </w:r>
      <w:r w:rsidR="006832FB">
        <w:t xml:space="preserve"> year of the survey. </w:t>
      </w:r>
      <w:r w:rsidR="004D0293">
        <w:t xml:space="preserve"> We are in the process of writing an article for a peer review</w:t>
      </w:r>
      <w:r w:rsidR="00C24BD1">
        <w:t>ed</w:t>
      </w:r>
      <w:r w:rsidR="004D0293">
        <w:t xml:space="preserve"> journal and hope to have a</w:t>
      </w:r>
      <w:r w:rsidR="006832FB">
        <w:t xml:space="preserve"> </w:t>
      </w:r>
      <w:r w:rsidR="00FD2799">
        <w:t xml:space="preserve">full </w:t>
      </w:r>
      <w:r w:rsidR="006832FB">
        <w:t>multi</w:t>
      </w:r>
      <w:r w:rsidR="00590B58">
        <w:t>-</w:t>
      </w:r>
      <w:r w:rsidR="006832FB">
        <w:t xml:space="preserve">year analysis of the results </w:t>
      </w:r>
      <w:r w:rsidR="007E4CA9">
        <w:t>available no later than August 2014</w:t>
      </w:r>
      <w:r w:rsidR="004D0293">
        <w:t xml:space="preserve">.  </w:t>
      </w:r>
      <w:r w:rsidR="00856C58">
        <w:t>If you have any questions or concerns about the survey results, please feel free to contact Jai Holt at (502)554-6088 or jaiholt2@illinois.edu.</w:t>
      </w:r>
      <w:r w:rsidR="006832FB">
        <w:t xml:space="preserve">  </w:t>
      </w:r>
    </w:p>
    <w:p w14:paraId="0CC4591B" w14:textId="77777777" w:rsidR="006832FB" w:rsidRDefault="006832FB"/>
    <w:p w14:paraId="639B0D17" w14:textId="77777777" w:rsidR="006832FB" w:rsidRDefault="006832FB"/>
    <w:p w14:paraId="4E52129B" w14:textId="77777777" w:rsidR="006832FB" w:rsidRDefault="006832FB">
      <w:r>
        <w:t>Sincerely,</w:t>
      </w:r>
    </w:p>
    <w:p w14:paraId="3DA0A9B0" w14:textId="77777777" w:rsidR="006832FB" w:rsidRDefault="006832FB">
      <w:r>
        <w:t>The Bee Informed Partnership Team</w:t>
      </w:r>
    </w:p>
    <w:p w14:paraId="579A958F" w14:textId="77777777" w:rsidR="006832FB" w:rsidRDefault="006832FB"/>
    <w:p w14:paraId="606879DF" w14:textId="77777777" w:rsidR="006832FB" w:rsidRDefault="006832FB"/>
    <w:p w14:paraId="23184192" w14:textId="77777777" w:rsidR="006832FB" w:rsidRDefault="006832FB">
      <w:r>
        <w:br w:type="page"/>
      </w:r>
    </w:p>
    <w:p w14:paraId="7498448B" w14:textId="77777777" w:rsidR="006832FB" w:rsidRDefault="006832FB"/>
    <w:p w14:paraId="108A85C8" w14:textId="33C09AD0" w:rsidR="006832FB" w:rsidRPr="00B33D65" w:rsidRDefault="006832FB" w:rsidP="006832FB">
      <w:pPr>
        <w:pStyle w:val="Heading3"/>
        <w:spacing w:line="240" w:lineRule="auto"/>
        <w:rPr>
          <w:rFonts w:ascii="Calibri" w:hAnsi="Calibri"/>
          <w:b w:val="0"/>
          <w:sz w:val="22"/>
          <w:szCs w:val="22"/>
          <w:vertAlign w:val="superscript"/>
        </w:rPr>
      </w:pPr>
      <w:r w:rsidRPr="00B33D65">
        <w:rPr>
          <w:rFonts w:ascii="Calibri" w:hAnsi="Calibri"/>
          <w:b w:val="0"/>
          <w:sz w:val="22"/>
          <w:szCs w:val="22"/>
        </w:rPr>
        <w:t>Kathy Baylis</w:t>
      </w:r>
      <w:r w:rsidRPr="00B33D65">
        <w:rPr>
          <w:rFonts w:ascii="Calibri" w:hAnsi="Calibri"/>
          <w:b w:val="0"/>
          <w:sz w:val="22"/>
          <w:szCs w:val="22"/>
          <w:vertAlign w:val="superscript"/>
        </w:rPr>
        <w:t xml:space="preserve"> 1</w:t>
      </w:r>
      <w:r w:rsidRPr="00B33D65">
        <w:rPr>
          <w:rFonts w:ascii="Calibri" w:hAnsi="Calibri"/>
          <w:b w:val="0"/>
          <w:sz w:val="22"/>
          <w:szCs w:val="22"/>
        </w:rPr>
        <w:t xml:space="preserve">, </w:t>
      </w:r>
      <w:r>
        <w:rPr>
          <w:rFonts w:ascii="Calibri" w:hAnsi="Calibri"/>
          <w:b w:val="0"/>
          <w:sz w:val="22"/>
          <w:szCs w:val="22"/>
        </w:rPr>
        <w:t>Jai Holt</w:t>
      </w:r>
      <w:r w:rsidRPr="00B33D65">
        <w:rPr>
          <w:rFonts w:ascii="Calibri" w:hAnsi="Calibri"/>
          <w:b w:val="0"/>
          <w:sz w:val="22"/>
          <w:szCs w:val="22"/>
          <w:vertAlign w:val="superscript"/>
        </w:rPr>
        <w:t>1</w:t>
      </w:r>
      <w:r w:rsidRPr="00B33D65">
        <w:rPr>
          <w:rFonts w:ascii="Calibri" w:hAnsi="Calibri"/>
          <w:b w:val="0"/>
          <w:sz w:val="22"/>
          <w:szCs w:val="22"/>
        </w:rPr>
        <w:t>,</w:t>
      </w:r>
      <w:r w:rsidRPr="006832FB">
        <w:rPr>
          <w:rFonts w:ascii="Calibri" w:hAnsi="Calibri"/>
          <w:b w:val="0"/>
          <w:sz w:val="22"/>
          <w:szCs w:val="22"/>
        </w:rPr>
        <w:t xml:space="preserve"> </w:t>
      </w:r>
      <w:r>
        <w:rPr>
          <w:rFonts w:ascii="Calibri" w:hAnsi="Calibri"/>
          <w:b w:val="0"/>
          <w:sz w:val="22"/>
          <w:szCs w:val="22"/>
        </w:rPr>
        <w:t>Grace Kunkel</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Meghan McConnell</w:t>
      </w:r>
      <w:r w:rsidRPr="00B33D65">
        <w:rPr>
          <w:rFonts w:ascii="Calibri" w:hAnsi="Calibri"/>
          <w:b w:val="0"/>
          <w:sz w:val="22"/>
          <w:szCs w:val="22"/>
          <w:vertAlign w:val="superscript"/>
        </w:rPr>
        <w:t>2</w:t>
      </w:r>
      <w:r>
        <w:rPr>
          <w:rFonts w:ascii="Calibri" w:hAnsi="Calibri"/>
          <w:b w:val="0"/>
          <w:sz w:val="22"/>
          <w:szCs w:val="22"/>
        </w:rPr>
        <w:t>,</w:t>
      </w:r>
      <w:r w:rsidRPr="00B33D65">
        <w:rPr>
          <w:rFonts w:ascii="Calibri" w:hAnsi="Calibri"/>
          <w:b w:val="0"/>
          <w:sz w:val="22"/>
          <w:szCs w:val="22"/>
        </w:rPr>
        <w:t xml:space="preserve"> Karen Rennich</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w:t>
      </w:r>
      <w:r w:rsidRPr="00B33D65">
        <w:rPr>
          <w:rFonts w:ascii="Calibri" w:hAnsi="Calibri"/>
          <w:b w:val="0"/>
          <w:sz w:val="22"/>
          <w:szCs w:val="22"/>
        </w:rPr>
        <w:t>Dennis vanEngelsdorp</w:t>
      </w:r>
      <w:r>
        <w:rPr>
          <w:rFonts w:ascii="Calibri" w:hAnsi="Calibri"/>
          <w:b w:val="0"/>
          <w:sz w:val="22"/>
          <w:szCs w:val="22"/>
          <w:vertAlign w:val="superscript"/>
        </w:rPr>
        <w:t>2</w:t>
      </w:r>
      <w:r w:rsidRPr="00B33D65">
        <w:rPr>
          <w:rFonts w:ascii="Calibri" w:hAnsi="Calibri"/>
          <w:b w:val="0"/>
          <w:sz w:val="22"/>
          <w:szCs w:val="22"/>
        </w:rPr>
        <w:t xml:space="preserve">, </w:t>
      </w:r>
      <w:ins w:id="0" w:author="Dennis" w:date="2014-06-05T07:43:00Z">
        <w:r w:rsidR="00C87773">
          <w:rPr>
            <w:rFonts w:ascii="Calibri" w:hAnsi="Calibri"/>
            <w:b w:val="0"/>
            <w:sz w:val="22"/>
            <w:szCs w:val="22"/>
          </w:rPr>
          <w:t xml:space="preserve">for the </w:t>
        </w:r>
      </w:ins>
      <w:del w:id="1" w:author="Dennis" w:date="2014-06-05T07:43:00Z">
        <w:r w:rsidR="00C87773" w:rsidDel="00C87773">
          <w:rPr>
            <w:rFonts w:ascii="Calibri" w:hAnsi="Calibri"/>
            <w:b w:val="0"/>
            <w:sz w:val="22"/>
            <w:szCs w:val="22"/>
          </w:rPr>
          <w:delText>f</w:delText>
        </w:r>
      </w:del>
      <w:del w:id="2" w:author="Dennis" w:date="2014-06-05T07:42:00Z">
        <w:r w:rsidR="00C87773" w:rsidDel="00C87773">
          <w:rPr>
            <w:rFonts w:ascii="Calibri" w:hAnsi="Calibri"/>
            <w:b w:val="0"/>
            <w:sz w:val="22"/>
            <w:szCs w:val="22"/>
          </w:rPr>
          <w:delText>o</w:delText>
        </w:r>
      </w:del>
      <w:proofErr w:type="spellStart"/>
      <w:r w:rsidRPr="00B33D65">
        <w:rPr>
          <w:rFonts w:ascii="Calibri" w:hAnsi="Calibri"/>
          <w:b w:val="0"/>
          <w:sz w:val="22"/>
          <w:szCs w:val="22"/>
        </w:rPr>
        <w:t>The</w:t>
      </w:r>
      <w:proofErr w:type="spellEnd"/>
      <w:r w:rsidRPr="00B33D65">
        <w:rPr>
          <w:rFonts w:ascii="Calibri" w:hAnsi="Calibri"/>
          <w:b w:val="0"/>
          <w:sz w:val="22"/>
          <w:szCs w:val="22"/>
        </w:rPr>
        <w:t xml:space="preserve"> Bee Informed Partnership</w:t>
      </w:r>
      <w:r>
        <w:rPr>
          <w:rFonts w:ascii="Calibri" w:hAnsi="Calibri"/>
          <w:b w:val="0"/>
          <w:sz w:val="22"/>
          <w:szCs w:val="22"/>
          <w:vertAlign w:val="superscript"/>
        </w:rPr>
        <w:t>3</w:t>
      </w:r>
    </w:p>
    <w:p w14:paraId="2D3AF1BF" w14:textId="77777777" w:rsidR="006832FB" w:rsidRPr="00B33D65" w:rsidRDefault="006832FB" w:rsidP="006832FB">
      <w:pPr>
        <w:spacing w:before="100" w:beforeAutospacing="1" w:after="100" w:afterAutospacing="1" w:line="240" w:lineRule="auto"/>
        <w:rPr>
          <w:rFonts w:ascii="Calibri" w:hAnsi="Calibri"/>
          <w:b/>
          <w:vertAlign w:val="superscript"/>
        </w:rPr>
      </w:pPr>
      <w:r w:rsidRPr="00B33D65">
        <w:rPr>
          <w:rFonts w:ascii="Calibri" w:hAnsi="Calibri"/>
          <w:noProof/>
          <w:vertAlign w:val="superscript"/>
        </w:rPr>
        <w:t xml:space="preserve">1 </w:t>
      </w:r>
      <w:r w:rsidRPr="00B33D65">
        <w:rPr>
          <w:rFonts w:ascii="Calibri" w:hAnsi="Calibri"/>
          <w:noProof/>
        </w:rPr>
        <w:t xml:space="preserve">University of Illinois,  </w:t>
      </w:r>
      <w:r>
        <w:rPr>
          <w:rFonts w:ascii="Calibri" w:hAnsi="Calibri"/>
          <w:noProof/>
          <w:vertAlign w:val="superscript"/>
        </w:rPr>
        <w:t>2</w:t>
      </w:r>
      <w:r w:rsidRPr="00B33D65">
        <w:rPr>
          <w:rFonts w:ascii="Calibri" w:hAnsi="Calibri"/>
          <w:noProof/>
        </w:rPr>
        <w:t xml:space="preserve">University of Maryland, </w:t>
      </w:r>
      <w:r>
        <w:rPr>
          <w:rFonts w:ascii="Calibri" w:hAnsi="Calibri"/>
          <w:noProof/>
          <w:vertAlign w:val="superscript"/>
        </w:rPr>
        <w:t>3</w:t>
      </w:r>
      <w:hyperlink r:id="rId7" w:history="1">
        <w:r w:rsidRPr="00B33D65">
          <w:rPr>
            <w:rStyle w:val="Hyperlink"/>
            <w:rFonts w:ascii="Calibri" w:hAnsi="Calibri"/>
            <w:noProof/>
          </w:rPr>
          <w:t>www.beeinformed.org</w:t>
        </w:r>
      </w:hyperlink>
    </w:p>
    <w:p w14:paraId="4958E6AE" w14:textId="753600C1" w:rsidR="00107D7E" w:rsidRDefault="006832FB" w:rsidP="00856C58">
      <w:pPr>
        <w:spacing w:line="480" w:lineRule="auto"/>
        <w:ind w:firstLine="720"/>
      </w:pPr>
      <w:r>
        <w:t xml:space="preserve">In March and April of 2014, 17 brokers responded to the Pollinator </w:t>
      </w:r>
      <w:r w:rsidR="005D7E64">
        <w:t>A</w:t>
      </w:r>
      <w:r>
        <w:t xml:space="preserve">vailability survey.  </w:t>
      </w:r>
      <w:r w:rsidR="008A3B49">
        <w:t xml:space="preserve">This response represents about half of the estimated 30 brokers in the industry. </w:t>
      </w:r>
      <w:r>
        <w:t xml:space="preserve">These brokers collectively placed </w:t>
      </w:r>
      <w:r w:rsidR="006C372B" w:rsidRPr="006C372B">
        <w:t>352</w:t>
      </w:r>
      <w:r w:rsidR="006C372B">
        <w:t>,</w:t>
      </w:r>
      <w:r w:rsidR="006C372B" w:rsidRPr="006C372B">
        <w:t>972</w:t>
      </w:r>
      <w:r w:rsidR="006C372B">
        <w:t xml:space="preserve"> colonies</w:t>
      </w:r>
      <w:r w:rsidR="008A3B49">
        <w:t xml:space="preserve"> in almonds in </w:t>
      </w:r>
      <w:proofErr w:type="gramStart"/>
      <w:r w:rsidR="008A3B49">
        <w:t>2014</w:t>
      </w:r>
      <w:r w:rsidR="006C372B">
        <w:t xml:space="preserve">  </w:t>
      </w:r>
      <w:r w:rsidR="008A3B49">
        <w:t>and</w:t>
      </w:r>
      <w:proofErr w:type="gramEnd"/>
      <w:r w:rsidR="008A3B49">
        <w:t xml:space="preserve"> the </w:t>
      </w:r>
      <w:r w:rsidR="006C372B">
        <w:t>number of colonies collectively place</w:t>
      </w:r>
      <w:r w:rsidR="006468A2">
        <w:t>d</w:t>
      </w:r>
      <w:r w:rsidR="006C372B">
        <w:t xml:space="preserve"> by the </w:t>
      </w:r>
      <w:r w:rsidR="004D0293">
        <w:t xml:space="preserve">responding </w:t>
      </w:r>
      <w:r w:rsidR="006C372B">
        <w:t xml:space="preserve">brokers represents </w:t>
      </w:r>
      <w:r w:rsidR="002B4C73">
        <w:t>20.7</w:t>
      </w:r>
      <w:r w:rsidR="006C372B">
        <w:t xml:space="preserve">% of the </w:t>
      </w:r>
      <w:r w:rsidR="002B4C73">
        <w:t>1.7</w:t>
      </w:r>
      <w:r w:rsidR="006C372B">
        <w:t xml:space="preserve"> million colonies </w:t>
      </w:r>
      <w:r w:rsidR="002B4C73">
        <w:t xml:space="preserve">used for almond pollination </w:t>
      </w:r>
      <w:r w:rsidR="004D0293">
        <w:t>this year</w:t>
      </w:r>
      <w:r w:rsidR="000F142A">
        <w:rPr>
          <w:rStyle w:val="FootnoteReference"/>
        </w:rPr>
        <w:footnoteReference w:id="1"/>
      </w:r>
      <w:r w:rsidR="006C372B">
        <w:t xml:space="preserve">. </w:t>
      </w:r>
      <w:r w:rsidR="00107D7E">
        <w:t xml:space="preserve">  Of the colonies placed</w:t>
      </w:r>
      <w:r w:rsidR="008A3B49">
        <w:t>,</w:t>
      </w:r>
      <w:r w:rsidR="00107D7E">
        <w:t xml:space="preserve"> about 18.5% were managed in California exclusively.  The average broker placed </w:t>
      </w:r>
      <w:r w:rsidR="00107D7E" w:rsidRPr="0061603E">
        <w:t>20</w:t>
      </w:r>
      <w:r w:rsidR="00107D7E">
        <w:t>,</w:t>
      </w:r>
      <w:r w:rsidR="00107D7E" w:rsidRPr="0061603E">
        <w:t>763</w:t>
      </w:r>
      <w:r w:rsidR="00107D7E">
        <w:t xml:space="preserve"> colonies</w:t>
      </w:r>
      <w:r w:rsidR="004D260A">
        <w:t>,</w:t>
      </w:r>
      <w:r w:rsidR="00107D7E">
        <w:t xml:space="preserve"> </w:t>
      </w:r>
      <w:r w:rsidR="000F142A">
        <w:t xml:space="preserve">owned by </w:t>
      </w:r>
      <w:r w:rsidR="00107D7E">
        <w:t xml:space="preserve">13 </w:t>
      </w:r>
      <w:r w:rsidR="000F142A">
        <w:t xml:space="preserve">different </w:t>
      </w:r>
      <w:r w:rsidR="00107D7E">
        <w:t>beekeepers</w:t>
      </w:r>
      <w:r w:rsidR="004D260A">
        <w:t>,</w:t>
      </w:r>
      <w:r w:rsidR="00107D7E">
        <w:t xml:space="preserve"> and </w:t>
      </w:r>
      <w:r w:rsidR="000F142A">
        <w:t xml:space="preserve">placed these bees in orchards owned by </w:t>
      </w:r>
      <w:r w:rsidR="00107D7E">
        <w:t xml:space="preserve">23 </w:t>
      </w:r>
      <w:r w:rsidR="000F142A">
        <w:t xml:space="preserve">different </w:t>
      </w:r>
      <w:r w:rsidR="00107D7E">
        <w:t xml:space="preserve">almond growers.  </w:t>
      </w:r>
    </w:p>
    <w:p w14:paraId="72968730" w14:textId="7FC790D5" w:rsidR="00FB3A5A" w:rsidRDefault="006C372B" w:rsidP="00107D7E">
      <w:pPr>
        <w:spacing w:line="480" w:lineRule="auto"/>
        <w:ind w:firstLine="720"/>
        <w:sectPr w:rsidR="00FB3A5A">
          <w:headerReference w:type="default" r:id="rId8"/>
          <w:pgSz w:w="12240" w:h="15840"/>
          <w:pgMar w:top="1440" w:right="1440" w:bottom="1440" w:left="1440" w:header="720" w:footer="720" w:gutter="0"/>
          <w:cols w:space="720"/>
          <w:docGrid w:linePitch="360"/>
        </w:sectPr>
      </w:pPr>
      <w:r>
        <w:t>The simple aver</w:t>
      </w:r>
      <w:r w:rsidR="006468A2">
        <w:t>age</w:t>
      </w:r>
      <w:r w:rsidR="0061603E">
        <w:rPr>
          <w:rStyle w:val="FootnoteReference"/>
        </w:rPr>
        <w:footnoteReference w:id="2"/>
      </w:r>
      <w:r w:rsidR="006468A2">
        <w:t xml:space="preserve"> rental price </w:t>
      </w:r>
      <w:r>
        <w:t xml:space="preserve">of these placed colonies was $175.47.  The lowest rental price for a colony was </w:t>
      </w:r>
      <w:r w:rsidR="006468A2">
        <w:t xml:space="preserve">$145 </w:t>
      </w:r>
      <w:r>
        <w:t>and the highest price was $201.  When the size</w:t>
      </w:r>
      <w:del w:id="3" w:author="Dennis" w:date="2014-06-05T07:43:00Z">
        <w:r w:rsidR="005D7E64" w:rsidDel="00C87773">
          <w:delText>s</w:delText>
        </w:r>
      </w:del>
      <w:r>
        <w:t xml:space="preserve"> of the brokers</w:t>
      </w:r>
      <w:r w:rsidR="005D7E64">
        <w:t>’</w:t>
      </w:r>
      <w:r>
        <w:t xml:space="preserve"> op</w:t>
      </w:r>
      <w:r w:rsidR="005D7E64">
        <w:t xml:space="preserve">erations are </w:t>
      </w:r>
      <w:r>
        <w:t>taken into account, the estimated average price is $181.90</w:t>
      </w:r>
      <w:r w:rsidR="0061603E">
        <w:rPr>
          <w:rStyle w:val="FootnoteReference"/>
        </w:rPr>
        <w:footnoteReference w:id="3"/>
      </w:r>
      <w:r>
        <w:t>.  This suggests that</w:t>
      </w:r>
      <w:r w:rsidR="000F142A">
        <w:t>,</w:t>
      </w:r>
      <w:r>
        <w:t xml:space="preserve"> on average, brokers who place</w:t>
      </w:r>
      <w:r w:rsidR="006468A2">
        <w:t>d</w:t>
      </w:r>
      <w:r>
        <w:t xml:space="preserve"> more colonies charge</w:t>
      </w:r>
      <w:r w:rsidR="005D7E64">
        <w:t>d</w:t>
      </w:r>
      <w:r>
        <w:t xml:space="preserve"> a higher price</w:t>
      </w:r>
      <w:r w:rsidR="005D7E64">
        <w:t xml:space="preserve"> for colonies</w:t>
      </w:r>
      <w:r>
        <w:t>.</w:t>
      </w:r>
      <w:r w:rsidR="004D700B">
        <w:t xml:space="preserve">  About </w:t>
      </w:r>
      <w:del w:id="4" w:author="Dennis" w:date="2014-06-05T07:44:00Z">
        <w:r w:rsidR="004D700B" w:rsidDel="00C87773">
          <w:delText>29.4</w:delText>
        </w:r>
      </w:del>
      <w:ins w:id="5" w:author="Dennis" w:date="2014-06-05T07:44:00Z">
        <w:r w:rsidR="00C87773">
          <w:t>30</w:t>
        </w:r>
      </w:ins>
      <w:r w:rsidR="004D700B">
        <w:t>% of the brokers surveyed reward</w:t>
      </w:r>
      <w:r w:rsidR="0061603E">
        <w:t>ed</w:t>
      </w:r>
      <w:r w:rsidR="004D700B">
        <w:t xml:space="preserve"> beekeepers for providing high grade </w:t>
      </w:r>
      <w:r w:rsidR="00856C58">
        <w:t>colonies.  Of the brokers who did</w:t>
      </w:r>
      <w:r w:rsidR="004D700B">
        <w:t xml:space="preserve"> not include grade </w:t>
      </w:r>
      <w:r w:rsidR="004D700B">
        <w:lastRenderedPageBreak/>
        <w:t>premiums in their contracts, several stated that it is too much extra work to provide grade p</w:t>
      </w:r>
      <w:r w:rsidR="00856C58">
        <w:t>remiums for high grade colonie</w:t>
      </w:r>
      <w:r w:rsidR="004D260A">
        <w:t>s</w:t>
      </w:r>
      <w:r w:rsidR="00856C58">
        <w:t>.</w:t>
      </w:r>
    </w:p>
    <w:p w14:paraId="13CD1E72" w14:textId="5577E5C8" w:rsidR="006468A2" w:rsidRDefault="006468A2" w:rsidP="00856C58">
      <w:pPr>
        <w:spacing w:line="480" w:lineRule="auto"/>
        <w:ind w:firstLine="720"/>
      </w:pPr>
      <w:r>
        <w:lastRenderedPageBreak/>
        <w:t>The simple average grade of the colonies place</w:t>
      </w:r>
      <w:r w:rsidR="005D7E64">
        <w:t>d</w:t>
      </w:r>
      <w:r>
        <w:t xml:space="preserve"> was 9.41 frames.  When operation size was accounted for</w:t>
      </w:r>
      <w:r w:rsidR="000F142A">
        <w:rPr>
          <w:rStyle w:val="FootnoteReference"/>
        </w:rPr>
        <w:footnoteReference w:id="4"/>
      </w:r>
      <w:r>
        <w:t xml:space="preserve"> </w:t>
      </w:r>
      <w:r w:rsidR="008A3B49">
        <w:t xml:space="preserve">, </w:t>
      </w:r>
      <w:r>
        <w:t>the average grade of a place</w:t>
      </w:r>
      <w:r w:rsidR="005D7E64">
        <w:t>d</w:t>
      </w:r>
      <w:r>
        <w:t xml:space="preserve"> colony was 10.52 frames.  Of the 17 brokers surveyed</w:t>
      </w:r>
      <w:r w:rsidR="00FE2146">
        <w:t>,</w:t>
      </w:r>
      <w:r>
        <w:t xml:space="preserve"> 14 broker</w:t>
      </w:r>
      <w:r w:rsidR="004D260A">
        <w:t>s</w:t>
      </w:r>
      <w:r>
        <w:t xml:space="preserve"> </w:t>
      </w:r>
      <w:r w:rsidR="008A3B49">
        <w:t xml:space="preserve">responded that they had </w:t>
      </w:r>
      <w:commentRangeStart w:id="6"/>
      <w:r>
        <w:t xml:space="preserve">all of their colonies </w:t>
      </w:r>
      <w:commentRangeEnd w:id="6"/>
      <w:r w:rsidR="00C87773">
        <w:rPr>
          <w:rStyle w:val="CommentReference"/>
        </w:rPr>
        <w:commentReference w:id="6"/>
      </w:r>
      <w:r>
        <w:t xml:space="preserve">graded.  </w:t>
      </w:r>
      <w:r w:rsidR="00517384">
        <w:t>B</w:t>
      </w:r>
      <w:r>
        <w:t>rokers</w:t>
      </w:r>
      <w:r w:rsidR="00FE2146">
        <w:t xml:space="preserve"> often</w:t>
      </w:r>
      <w:r>
        <w:t xml:space="preserve"> elected to grade their colonies themselves rather than hire an agency to do it for them.  </w:t>
      </w:r>
      <w:r w:rsidR="00B41036">
        <w:t>The average number of colonies place</w:t>
      </w:r>
      <w:r w:rsidR="004D260A">
        <w:t>d</w:t>
      </w:r>
      <w:r w:rsidR="00B41036">
        <w:t xml:space="preserve"> per acre was about 2</w:t>
      </w:r>
      <w:r w:rsidR="005D7E64">
        <w:t>,</w:t>
      </w:r>
      <w:r w:rsidR="00B41036">
        <w:t xml:space="preserve"> with brokers placing as few as 0.5 colonies per acre and as many as 3.5</w:t>
      </w:r>
      <w:ins w:id="7" w:author="Dennis" w:date="2014-06-05T07:47:00Z">
        <w:r w:rsidR="00C87773">
          <w:t xml:space="preserve"> per </w:t>
        </w:r>
        <w:proofErr w:type="spellStart"/>
        <w:r w:rsidR="00C87773">
          <w:t>acer</w:t>
        </w:r>
      </w:ins>
      <w:proofErr w:type="spellEnd"/>
      <w:r w:rsidR="00B41036">
        <w:t>.</w:t>
      </w:r>
    </w:p>
    <w:p w14:paraId="3F15C55E" w14:textId="2FB43559" w:rsidR="00DE408B" w:rsidRDefault="00B41036" w:rsidP="006832FB">
      <w:pPr>
        <w:spacing w:line="480" w:lineRule="auto"/>
      </w:pPr>
      <w:r>
        <w:tab/>
        <w:t xml:space="preserve">The brokers surveyed </w:t>
      </w:r>
      <w:r w:rsidR="00690B7D">
        <w:t xml:space="preserve">placed colonies for a </w:t>
      </w:r>
      <w:r>
        <w:t>total of 218 beekeepers.  Only 32 of</w:t>
      </w:r>
      <w:r w:rsidR="00D7570B">
        <w:t xml:space="preserve"> those beekeepers were short (14.8</w:t>
      </w:r>
      <w:r>
        <w:t>%)</w:t>
      </w:r>
      <w:r w:rsidR="00690B7D">
        <w:t xml:space="preserve"> colonies,</w:t>
      </w:r>
      <w:r w:rsidR="00844C33">
        <w:t xml:space="preserve"> that </w:t>
      </w:r>
      <w:r w:rsidR="00517384">
        <w:t xml:space="preserve">is, </w:t>
      </w:r>
      <w:r w:rsidR="00844C33">
        <w:t xml:space="preserve">they </w:t>
      </w:r>
      <w:r w:rsidR="00690B7D">
        <w:t>did not have enough colonies to meet their obligations</w:t>
      </w:r>
      <w:r>
        <w:t xml:space="preserve">.  </w:t>
      </w:r>
      <w:r w:rsidR="00517384">
        <w:t>T</w:t>
      </w:r>
      <w:r>
        <w:t xml:space="preserve">hose beekeepers were short </w:t>
      </w:r>
      <w:r w:rsidR="00517384">
        <w:t xml:space="preserve">a total of </w:t>
      </w:r>
      <w:r>
        <w:t>16,448 colonies</w:t>
      </w:r>
      <w:r w:rsidR="00D7570B">
        <w:t xml:space="preserve"> representing 4.7% of the colonies placed.  The brokers estimated that they could have place</w:t>
      </w:r>
      <w:r w:rsidR="004D260A">
        <w:t>d</w:t>
      </w:r>
      <w:r w:rsidR="00D7570B">
        <w:t xml:space="preserve"> about 49,400 more colonies</w:t>
      </w:r>
      <w:r w:rsidR="00517384">
        <w:t xml:space="preserve"> if demanded</w:t>
      </w:r>
      <w:r w:rsidR="00D7570B">
        <w:t xml:space="preserve"> (14.1% of total colonies placed).</w:t>
      </w:r>
      <w:r w:rsidR="004D700B">
        <w:t xml:space="preserve">  Only 29.4% of brokers said they could have placed colonies for an additional 100 acre farm.</w:t>
      </w:r>
      <w:r w:rsidR="0061603E">
        <w:t xml:space="preserve">  The brok</w:t>
      </w:r>
      <w:r w:rsidR="00107D7E">
        <w:t>ers surveyed collectively placed</w:t>
      </w:r>
      <w:r w:rsidR="004D260A">
        <w:t xml:space="preserve"> colonies for</w:t>
      </w:r>
      <w:r w:rsidR="0061603E">
        <w:t xml:space="preserve"> </w:t>
      </w:r>
      <w:r w:rsidR="0017259A">
        <w:t xml:space="preserve">a total of </w:t>
      </w:r>
      <w:r w:rsidR="0061603E">
        <w:t>392 almond growers.</w:t>
      </w:r>
    </w:p>
    <w:p w14:paraId="2157604D" w14:textId="77777777" w:rsidR="001734C8" w:rsidRDefault="001734C8" w:rsidP="006832FB">
      <w:pPr>
        <w:spacing w:line="480" w:lineRule="auto"/>
        <w:rPr>
          <w:ins w:id="8" w:author="Jai Holt" w:date="2014-06-09T09:41:00Z"/>
          <w:b/>
        </w:rPr>
      </w:pPr>
    </w:p>
    <w:p w14:paraId="30162E3C" w14:textId="77777777" w:rsidR="001734C8" w:rsidRDefault="001734C8" w:rsidP="006832FB">
      <w:pPr>
        <w:spacing w:line="480" w:lineRule="auto"/>
        <w:rPr>
          <w:ins w:id="9" w:author="Jai Holt" w:date="2014-06-09T09:41:00Z"/>
          <w:b/>
        </w:rPr>
      </w:pPr>
    </w:p>
    <w:p w14:paraId="41418BB4" w14:textId="77777777" w:rsidR="00DE408B" w:rsidRPr="00F85384" w:rsidRDefault="00DE408B" w:rsidP="006832FB">
      <w:pPr>
        <w:spacing w:line="480" w:lineRule="auto"/>
        <w:rPr>
          <w:b/>
        </w:rPr>
      </w:pPr>
      <w:bookmarkStart w:id="10" w:name="_GoBack"/>
      <w:bookmarkEnd w:id="10"/>
      <w:commentRangeStart w:id="11"/>
      <w:r w:rsidRPr="00F85384">
        <w:rPr>
          <w:b/>
        </w:rPr>
        <w:lastRenderedPageBreak/>
        <w:t>Multi</w:t>
      </w:r>
      <w:r w:rsidR="00590B58">
        <w:rPr>
          <w:b/>
        </w:rPr>
        <w:t>-</w:t>
      </w:r>
      <w:r w:rsidRPr="00F85384">
        <w:rPr>
          <w:b/>
        </w:rPr>
        <w:t>year Comparison</w:t>
      </w:r>
      <w:commentRangeEnd w:id="11"/>
      <w:r w:rsidR="00C87773">
        <w:rPr>
          <w:rStyle w:val="CommentReference"/>
        </w:rPr>
        <w:commentReference w:id="11"/>
      </w:r>
    </w:p>
    <w:p w14:paraId="0A994918" w14:textId="0294EA87" w:rsidR="00DE408B" w:rsidRPr="00BD08C1" w:rsidRDefault="00DE408B" w:rsidP="006832FB">
      <w:pPr>
        <w:spacing w:line="480" w:lineRule="auto"/>
      </w:pPr>
      <w:r>
        <w:tab/>
        <w:t>Of the 17 brokers survey</w:t>
      </w:r>
      <w:r w:rsidR="00F85384">
        <w:t>ed</w:t>
      </w:r>
      <w:r w:rsidR="00FE2146">
        <w:t>,</w:t>
      </w:r>
      <w:r>
        <w:t xml:space="preserve"> </w:t>
      </w:r>
      <w:r w:rsidR="0044202E">
        <w:t>12</w:t>
      </w:r>
      <w:r>
        <w:t xml:space="preserve"> responded in all 5 years</w:t>
      </w:r>
      <w:r w:rsidR="00FE2146">
        <w:t xml:space="preserve"> of this pollinator survey</w:t>
      </w:r>
      <w:r>
        <w:t>.  For the multiyear analysis we co</w:t>
      </w:r>
      <w:r w:rsidR="0044202E">
        <w:t>mpare</w:t>
      </w:r>
      <w:r w:rsidR="004D260A">
        <w:t>d</w:t>
      </w:r>
      <w:r w:rsidR="0044202E">
        <w:t xml:space="preserve"> the responses of these 12 </w:t>
      </w:r>
      <w:r>
        <w:t xml:space="preserve">brokers over the survey period to </w:t>
      </w:r>
      <w:r w:rsidR="0044202E">
        <w:t>indirectly measure changes in the supply and demand for honey bee colonies for almond pollination</w:t>
      </w:r>
      <w:r w:rsidR="0044202E" w:rsidRPr="006C39E9">
        <w:t>.</w:t>
      </w:r>
      <w:r w:rsidR="000201B7" w:rsidRPr="006C39E9">
        <w:t xml:space="preserve">  </w:t>
      </w:r>
      <w:r w:rsidR="000201B7" w:rsidRPr="00BD08C1">
        <w:t xml:space="preserve">We chose to analyze this subset of </w:t>
      </w:r>
      <w:commentRangeStart w:id="12"/>
      <w:r w:rsidR="000201B7" w:rsidRPr="00BD08C1">
        <w:t>b</w:t>
      </w:r>
      <w:ins w:id="13" w:author="Jai Holt" w:date="2014-06-09T09:38:00Z">
        <w:r w:rsidR="00735CEB">
          <w:t>rokers</w:t>
        </w:r>
      </w:ins>
      <w:del w:id="14" w:author="Jai Holt" w:date="2014-06-09T09:38:00Z">
        <w:r w:rsidR="000201B7" w:rsidRPr="00BD08C1" w:rsidDel="00735CEB">
          <w:delText>eekeepe</w:delText>
        </w:r>
        <w:commentRangeEnd w:id="12"/>
        <w:r w:rsidR="00C87773" w:rsidDel="00735CEB">
          <w:rPr>
            <w:rStyle w:val="CommentReference"/>
          </w:rPr>
          <w:commentReference w:id="12"/>
        </w:r>
        <w:r w:rsidR="000201B7" w:rsidRPr="00BD08C1" w:rsidDel="00735CEB">
          <w:delText>r</w:delText>
        </w:r>
      </w:del>
      <w:r w:rsidR="000201B7" w:rsidRPr="00BD08C1">
        <w:t xml:space="preserve"> in order to measure true changes in the supply of colonies each year and the quality to of those colonies.  If the entire sample of surveyed brokers were included in analysis</w:t>
      </w:r>
      <w:r w:rsidR="00271224" w:rsidRPr="00BD08C1">
        <w:t>,</w:t>
      </w:r>
      <w:r w:rsidR="000201B7" w:rsidRPr="00BD08C1">
        <w:t xml:space="preserve"> the supply of colonies would appear to be higher in years where more brokers responded.  By restricting the sample to the same set of brokers,</w:t>
      </w:r>
      <w:r w:rsidR="00175B12" w:rsidRPr="00BD08C1">
        <w:t xml:space="preserve"> we are better able to estimate overall changes in the supply of colonies available for pollination.</w:t>
      </w:r>
    </w:p>
    <w:p w14:paraId="4D623589" w14:textId="40604A9C" w:rsidR="00AF5891" w:rsidRDefault="00313D2B" w:rsidP="006C39E9">
      <w:pPr>
        <w:spacing w:line="480" w:lineRule="auto"/>
      </w:pPr>
      <w:r w:rsidRPr="00BD08C1">
        <w:tab/>
        <w:t>The supply of colonies provided by the subsample of beekeepers has leveled off over the period from 2012-2014</w:t>
      </w:r>
      <w:r w:rsidR="00F85384" w:rsidRPr="00BD08C1">
        <w:t xml:space="preserve"> (</w:t>
      </w:r>
      <w:r w:rsidR="00FE2146" w:rsidRPr="00BD08C1">
        <w:t xml:space="preserve">Figure </w:t>
      </w:r>
      <w:r w:rsidR="00F85384" w:rsidRPr="00BD08C1">
        <w:t>1)</w:t>
      </w:r>
      <w:r w:rsidRPr="00BD08C1">
        <w:t xml:space="preserve">.  </w:t>
      </w:r>
      <w:r w:rsidR="00F85384" w:rsidRPr="00BD08C1">
        <w:t xml:space="preserve">However, the demand </w:t>
      </w:r>
      <w:r w:rsidR="00844C33" w:rsidRPr="00BD08C1">
        <w:t xml:space="preserve">for colonies </w:t>
      </w:r>
      <w:r w:rsidR="00F85384" w:rsidRPr="00BD08C1">
        <w:t>was projected to in</w:t>
      </w:r>
      <w:r w:rsidR="00844C33" w:rsidRPr="00BD08C1">
        <w:t>crease between 2010 and 2014</w:t>
      </w:r>
      <w:r w:rsidR="00F85384" w:rsidRPr="00BD08C1">
        <w:t xml:space="preserve">.  </w:t>
      </w:r>
      <w:r w:rsidR="00690B7D" w:rsidRPr="00BD08C1">
        <w:t xml:space="preserve">In </w:t>
      </w:r>
      <w:r w:rsidR="00B22117" w:rsidRPr="00BD08C1">
        <w:t>2014</w:t>
      </w:r>
      <w:r w:rsidR="00DB4FC5" w:rsidRPr="00BD08C1">
        <w:t>,</w:t>
      </w:r>
      <w:r w:rsidR="00B22117" w:rsidRPr="00BD08C1">
        <w:t xml:space="preserve"> t</w:t>
      </w:r>
      <w:r w:rsidRPr="00BD08C1">
        <w:t>he USDA</w:t>
      </w:r>
      <w:r w:rsidR="00DB4FC5" w:rsidRPr="00BD08C1">
        <w:t xml:space="preserve"> NASS Pacific Regional Office</w:t>
      </w:r>
      <w:r w:rsidRPr="00BD08C1">
        <w:t xml:space="preserve"> projected that almond bearing acreage </w:t>
      </w:r>
      <w:r w:rsidR="00DB4FC5" w:rsidRPr="00BD08C1">
        <w:t xml:space="preserve">in California </w:t>
      </w:r>
      <w:r w:rsidRPr="00BD08C1">
        <w:t xml:space="preserve">would </w:t>
      </w:r>
      <w:r w:rsidR="00844C33" w:rsidRPr="00BD08C1">
        <w:t>be</w:t>
      </w:r>
      <w:r w:rsidRPr="00BD08C1">
        <w:t xml:space="preserve"> 8</w:t>
      </w:r>
      <w:r w:rsidR="00B22117" w:rsidRPr="00BD08C1">
        <w:t>6</w:t>
      </w:r>
      <w:r w:rsidRPr="00BD08C1">
        <w:t>0,000</w:t>
      </w:r>
      <w:r w:rsidR="00DB4FC5" w:rsidRPr="00BD08C1">
        <w:rPr>
          <w:rStyle w:val="FootnoteReference"/>
        </w:rPr>
        <w:footnoteReference w:id="5"/>
      </w:r>
      <w:r w:rsidRPr="00BD08C1">
        <w:t xml:space="preserve"> acres</w:t>
      </w:r>
      <w:r w:rsidR="00271224" w:rsidRPr="00BD08C1">
        <w:t xml:space="preserve">.  </w:t>
      </w:r>
      <w:r w:rsidR="00844C33" w:rsidRPr="00BD08C1">
        <w:t>Assuming tha</w:t>
      </w:r>
      <w:r w:rsidR="00DB4FC5" w:rsidRPr="00BD08C1">
        <w:t>t project</w:t>
      </w:r>
      <w:r w:rsidR="00271224" w:rsidRPr="00BD08C1">
        <w:t>ion</w:t>
      </w:r>
      <w:r w:rsidR="00DB4FC5" w:rsidRPr="00BD08C1">
        <w:t xml:space="preserve"> is correct,</w:t>
      </w:r>
      <w:r w:rsidR="00844C33" w:rsidRPr="00BD08C1">
        <w:t xml:space="preserve"> almond bearing acreage has increased by 90,000 acres since 2010.</w:t>
      </w:r>
      <w:r w:rsidR="00DB4FC5" w:rsidRPr="00BD08C1">
        <w:t xml:space="preserve">  This represents an 11.7% increase over the 5 years.</w:t>
      </w:r>
      <w:r w:rsidR="00B22117" w:rsidRPr="00BD08C1">
        <w:t xml:space="preserve">  </w:t>
      </w:r>
      <w:r w:rsidR="00690B7D" w:rsidRPr="00BD08C1">
        <w:t>T</w:t>
      </w:r>
      <w:r w:rsidR="002D252A" w:rsidRPr="00BD08C1">
        <w:t>he simple average colony rental price rose nearly $37 over the 5 year survey period</w:t>
      </w:r>
      <w:r w:rsidR="00690B7D" w:rsidRPr="00BD08C1">
        <w:t xml:space="preserve"> (Figure 2)</w:t>
      </w:r>
      <w:ins w:id="15" w:author="Dennis" w:date="2014-06-05T07:49:00Z">
        <w:r w:rsidR="00C87773">
          <w:t xml:space="preserve"> or X%</w:t>
        </w:r>
      </w:ins>
      <w:r w:rsidR="002D252A" w:rsidRPr="00BD08C1">
        <w:t>.  Between 2013 and</w:t>
      </w:r>
      <w:r w:rsidR="002D252A">
        <w:t xml:space="preserve"> 2014, the</w:t>
      </w:r>
      <w:r w:rsidR="00690B7D">
        <w:t xml:space="preserve"> average</w:t>
      </w:r>
      <w:r w:rsidR="002D252A">
        <w:t xml:space="preserve"> rental price increase</w:t>
      </w:r>
      <w:r w:rsidR="004D260A">
        <w:t>d</w:t>
      </w:r>
      <w:r w:rsidR="00690B7D">
        <w:t xml:space="preserve"> by</w:t>
      </w:r>
      <w:r w:rsidR="002D252A">
        <w:t xml:space="preserve"> about $20</w:t>
      </w:r>
      <w:r w:rsidR="00690B7D">
        <w:t xml:space="preserve"> per colony</w:t>
      </w:r>
      <w:r w:rsidR="002D252A">
        <w:t xml:space="preserve">.  The </w:t>
      </w:r>
      <w:r w:rsidR="004D260A">
        <w:t xml:space="preserve">average colony grade </w:t>
      </w:r>
      <w:r w:rsidR="002D252A">
        <w:t xml:space="preserve">fluctuated </w:t>
      </w:r>
      <w:r w:rsidR="0017259A">
        <w:t xml:space="preserve">in </w:t>
      </w:r>
      <w:r w:rsidR="000B46CE">
        <w:t xml:space="preserve">the 5 years </w:t>
      </w:r>
      <w:proofErr w:type="gramStart"/>
      <w:r w:rsidR="000B46CE">
        <w:t>between 2010 to 2014</w:t>
      </w:r>
      <w:proofErr w:type="gramEnd"/>
      <w:r w:rsidR="000B46CE">
        <w:t>.</w:t>
      </w:r>
      <w:r w:rsidR="002D252A">
        <w:t xml:space="preserve">  Among the subsample of brokers</w:t>
      </w:r>
      <w:r w:rsidR="00690B7D">
        <w:t xml:space="preserve"> who responded to our survey every year</w:t>
      </w:r>
      <w:r w:rsidR="002D252A">
        <w:t>, the average colony grade was the highest in 2014 at 9.7 frames (</w:t>
      </w:r>
      <w:r w:rsidR="00FE2146">
        <w:t xml:space="preserve">Figure </w:t>
      </w:r>
      <w:r w:rsidR="002D252A">
        <w:t>3).   The number of shortages was lowest in 2014 (</w:t>
      </w:r>
      <w:r w:rsidR="00FE2146">
        <w:t xml:space="preserve">Figure </w:t>
      </w:r>
      <w:r w:rsidR="002D252A">
        <w:t>4).  In</w:t>
      </w:r>
      <w:r w:rsidR="00AF5891" w:rsidRPr="00AF5891">
        <w:t xml:space="preserve"> </w:t>
      </w:r>
      <w:r w:rsidR="00AF5891">
        <w:t xml:space="preserve">the past, fewer shortages have </w:t>
      </w:r>
      <w:r w:rsidR="00AF5891" w:rsidRPr="00590B58">
        <w:t xml:space="preserve">been </w:t>
      </w:r>
      <w:r w:rsidR="00590B58" w:rsidRPr="00590B58">
        <w:t xml:space="preserve">reported in years that coincided with lower </w:t>
      </w:r>
      <w:r w:rsidR="00AF5891" w:rsidRPr="00590B58">
        <w:t>overwintering loses</w:t>
      </w:r>
      <w:r w:rsidR="00AF5891" w:rsidRPr="00590B58">
        <w:rPr>
          <w:rStyle w:val="FootnoteReference"/>
        </w:rPr>
        <w:footnoteReference w:id="6"/>
      </w:r>
      <w:r w:rsidR="00AF5891" w:rsidRPr="00590B58">
        <w:t xml:space="preserve"> as occurred in 2012</w:t>
      </w:r>
      <w:r w:rsidR="0017259A">
        <w:t xml:space="preserve"> and now in 2014</w:t>
      </w:r>
      <w:r w:rsidR="00AF5891" w:rsidRPr="00590B58">
        <w:t>.</w:t>
      </w:r>
      <w:r w:rsidR="00AF5891">
        <w:t xml:space="preserve">  </w:t>
      </w:r>
    </w:p>
    <w:p w14:paraId="4BACB604" w14:textId="544B5E92" w:rsidR="00AF5891" w:rsidRDefault="006553E3" w:rsidP="00AF5891">
      <w:pPr>
        <w:spacing w:line="480" w:lineRule="auto"/>
        <w:ind w:firstLine="720"/>
      </w:pPr>
      <w:r>
        <w:lastRenderedPageBreak/>
        <w:t xml:space="preserve">The lower than average overwintering loss rate </w:t>
      </w:r>
      <w:r w:rsidR="007A4A1B">
        <w:t xml:space="preserve">for winter 2013/2014 </w:t>
      </w:r>
      <w:r>
        <w:t xml:space="preserve">of 23.2% may be the sole cause of the lower number of shortages </w:t>
      </w:r>
      <w:r w:rsidR="007A4A1B">
        <w:t xml:space="preserve">reported by the brokers in </w:t>
      </w:r>
      <w:r>
        <w:t xml:space="preserve">spring of 2014.  </w:t>
      </w:r>
      <w:r w:rsidDel="006553E3">
        <w:t xml:space="preserve"> </w:t>
      </w:r>
      <w:r w:rsidR="002B4C73">
        <w:t xml:space="preserve">Alternatively, the lower shortages may be a result of decreased demand from almond growers.  Almond growers may be placing fewer colonies because they are not planning to irrigate all of their bearing acres due </w:t>
      </w:r>
      <w:r w:rsidR="002B4C73" w:rsidRPr="006C39E9">
        <w:t>to drought</w:t>
      </w:r>
      <w:r w:rsidR="005A2AB6" w:rsidRPr="00BD08C1">
        <w:t>.</w:t>
      </w:r>
      <w:r w:rsidR="00456AE8" w:rsidRPr="00BD08C1">
        <w:t xml:space="preserve">  Yet, the numb</w:t>
      </w:r>
      <w:r w:rsidR="00BE6080" w:rsidRPr="00BD08C1">
        <w:t>er of colonies placed per acre in 2014 was 1.96, up slightly from the 1.92 colonies placed per acre in 2013</w:t>
      </w:r>
      <w:r w:rsidR="00017A48" w:rsidRPr="00BD08C1">
        <w:t>.</w:t>
      </w:r>
      <w:r w:rsidR="00456AE8" w:rsidRPr="00BD08C1">
        <w:t xml:space="preserve">  The number of colonies placed per acre has been close to 2 in all 5 survey years.  </w:t>
      </w:r>
      <w:r w:rsidR="00AF5891" w:rsidRPr="00BD08C1">
        <w:t xml:space="preserve">  </w:t>
      </w:r>
      <w:r w:rsidR="00870D45" w:rsidRPr="00BD08C1">
        <w:t>T</w:t>
      </w:r>
      <w:r w:rsidR="00AF5891" w:rsidRPr="00BD08C1">
        <w:t xml:space="preserve">he </w:t>
      </w:r>
      <w:r w:rsidR="00456AE8">
        <w:t xml:space="preserve">total </w:t>
      </w:r>
      <w:r w:rsidR="00017A48">
        <w:t xml:space="preserve">number </w:t>
      </w:r>
      <w:r w:rsidR="00AF5891">
        <w:t>of colonies</w:t>
      </w:r>
      <w:r w:rsidR="00017A48">
        <w:t xml:space="preserve"> placed</w:t>
      </w:r>
      <w:r w:rsidR="00AF5891">
        <w:t xml:space="preserve"> by the </w:t>
      </w:r>
      <w:r w:rsidR="00017A48">
        <w:t xml:space="preserve">subsample of </w:t>
      </w:r>
      <w:r w:rsidR="00AF5891">
        <w:t xml:space="preserve">brokers decreased since the previous year. </w:t>
      </w:r>
      <w:r w:rsidR="00017A48">
        <w:t>T</w:t>
      </w:r>
      <w:r w:rsidR="005A2AB6">
        <w:t xml:space="preserve">he brokers indicated that they could have placed an </w:t>
      </w:r>
      <w:r w:rsidR="006177EF">
        <w:t>additional 10,700 colonies.  This result is almost tenfold lower than in 2013, which suggests that</w:t>
      </w:r>
      <w:r w:rsidR="005A2AB6">
        <w:t xml:space="preserve"> the demand for colonies is down from previous years.</w:t>
      </w:r>
      <w:r w:rsidR="00870D45">
        <w:t xml:space="preserve"> </w:t>
      </w:r>
      <w:r w:rsidR="00AF5891">
        <w:t xml:space="preserve"> </w:t>
      </w:r>
    </w:p>
    <w:p w14:paraId="3BCF8AD9" w14:textId="5868914A" w:rsidR="00A04C16" w:rsidRDefault="002D252A" w:rsidP="00590B58">
      <w:pPr>
        <w:spacing w:line="480" w:lineRule="auto"/>
        <w:ind w:firstLine="720"/>
      </w:pPr>
      <w:r>
        <w:t xml:space="preserve"> </w:t>
      </w:r>
      <w:r w:rsidR="00856C58">
        <w:rPr>
          <w:noProof/>
        </w:rPr>
        <w:drawing>
          <wp:anchor distT="0" distB="0" distL="114300" distR="114300" simplePos="0" relativeHeight="251658240" behindDoc="1" locked="0" layoutInCell="1" allowOverlap="1" wp14:anchorId="1ABFC0E4" wp14:editId="3947C012">
            <wp:simplePos x="0" y="0"/>
            <wp:positionH relativeFrom="margin">
              <wp:align>left</wp:align>
            </wp:positionH>
            <wp:positionV relativeFrom="paragraph">
              <wp:posOffset>190500</wp:posOffset>
            </wp:positionV>
            <wp:extent cx="5686425" cy="3048000"/>
            <wp:effectExtent l="0" t="0" r="9525" b="0"/>
            <wp:wrapTight wrapText="bothSides">
              <wp:wrapPolygon edited="0">
                <wp:start x="0" y="0"/>
                <wp:lineTo x="0" y="21465"/>
                <wp:lineTo x="21564" y="21465"/>
                <wp:lineTo x="2156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641900D" w14:textId="77777777" w:rsidR="00856C58" w:rsidRPr="00A04C16" w:rsidRDefault="00A04C16" w:rsidP="006C39E9">
      <w:pPr>
        <w:tabs>
          <w:tab w:val="left" w:pos="7320"/>
        </w:tabs>
        <w:jc w:val="center"/>
      </w:pPr>
      <w:r>
        <w:t xml:space="preserve">Figure </w:t>
      </w:r>
      <w:fldSimple w:instr=" SEQ Figure \* ARABIC ">
        <w:r>
          <w:rPr>
            <w:noProof/>
          </w:rPr>
          <w:t>1</w:t>
        </w:r>
      </w:fldSimple>
      <w:r>
        <w:t xml:space="preserve">: </w:t>
      </w:r>
      <w:commentRangeStart w:id="16"/>
      <w:r>
        <w:t>Colonies supplied from 2010-2014 and Almond Bearing Acreage</w:t>
      </w:r>
      <w:commentRangeEnd w:id="16"/>
      <w:r w:rsidR="00C87773">
        <w:rPr>
          <w:rStyle w:val="CommentReference"/>
        </w:rPr>
        <w:commentReference w:id="16"/>
      </w:r>
    </w:p>
    <w:p w14:paraId="0C400689" w14:textId="4FAB39A9" w:rsidR="00254C42" w:rsidRDefault="008A0F4F" w:rsidP="002D252A">
      <w:pPr>
        <w:pStyle w:val="Caption"/>
        <w:keepNext/>
      </w:pPr>
      <w:r>
        <w:rPr>
          <w:noProof/>
        </w:rPr>
        <w:lastRenderedPageBreak/>
        <w:drawing>
          <wp:inline distT="0" distB="0" distL="0" distR="0" wp14:anchorId="7CC8056B" wp14:editId="55B04BE5">
            <wp:extent cx="5780598" cy="3299792"/>
            <wp:effectExtent l="0" t="0" r="1079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477802" w14:textId="77777777" w:rsidR="00A04C16" w:rsidRPr="006C39E9" w:rsidRDefault="00A04C16" w:rsidP="006C39E9">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2</w:t>
      </w:r>
      <w:r w:rsidRPr="006C39E9">
        <w:rPr>
          <w:i w:val="0"/>
          <w:noProof/>
          <w:sz w:val="24"/>
          <w:szCs w:val="24"/>
        </w:rPr>
        <w:fldChar w:fldCharType="end"/>
      </w:r>
      <w:r>
        <w:rPr>
          <w:i w:val="0"/>
          <w:noProof/>
          <w:sz w:val="24"/>
          <w:szCs w:val="24"/>
        </w:rPr>
        <w:t xml:space="preserve">:  </w:t>
      </w:r>
      <w:commentRangeStart w:id="17"/>
      <w:r>
        <w:rPr>
          <w:i w:val="0"/>
          <w:noProof/>
          <w:sz w:val="24"/>
          <w:szCs w:val="24"/>
        </w:rPr>
        <w:t>Average Colony Rental Price from 2010-2014 and Almond Bearing Acreage</w:t>
      </w:r>
      <w:commentRangeEnd w:id="17"/>
      <w:r w:rsidR="00C87773">
        <w:rPr>
          <w:rStyle w:val="CommentReference"/>
          <w:i w:val="0"/>
          <w:iCs w:val="0"/>
          <w:color w:val="auto"/>
        </w:rPr>
        <w:commentReference w:id="17"/>
      </w:r>
    </w:p>
    <w:p w14:paraId="43D3AE15" w14:textId="77777777" w:rsidR="00A04C16" w:rsidRDefault="00A04C16" w:rsidP="00590B58">
      <w:pPr>
        <w:pStyle w:val="Caption"/>
        <w:keepNext/>
      </w:pPr>
    </w:p>
    <w:p w14:paraId="2ACA2ECD" w14:textId="11B9D929" w:rsidR="00A04C16" w:rsidRPr="00A04C16" w:rsidRDefault="00A04C16" w:rsidP="006C39E9"/>
    <w:p w14:paraId="1DD6526D" w14:textId="3B54C37F" w:rsidR="00FD2799" w:rsidRDefault="00590B58" w:rsidP="006832FB">
      <w:pPr>
        <w:spacing w:line="480" w:lineRule="auto"/>
      </w:pPr>
      <w:r>
        <w:rPr>
          <w:noProof/>
        </w:rPr>
        <w:drawing>
          <wp:inline distT="0" distB="0" distL="0" distR="0" wp14:anchorId="1B90175E" wp14:editId="4AFD2495">
            <wp:extent cx="5781675" cy="3505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04C16" w:rsidRPr="006C39E9">
        <w:t xml:space="preserve">Figure </w:t>
      </w:r>
      <w:fldSimple w:instr=" SEQ Figure \* ARABIC ">
        <w:r w:rsidR="00A04C16" w:rsidRPr="006C39E9">
          <w:rPr>
            <w:noProof/>
          </w:rPr>
          <w:t>3</w:t>
        </w:r>
      </w:fldSimple>
      <w:r w:rsidR="00A04C16">
        <w:t>:  Average Colony Grade from 2010-2014 in Frames of Bees</w:t>
      </w:r>
    </w:p>
    <w:p w14:paraId="1E937A19" w14:textId="312635C9" w:rsidR="00A04C16" w:rsidRDefault="00531A82" w:rsidP="006832FB">
      <w:pPr>
        <w:spacing w:line="480" w:lineRule="auto"/>
      </w:pPr>
      <w:r>
        <w:rPr>
          <w:noProof/>
        </w:rPr>
        <w:lastRenderedPageBreak/>
        <w:drawing>
          <wp:inline distT="0" distB="0" distL="0" distR="0" wp14:anchorId="21EA3D1F" wp14:editId="365407C0">
            <wp:extent cx="6067425" cy="3438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591BB0" w14:textId="77777777" w:rsidR="006553E3" w:rsidRPr="006C39E9" w:rsidRDefault="006553E3" w:rsidP="006553E3">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4</w:t>
      </w:r>
      <w:r w:rsidRPr="006C39E9">
        <w:rPr>
          <w:i w:val="0"/>
          <w:noProof/>
          <w:sz w:val="24"/>
          <w:szCs w:val="24"/>
        </w:rPr>
        <w:fldChar w:fldCharType="end"/>
      </w:r>
      <w:r>
        <w:rPr>
          <w:i w:val="0"/>
          <w:noProof/>
          <w:sz w:val="24"/>
          <w:szCs w:val="24"/>
        </w:rPr>
        <w:t>:  Colony Shortages from 2010-2014 and Average Winter Loss</w:t>
      </w:r>
    </w:p>
    <w:p w14:paraId="5B340964" w14:textId="77777777" w:rsidR="006553E3" w:rsidRDefault="006553E3" w:rsidP="006832FB">
      <w:pPr>
        <w:spacing w:line="480" w:lineRule="auto"/>
      </w:pPr>
    </w:p>
    <w:sectPr w:rsidR="006553E3" w:rsidSect="00FB3A5A">
      <w:headerReference w:type="default" r:id="rId1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nnis" w:date="2014-06-05T07:45:00Z" w:initials="D">
    <w:p w14:paraId="3E25B700" w14:textId="62C6DDDF" w:rsidR="00735CEB" w:rsidRDefault="00735CEB">
      <w:pPr>
        <w:pStyle w:val="CommentText"/>
      </w:pPr>
      <w:r>
        <w:rPr>
          <w:rStyle w:val="CommentReference"/>
        </w:rPr>
        <w:annotationRef/>
      </w:r>
      <w:r>
        <w:t>Are you sure all their colonies, or all their operators.  I don’t think anyone grades all colonies I think they grade a percentage of colonies.</w:t>
      </w:r>
    </w:p>
  </w:comment>
  <w:comment w:id="11" w:author="Dennis" w:date="2014-06-05T07:47:00Z" w:initials="D">
    <w:p w14:paraId="73B6FF5F" w14:textId="790165ED" w:rsidR="00735CEB" w:rsidRDefault="00735CEB">
      <w:pPr>
        <w:pStyle w:val="CommentText"/>
      </w:pPr>
      <w:r>
        <w:rPr>
          <w:rStyle w:val="CommentReference"/>
        </w:rPr>
        <w:annotationRef/>
      </w:r>
      <w:r>
        <w:t>I would not include this in this report….save it for the final.</w:t>
      </w:r>
    </w:p>
  </w:comment>
  <w:comment w:id="12" w:author="Dennis" w:date="2014-06-05T07:48:00Z" w:initials="D">
    <w:p w14:paraId="45B01E86" w14:textId="1D2C1CF9" w:rsidR="00735CEB" w:rsidRDefault="00735CEB">
      <w:pPr>
        <w:pStyle w:val="CommentText"/>
      </w:pPr>
      <w:r>
        <w:rPr>
          <w:rStyle w:val="CommentReference"/>
        </w:rPr>
        <w:annotationRef/>
      </w:r>
      <w:r>
        <w:t>You mean brokers?</w:t>
      </w:r>
    </w:p>
  </w:comment>
  <w:comment w:id="16" w:author="Dennis" w:date="2014-06-05T07:50:00Z" w:initials="D">
    <w:p w14:paraId="491B0775" w14:textId="7698879E" w:rsidR="00735CEB" w:rsidRDefault="00735CEB">
      <w:pPr>
        <w:pStyle w:val="CommentText"/>
      </w:pPr>
      <w:r>
        <w:rPr>
          <w:rStyle w:val="CommentReference"/>
        </w:rPr>
        <w:annotationRef/>
      </w:r>
      <w:r>
        <w:t xml:space="preserve">Doesn’t this suggest that there are simply more brokers in the </w:t>
      </w:r>
      <w:proofErr w:type="spellStart"/>
      <w:r>
        <w:t>buisnees</w:t>
      </w:r>
      <w:proofErr w:type="spellEnd"/>
      <w:r>
        <w:t xml:space="preserve"> to meet demand and/or individual beekeepers are making individual contracts?</w:t>
      </w:r>
    </w:p>
  </w:comment>
  <w:comment w:id="17" w:author="Dennis" w:date="2014-06-05T07:51:00Z" w:initials="D">
    <w:p w14:paraId="5497AB0A" w14:textId="7BC1A581" w:rsidR="00735CEB" w:rsidRDefault="00735CEB">
      <w:pPr>
        <w:pStyle w:val="CommentText"/>
      </w:pPr>
      <w:r>
        <w:rPr>
          <w:rStyle w:val="CommentReference"/>
        </w:rPr>
        <w:annotationRef/>
      </w:r>
      <w:r>
        <w:t>In the final paper I think we need to summarize both all respondents and the subset of continuous respondents.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25B700" w15:done="0"/>
  <w15:commentEx w15:paraId="73B6FF5F" w15:done="0"/>
  <w15:commentEx w15:paraId="45B01E86" w15:done="0"/>
  <w15:commentEx w15:paraId="491B0775" w15:done="0"/>
  <w15:commentEx w15:paraId="5497A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0D2C4" w14:textId="77777777" w:rsidR="00CF710D" w:rsidRDefault="00CF710D" w:rsidP="006832FB">
      <w:pPr>
        <w:spacing w:after="0" w:line="240" w:lineRule="auto"/>
      </w:pPr>
      <w:r>
        <w:separator/>
      </w:r>
    </w:p>
  </w:endnote>
  <w:endnote w:type="continuationSeparator" w:id="0">
    <w:p w14:paraId="7A35F9F9" w14:textId="77777777" w:rsidR="00CF710D" w:rsidRDefault="00CF710D" w:rsidP="0068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06476" w14:textId="77777777" w:rsidR="00CF710D" w:rsidRDefault="00CF710D" w:rsidP="006832FB">
      <w:pPr>
        <w:spacing w:after="0" w:line="240" w:lineRule="auto"/>
      </w:pPr>
      <w:r>
        <w:separator/>
      </w:r>
    </w:p>
  </w:footnote>
  <w:footnote w:type="continuationSeparator" w:id="0">
    <w:p w14:paraId="11E24941" w14:textId="77777777" w:rsidR="00CF710D" w:rsidRDefault="00CF710D" w:rsidP="006832FB">
      <w:pPr>
        <w:spacing w:after="0" w:line="240" w:lineRule="auto"/>
      </w:pPr>
      <w:r>
        <w:continuationSeparator/>
      </w:r>
    </w:p>
  </w:footnote>
  <w:footnote w:id="1">
    <w:p w14:paraId="008DD33C" w14:textId="7A4F194C" w:rsidR="00735CEB" w:rsidRDefault="00735CEB">
      <w:pPr>
        <w:pStyle w:val="FootnoteText"/>
      </w:pPr>
      <w:r>
        <w:rPr>
          <w:rStyle w:val="FootnoteReference"/>
        </w:rPr>
        <w:footnoteRef/>
      </w:r>
      <w:r>
        <w:t xml:space="preserve"> Based on an average stocking rate of 2 colonies per bearing acre and 860,000 bearing acres  </w:t>
      </w:r>
      <w:r w:rsidRPr="000F142A">
        <w:t>http://www.nass.usda.gov/Statistics_by_State/California/Publications/Fruits_and_Nuts/201405almac.pdf</w:t>
      </w:r>
    </w:p>
  </w:footnote>
  <w:footnote w:id="2">
    <w:p w14:paraId="51C189C0" w14:textId="77777777" w:rsidR="00735CEB" w:rsidRDefault="00735CEB">
      <w:pPr>
        <w:pStyle w:val="FootnoteText"/>
      </w:pPr>
      <w:r>
        <w:rPr>
          <w:rStyle w:val="FootnoteReference"/>
        </w:rPr>
        <w:footnoteRef/>
      </w:r>
      <w:r>
        <w:t>The simple average was calculated by averaging the responses across brokers.  In other words, the average price responses from each broker were added together and the sum was divided by the number of respondents.</w:t>
      </w:r>
    </w:p>
  </w:footnote>
  <w:footnote w:id="3">
    <w:p w14:paraId="08CE6903" w14:textId="77777777" w:rsidR="00735CEB" w:rsidRDefault="00735CEB">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4">
    <w:p w14:paraId="3E06B4AA" w14:textId="6E999193" w:rsidR="00735CEB" w:rsidRDefault="00735CEB">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5">
    <w:p w14:paraId="6D7996D4" w14:textId="380DBF03" w:rsidR="00735CEB" w:rsidRDefault="00735CEB">
      <w:pPr>
        <w:pStyle w:val="FootnoteText"/>
      </w:pPr>
      <w:r>
        <w:rPr>
          <w:rStyle w:val="FootnoteReference"/>
        </w:rPr>
        <w:footnoteRef/>
      </w:r>
      <w:r>
        <w:t xml:space="preserve"> Almond bearing acreage sourced from California Department of Food and Agriculture’s “2013 California Almond Acreage Report,” which can be found here: </w:t>
      </w:r>
      <w:hyperlink r:id="rId1" w:history="1">
        <w:r w:rsidRPr="00DB4FC5">
          <w:rPr>
            <w:rStyle w:val="Hyperlink"/>
          </w:rPr>
          <w:t>http://www.nass.usda.gov/Statistics_by_State/California/Publications/Fruits_and_Nuts/201405almac.pdf</w:t>
        </w:r>
      </w:hyperlink>
    </w:p>
  </w:footnote>
  <w:footnote w:id="6">
    <w:p w14:paraId="719F5EE5" w14:textId="14729CA1" w:rsidR="00735CEB" w:rsidRDefault="00735CEB" w:rsidP="00AF5891">
      <w:pPr>
        <w:pStyle w:val="FootnoteText"/>
      </w:pPr>
      <w:r>
        <w:rPr>
          <w:rStyle w:val="FootnoteReference"/>
        </w:rPr>
        <w:footnoteRef/>
      </w:r>
      <w:r>
        <w:t xml:space="preserve"> Overwintering loss data was sourced from the Bee Informed Partnership Annual Winter Loss reports.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C903" w14:textId="088ABD01" w:rsidR="00735CEB" w:rsidRDefault="00735CEB" w:rsidP="006832FB">
    <w:pPr>
      <w:pStyle w:val="Header"/>
      <w:jc w:val="center"/>
      <w:rPr>
        <w:rFonts w:ascii="Calibri" w:hAnsi="Calibri"/>
        <w:sz w:val="24"/>
      </w:rPr>
    </w:pPr>
    <w:r w:rsidRPr="006C39E9">
      <w:rPr>
        <w:rFonts w:ascii="Calibri" w:hAnsi="Calibri"/>
        <w:noProof/>
        <w:sz w:val="24"/>
      </w:rPr>
      <w:drawing>
        <wp:inline distT="0" distB="0" distL="0" distR="0" wp14:anchorId="325DBD6A" wp14:editId="51384BF2">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 New Yellow web.jpg"/>
                  <pic:cNvPicPr/>
                </pic:nvPicPr>
                <pic:blipFill>
                  <a:blip r:embed="rId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r>
      <w:rPr>
        <w:rFonts w:ascii="Calibri" w:hAnsi="Calibri"/>
        <w:sz w:val="24"/>
      </w:rPr>
      <w:tab/>
      <w:t>BEE INFORMED PARTNERSHIP:  TIER 6 – 2014</w:t>
    </w:r>
    <w:r w:rsidRPr="005B014E">
      <w:rPr>
        <w:rFonts w:ascii="Calibri" w:hAnsi="Calibri"/>
        <w:sz w:val="24"/>
      </w:rPr>
      <w:t xml:space="preserve"> BEE BROKER SURVEY</w:t>
    </w:r>
    <w:r>
      <w:rPr>
        <w:rFonts w:ascii="Calibri" w:hAnsi="Calibri"/>
        <w:sz w:val="24"/>
      </w:rPr>
      <w:t xml:space="preserve"> SUMMARY</w:t>
    </w:r>
  </w:p>
  <w:p w14:paraId="15796424" w14:textId="77777777" w:rsidR="00735CEB" w:rsidRDefault="00735CEB" w:rsidP="006C39E9">
    <w:pPr>
      <w:pStyle w:val="Header"/>
      <w:jc w:val="center"/>
      <w:rPr>
        <w:rFonts w:ascii="Calibri" w:hAnsi="Calibri"/>
        <w:b/>
        <w:sz w:val="24"/>
      </w:rPr>
    </w:pPr>
    <w:r w:rsidRPr="00CA3766">
      <w:rPr>
        <w:rFonts w:ascii="Calibri" w:hAnsi="Calibri"/>
        <w:b/>
        <w:sz w:val="24"/>
      </w:rPr>
      <w:t>PRELIMINARY RESULTS – NOT FOR GENERAL DISTRIBUTION</w:t>
    </w:r>
  </w:p>
  <w:p w14:paraId="6D0369B4" w14:textId="77777777" w:rsidR="00735CEB" w:rsidRDefault="00735CEB" w:rsidP="006832FB">
    <w:pPr>
      <w:pStyle w:val="Header"/>
      <w:rPr>
        <w:rFonts w:ascii="Calibri" w:hAnsi="Calibri"/>
        <w:b/>
        <w:sz w:val="24"/>
      </w:rPr>
    </w:pPr>
  </w:p>
  <w:p w14:paraId="36FB1A2C" w14:textId="77777777" w:rsidR="00735CEB" w:rsidRDefault="00735CEB" w:rsidP="00683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362AB" w14:textId="77777777" w:rsidR="00735CEB" w:rsidRDefault="00735CEB" w:rsidP="006832FB">
    <w:pPr>
      <w:pStyle w:val="Header"/>
      <w:rPr>
        <w:rFonts w:ascii="Calibri" w:hAnsi="Calibri"/>
        <w:b/>
        <w:sz w:val="24"/>
      </w:rPr>
    </w:pPr>
  </w:p>
  <w:p w14:paraId="2DAD189B" w14:textId="77777777" w:rsidR="00735CEB" w:rsidRDefault="00735CEB" w:rsidP="006832FB">
    <w:pPr>
      <w:pStyle w:val="Header"/>
      <w:rPr>
        <w:rFonts w:ascii="Calibri" w:hAnsi="Calibri"/>
        <w:b/>
        <w:sz w:val="24"/>
      </w:rPr>
    </w:pPr>
  </w:p>
  <w:p w14:paraId="6495CE05" w14:textId="77777777" w:rsidR="00735CEB" w:rsidRDefault="00735CEB" w:rsidP="006832FB">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 Holt">
    <w15:presenceInfo w15:providerId="Windows Live" w15:userId="7b5a703c6f367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FB"/>
    <w:rsid w:val="00017A48"/>
    <w:rsid w:val="000201B7"/>
    <w:rsid w:val="000B46CE"/>
    <w:rsid w:val="000F142A"/>
    <w:rsid w:val="00107D7E"/>
    <w:rsid w:val="001620AF"/>
    <w:rsid w:val="0017259A"/>
    <w:rsid w:val="001734C8"/>
    <w:rsid w:val="00175B12"/>
    <w:rsid w:val="00183CE7"/>
    <w:rsid w:val="001B1E51"/>
    <w:rsid w:val="00254C42"/>
    <w:rsid w:val="00271224"/>
    <w:rsid w:val="002B4C73"/>
    <w:rsid w:val="002D252A"/>
    <w:rsid w:val="002E5933"/>
    <w:rsid w:val="00313BE4"/>
    <w:rsid w:val="00313D2B"/>
    <w:rsid w:val="00352410"/>
    <w:rsid w:val="00387C85"/>
    <w:rsid w:val="003A10B6"/>
    <w:rsid w:val="003F2903"/>
    <w:rsid w:val="0044202E"/>
    <w:rsid w:val="00456AE8"/>
    <w:rsid w:val="004B5069"/>
    <w:rsid w:val="004C2EE4"/>
    <w:rsid w:val="004D0293"/>
    <w:rsid w:val="004D260A"/>
    <w:rsid w:val="004D700B"/>
    <w:rsid w:val="00517384"/>
    <w:rsid w:val="00517822"/>
    <w:rsid w:val="00531A82"/>
    <w:rsid w:val="005872F4"/>
    <w:rsid w:val="00590B58"/>
    <w:rsid w:val="005A2AB6"/>
    <w:rsid w:val="005C4BB5"/>
    <w:rsid w:val="005D7E64"/>
    <w:rsid w:val="0061603E"/>
    <w:rsid w:val="006177EF"/>
    <w:rsid w:val="006468A2"/>
    <w:rsid w:val="006553E3"/>
    <w:rsid w:val="006713ED"/>
    <w:rsid w:val="006832FB"/>
    <w:rsid w:val="00690B7D"/>
    <w:rsid w:val="006C372B"/>
    <w:rsid w:val="006C39E9"/>
    <w:rsid w:val="00735CEB"/>
    <w:rsid w:val="007702DF"/>
    <w:rsid w:val="00772B35"/>
    <w:rsid w:val="007A04C8"/>
    <w:rsid w:val="007A4A1B"/>
    <w:rsid w:val="007B1C28"/>
    <w:rsid w:val="007E4CA9"/>
    <w:rsid w:val="00810832"/>
    <w:rsid w:val="008354AC"/>
    <w:rsid w:val="00844C33"/>
    <w:rsid w:val="00856C58"/>
    <w:rsid w:val="00870D45"/>
    <w:rsid w:val="00887C9F"/>
    <w:rsid w:val="008A0F4F"/>
    <w:rsid w:val="008A3B49"/>
    <w:rsid w:val="008C589E"/>
    <w:rsid w:val="009341C1"/>
    <w:rsid w:val="00950764"/>
    <w:rsid w:val="00963950"/>
    <w:rsid w:val="009924D5"/>
    <w:rsid w:val="009940D5"/>
    <w:rsid w:val="009A6699"/>
    <w:rsid w:val="00A04C16"/>
    <w:rsid w:val="00A81CA3"/>
    <w:rsid w:val="00AD1C67"/>
    <w:rsid w:val="00AF5891"/>
    <w:rsid w:val="00B22117"/>
    <w:rsid w:val="00B31F69"/>
    <w:rsid w:val="00B41036"/>
    <w:rsid w:val="00B66B45"/>
    <w:rsid w:val="00BB3260"/>
    <w:rsid w:val="00BB5422"/>
    <w:rsid w:val="00BD08C1"/>
    <w:rsid w:val="00BE6080"/>
    <w:rsid w:val="00C04064"/>
    <w:rsid w:val="00C24BD1"/>
    <w:rsid w:val="00C87773"/>
    <w:rsid w:val="00CF710D"/>
    <w:rsid w:val="00D7570B"/>
    <w:rsid w:val="00DB4FC5"/>
    <w:rsid w:val="00DE408B"/>
    <w:rsid w:val="00E11101"/>
    <w:rsid w:val="00E26A63"/>
    <w:rsid w:val="00E35EC7"/>
    <w:rsid w:val="00E90E76"/>
    <w:rsid w:val="00EB5815"/>
    <w:rsid w:val="00EE64B7"/>
    <w:rsid w:val="00F85384"/>
    <w:rsid w:val="00FB3A5A"/>
    <w:rsid w:val="00FD2799"/>
    <w:rsid w:val="00FE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6E2D"/>
  <w15:docId w15:val="{0A1C7AD7-A8B3-4BD5-BCB4-F5077515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832FB"/>
    <w:pPr>
      <w:keepNext/>
      <w:spacing w:before="240" w:after="240" w:line="276" w:lineRule="auto"/>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FB"/>
  </w:style>
  <w:style w:type="paragraph" w:styleId="Footer">
    <w:name w:val="footer"/>
    <w:basedOn w:val="Normal"/>
    <w:link w:val="FooterChar"/>
    <w:uiPriority w:val="99"/>
    <w:unhideWhenUsed/>
    <w:rsid w:val="0068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FB"/>
  </w:style>
  <w:style w:type="character" w:styleId="CommentReference">
    <w:name w:val="annotation reference"/>
    <w:basedOn w:val="DefaultParagraphFont"/>
    <w:uiPriority w:val="99"/>
    <w:semiHidden/>
    <w:unhideWhenUsed/>
    <w:rsid w:val="006832FB"/>
    <w:rPr>
      <w:sz w:val="16"/>
      <w:szCs w:val="16"/>
    </w:rPr>
  </w:style>
  <w:style w:type="character" w:customStyle="1" w:styleId="Heading3Char">
    <w:name w:val="Heading 3 Char"/>
    <w:basedOn w:val="DefaultParagraphFont"/>
    <w:link w:val="Heading3"/>
    <w:rsid w:val="006832FB"/>
    <w:rPr>
      <w:rFonts w:ascii="Arial" w:eastAsia="ヒラギノ角ゴ Pro W3" w:hAnsi="Arial" w:cs="Arial"/>
      <w:b/>
      <w:bCs/>
      <w:color w:val="000000"/>
      <w:sz w:val="26"/>
      <w:szCs w:val="26"/>
    </w:rPr>
  </w:style>
  <w:style w:type="character" w:styleId="Hyperlink">
    <w:name w:val="Hyperlink"/>
    <w:basedOn w:val="DefaultParagraphFont"/>
    <w:unhideWhenUsed/>
    <w:rsid w:val="006832FB"/>
    <w:rPr>
      <w:color w:val="0000FF"/>
      <w:u w:val="single"/>
    </w:rPr>
  </w:style>
  <w:style w:type="paragraph" w:styleId="FootnoteText">
    <w:name w:val="footnote text"/>
    <w:basedOn w:val="Normal"/>
    <w:link w:val="FootnoteTextChar"/>
    <w:uiPriority w:val="99"/>
    <w:semiHidden/>
    <w:unhideWhenUsed/>
    <w:rsid w:val="00616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03E"/>
    <w:rPr>
      <w:sz w:val="20"/>
      <w:szCs w:val="20"/>
    </w:rPr>
  </w:style>
  <w:style w:type="character" w:styleId="FootnoteReference">
    <w:name w:val="footnote reference"/>
    <w:basedOn w:val="DefaultParagraphFont"/>
    <w:uiPriority w:val="99"/>
    <w:semiHidden/>
    <w:unhideWhenUsed/>
    <w:rsid w:val="0061603E"/>
    <w:rPr>
      <w:vertAlign w:val="superscript"/>
    </w:rPr>
  </w:style>
  <w:style w:type="paragraph" w:styleId="Caption">
    <w:name w:val="caption"/>
    <w:basedOn w:val="Normal"/>
    <w:next w:val="Normal"/>
    <w:uiPriority w:val="35"/>
    <w:unhideWhenUsed/>
    <w:qFormat/>
    <w:rsid w:val="00F853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E2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46"/>
    <w:rPr>
      <w:rFonts w:ascii="Tahoma" w:hAnsi="Tahoma" w:cs="Tahoma"/>
      <w:sz w:val="16"/>
      <w:szCs w:val="16"/>
    </w:rPr>
  </w:style>
  <w:style w:type="paragraph" w:styleId="CommentText">
    <w:name w:val="annotation text"/>
    <w:basedOn w:val="Normal"/>
    <w:link w:val="CommentTextChar"/>
    <w:uiPriority w:val="99"/>
    <w:semiHidden/>
    <w:unhideWhenUsed/>
    <w:rsid w:val="00FE2146"/>
    <w:pPr>
      <w:spacing w:line="240" w:lineRule="auto"/>
    </w:pPr>
    <w:rPr>
      <w:sz w:val="20"/>
      <w:szCs w:val="20"/>
    </w:rPr>
  </w:style>
  <w:style w:type="character" w:customStyle="1" w:styleId="CommentTextChar">
    <w:name w:val="Comment Text Char"/>
    <w:basedOn w:val="DefaultParagraphFont"/>
    <w:link w:val="CommentText"/>
    <w:uiPriority w:val="99"/>
    <w:semiHidden/>
    <w:rsid w:val="00FE2146"/>
    <w:rPr>
      <w:sz w:val="20"/>
      <w:szCs w:val="20"/>
    </w:rPr>
  </w:style>
  <w:style w:type="paragraph" w:styleId="CommentSubject">
    <w:name w:val="annotation subject"/>
    <w:basedOn w:val="CommentText"/>
    <w:next w:val="CommentText"/>
    <w:link w:val="CommentSubjectChar"/>
    <w:uiPriority w:val="99"/>
    <w:semiHidden/>
    <w:unhideWhenUsed/>
    <w:rsid w:val="00FE2146"/>
    <w:rPr>
      <w:b/>
      <w:bCs/>
    </w:rPr>
  </w:style>
  <w:style w:type="character" w:customStyle="1" w:styleId="CommentSubjectChar">
    <w:name w:val="Comment Subject Char"/>
    <w:basedOn w:val="CommentTextChar"/>
    <w:link w:val="CommentSubject"/>
    <w:uiPriority w:val="99"/>
    <w:semiHidden/>
    <w:rsid w:val="00FE2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AppData\Local\Microsoft\Windows\Users\baylis\AppData\Local\Microsoft\Windows\Temporary%20Internet%20Files\Content.Outlook\WY3FOUV7\www.beeinformed.org" TargetMode="Externa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www.nass.usda.gov/Statistics_by_State/California/Publications/Fruits_and_Nuts/201405alma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Colonies</a:t>
            </a:r>
            <a:r>
              <a:rPr lang="en-US" baseline="0"/>
              <a:t> Placed by Subsample of Brokers</a:t>
            </a:r>
            <a:endParaRPr lang="en-US"/>
          </a:p>
        </c:rich>
      </c:tx>
      <c:layout>
        <c:manualLayout>
          <c:xMode val="edge"/>
          <c:yMode val="edge"/>
          <c:x val="0.17755820017611806"/>
          <c:y val="2.7510316368638238E-2"/>
        </c:manualLayout>
      </c:layout>
      <c:overlay val="0"/>
      <c:spPr>
        <a:noFill/>
        <a:ln>
          <a:noFill/>
        </a:ln>
        <a:effectLst/>
      </c:spPr>
    </c:title>
    <c:autoTitleDeleted val="0"/>
    <c:plotArea>
      <c:layout/>
      <c:barChart>
        <c:barDir val="col"/>
        <c:grouping val="clustered"/>
        <c:varyColors val="0"/>
        <c:ser>
          <c:idx val="0"/>
          <c:order val="0"/>
          <c:tx>
            <c:strRef>
              <c:f>'Colonies Placed'!$B$1</c:f>
              <c:strCache>
                <c:ptCount val="1"/>
                <c:pt idx="0">
                  <c:v>Cololnies Placed</c:v>
                </c:pt>
              </c:strCache>
            </c:strRef>
          </c:tx>
          <c:spPr>
            <a:solidFill>
              <a:schemeClr val="accent1"/>
            </a:solidFill>
            <a:ln>
              <a:solidFill>
                <a:schemeClr val="tx1"/>
              </a:solidFill>
            </a:ln>
            <a:effectLst/>
          </c:spPr>
          <c:invertIfNegative val="0"/>
          <c:dLbls>
            <c:dLbl>
              <c:idx val="1"/>
              <c:layout>
                <c:manualLayout>
                  <c:x val="-1.0857763300760043E-2"/>
                  <c:y val="-1.834021091242549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1.24999999999999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dLbl>
              <c:idx val="3"/>
              <c:layout>
                <c:manualLayout>
                  <c:x val="2.7777065326116627E-3"/>
                  <c:y val="-1.8518558632715613E-2"/>
                </c:manualLayout>
              </c:layout>
              <c:showLegendKey val="0"/>
              <c:showVal val="1"/>
              <c:showCatName val="0"/>
              <c:showSerName val="0"/>
              <c:showPercent val="0"/>
              <c:showBubbleSize val="0"/>
              <c:extLst>
                <c:ext xmlns:c15="http://schemas.microsoft.com/office/drawing/2012/chart" uri="{CE6537A1-D6FC-4f65-9D91-7224C49458BB}"/>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'Colonies Placed'!$B$9:$B$13</c:f>
                <c:numCache>
                  <c:formatCode>General</c:formatCode>
                  <c:ptCount val="5"/>
                  <c:pt idx="0">
                    <c:v>159319.84</c:v>
                  </c:pt>
                  <c:pt idx="1">
                    <c:v>190146.5</c:v>
                  </c:pt>
                  <c:pt idx="2">
                    <c:v>185404.25</c:v>
                  </c:pt>
                  <c:pt idx="3">
                    <c:v>186300.7</c:v>
                  </c:pt>
                  <c:pt idx="4">
                    <c:v>184405.6</c:v>
                  </c:pt>
                </c:numCache>
              </c:numRef>
            </c:plus>
            <c:minus>
              <c:numRef>
                <c:f>'Colonies Placed'!$A$9:$A$13</c:f>
                <c:numCache>
                  <c:formatCode>General</c:formatCode>
                  <c:ptCount val="5"/>
                  <c:pt idx="0">
                    <c:v>159319.84</c:v>
                  </c:pt>
                  <c:pt idx="1">
                    <c:v>190146.5</c:v>
                  </c:pt>
                  <c:pt idx="2">
                    <c:v>185404.25</c:v>
                  </c:pt>
                  <c:pt idx="3">
                    <c:v>186300.7</c:v>
                  </c:pt>
                  <c:pt idx="4">
                    <c:v>184405.6</c:v>
                  </c:pt>
                </c:numCache>
              </c:numRef>
            </c:minus>
            <c:spPr>
              <a:noFill/>
              <a:ln w="9525" cap="flat" cmpd="sng" algn="ctr">
                <a:solidFill>
                  <a:schemeClr val="tx1">
                    <a:lumMod val="65000"/>
                    <a:lumOff val="35000"/>
                  </a:schemeClr>
                </a:solidFill>
                <a:round/>
              </a:ln>
              <a:effectLst/>
            </c:spPr>
          </c:errBars>
          <c:cat>
            <c:numRef>
              <c:f>'Colonies Placed'!$A$2:$A$6</c:f>
              <c:numCache>
                <c:formatCode>General</c:formatCode>
                <c:ptCount val="5"/>
                <c:pt idx="0">
                  <c:v>2010</c:v>
                </c:pt>
                <c:pt idx="1">
                  <c:v>2011</c:v>
                </c:pt>
                <c:pt idx="2">
                  <c:v>2012</c:v>
                </c:pt>
                <c:pt idx="3">
                  <c:v>2013</c:v>
                </c:pt>
                <c:pt idx="4">
                  <c:v>2014</c:v>
                </c:pt>
              </c:numCache>
            </c:numRef>
          </c:cat>
          <c:val>
            <c:numRef>
              <c:f>'Colonies Placed'!$B$2:$B$6</c:f>
              <c:numCache>
                <c:formatCode>#,##0</c:formatCode>
                <c:ptCount val="5"/>
                <c:pt idx="0">
                  <c:v>209234</c:v>
                </c:pt>
                <c:pt idx="1">
                  <c:v>237049</c:v>
                </c:pt>
                <c:pt idx="2">
                  <c:v>229872</c:v>
                </c:pt>
                <c:pt idx="3">
                  <c:v>230161</c:v>
                </c:pt>
                <c:pt idx="4" formatCode="General">
                  <c:v>228572</c:v>
                </c:pt>
              </c:numCache>
            </c:numRef>
          </c:val>
        </c:ser>
        <c:dLbls>
          <c:showLegendKey val="0"/>
          <c:showVal val="0"/>
          <c:showCatName val="0"/>
          <c:showSerName val="0"/>
          <c:showPercent val="0"/>
          <c:showBubbleSize val="0"/>
        </c:dLbls>
        <c:gapWidth val="219"/>
        <c:axId val="378097608"/>
        <c:axId val="378100744"/>
      </c:barChart>
      <c:lineChart>
        <c:grouping val="standard"/>
        <c:varyColors val="0"/>
        <c:ser>
          <c:idx val="1"/>
          <c:order val="1"/>
          <c:tx>
            <c:strRef>
              <c:f>'Colonies Placed'!$C$1</c:f>
              <c:strCache>
                <c:ptCount val="1"/>
                <c:pt idx="0">
                  <c:v>Almond Bearing Acres</c:v>
                </c:pt>
              </c:strCache>
            </c:strRef>
          </c:tx>
          <c:spPr>
            <a:ln w="28575" cap="rnd">
              <a:solidFill>
                <a:srgbClr val="FF0000"/>
              </a:solidFill>
              <a:round/>
            </a:ln>
            <a:effectLst/>
          </c:spPr>
          <c:marker>
            <c:symbol val="none"/>
          </c:marker>
          <c:cat>
            <c:numRef>
              <c:f>'Colonies Placed'!$A$2:$A$6</c:f>
              <c:numCache>
                <c:formatCode>General</c:formatCode>
                <c:ptCount val="5"/>
                <c:pt idx="0">
                  <c:v>2010</c:v>
                </c:pt>
                <c:pt idx="1">
                  <c:v>2011</c:v>
                </c:pt>
                <c:pt idx="2">
                  <c:v>2012</c:v>
                </c:pt>
                <c:pt idx="3">
                  <c:v>2013</c:v>
                </c:pt>
                <c:pt idx="4">
                  <c:v>2014</c:v>
                </c:pt>
              </c:numCache>
            </c:numRef>
          </c:cat>
          <c:val>
            <c:numRef>
              <c:f>'Colonies Placed'!$C$2:$C$6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378106232"/>
        <c:axId val="378105840"/>
      </c:lineChart>
      <c:catAx>
        <c:axId val="378097608"/>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00744"/>
        <c:crosses val="autoZero"/>
        <c:auto val="1"/>
        <c:lblAlgn val="ctr"/>
        <c:lblOffset val="100"/>
        <c:noMultiLvlLbl val="0"/>
      </c:catAx>
      <c:valAx>
        <c:axId val="37810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Colonies Placed</a:t>
                </a: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7608"/>
        <c:crosses val="autoZero"/>
        <c:crossBetween val="between"/>
      </c:valAx>
      <c:valAx>
        <c:axId val="378105840"/>
        <c:scaling>
          <c:orientation val="minMax"/>
        </c:scaling>
        <c:delete val="0"/>
        <c:axPos val="r"/>
        <c:title>
          <c:tx>
            <c:rich>
              <a:bodyPr/>
              <a:lstStyle/>
              <a:p>
                <a:pPr>
                  <a:defRPr/>
                </a:pPr>
                <a:r>
                  <a:rPr lang="en-US"/>
                  <a:t>Almond Bearing Acres</a:t>
                </a:r>
              </a:p>
            </c:rich>
          </c:tx>
          <c:overlay val="0"/>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06232"/>
        <c:crosses val="max"/>
        <c:crossBetween val="between"/>
      </c:valAx>
      <c:catAx>
        <c:axId val="378106232"/>
        <c:scaling>
          <c:orientation val="minMax"/>
        </c:scaling>
        <c:delete val="1"/>
        <c:axPos val="b"/>
        <c:numFmt formatCode="General" sourceLinked="1"/>
        <c:majorTickMark val="out"/>
        <c:minorTickMark val="none"/>
        <c:tickLblPos val="nextTo"/>
        <c:crossAx val="3781058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Colony Rental Price and </a:t>
            </a:r>
          </a:p>
          <a:p>
            <a:pPr>
              <a:defRPr sz="1400" b="0" i="0" u="none" strike="noStrike" kern="1200" spc="0" baseline="0">
                <a:solidFill>
                  <a:schemeClr val="tx1">
                    <a:lumMod val="65000"/>
                    <a:lumOff val="35000"/>
                  </a:schemeClr>
                </a:solidFill>
                <a:latin typeface="+mn-lt"/>
                <a:ea typeface="+mn-ea"/>
                <a:cs typeface="+mn-cs"/>
              </a:defRPr>
            </a:pPr>
            <a:r>
              <a:rPr lang="en-US" baseline="0"/>
              <a:t>Almond Bearing Acres</a:t>
            </a:r>
            <a:endParaRPr lang="en-US"/>
          </a:p>
        </c:rich>
      </c:tx>
      <c:overlay val="0"/>
      <c:spPr>
        <a:noFill/>
        <a:ln>
          <a:noFill/>
        </a:ln>
        <a:effectLst/>
      </c:spPr>
    </c:title>
    <c:autoTitleDeleted val="0"/>
    <c:plotArea>
      <c:layout/>
      <c:barChart>
        <c:barDir val="col"/>
        <c:grouping val="clustered"/>
        <c:varyColors val="0"/>
        <c:ser>
          <c:idx val="0"/>
          <c:order val="0"/>
          <c:tx>
            <c:strRef>
              <c:f>'BIP rent graph'!$B$1</c:f>
              <c:strCache>
                <c:ptCount val="1"/>
                <c:pt idx="0">
                  <c:v>BIP Rent</c:v>
                </c:pt>
              </c:strCache>
            </c:strRef>
          </c:tx>
          <c:spPr>
            <a:solidFill>
              <a:schemeClr val="accent4">
                <a:lumMod val="40000"/>
                <a:lumOff val="60000"/>
                <a:alpha val="66000"/>
              </a:schemeClr>
            </a:solidFill>
            <a:ln>
              <a:solidFill>
                <a:sysClr val="windowText" lastClr="000000"/>
              </a:solidFill>
            </a:ln>
            <a:effectLst/>
          </c:spPr>
          <c:invertIfNegative val="0"/>
          <c:dLbls>
            <c:dLbl>
              <c:idx val="0"/>
              <c:layout>
                <c:manualLayout>
                  <c:x val="-2.5462668816039986E-17"/>
                  <c:y val="-4.62962962962963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85185185185185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4.6296296296296294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4.629629629629629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plus>
            <c:min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minus>
            <c:spPr>
              <a:noFill/>
              <a:ln w="9525" cap="flat" cmpd="sng" algn="ctr">
                <a:solidFill>
                  <a:schemeClr val="tx1">
                    <a:lumMod val="65000"/>
                    <a:lumOff val="35000"/>
                  </a:schemeClr>
                </a:solidFill>
                <a:round/>
              </a:ln>
              <a:effectLst/>
            </c:spPr>
          </c:errBars>
          <c:cat>
            <c:numRef>
              <c:f>'BIP rent graph'!$A$2:$A$6</c:f>
              <c:numCache>
                <c:formatCode>General</c:formatCode>
                <c:ptCount val="5"/>
                <c:pt idx="0">
                  <c:v>2010</c:v>
                </c:pt>
                <c:pt idx="1">
                  <c:v>2011</c:v>
                </c:pt>
                <c:pt idx="2">
                  <c:v>2012</c:v>
                </c:pt>
                <c:pt idx="3">
                  <c:v>2013</c:v>
                </c:pt>
                <c:pt idx="4">
                  <c:v>2014</c:v>
                </c:pt>
              </c:numCache>
            </c:numRef>
          </c:cat>
          <c:val>
            <c:numRef>
              <c:f>'BIP rent graph'!$B$2:$B$6</c:f>
              <c:numCache>
                <c:formatCode>"$"#,##0.00_);[Red]\("$"#,##0.00\)</c:formatCode>
                <c:ptCount val="5"/>
                <c:pt idx="0">
                  <c:v>138.625</c:v>
                </c:pt>
                <c:pt idx="1">
                  <c:v>148.91669999999999</c:v>
                </c:pt>
                <c:pt idx="2">
                  <c:v>151</c:v>
                </c:pt>
                <c:pt idx="3">
                  <c:v>155.82140000000001</c:v>
                </c:pt>
                <c:pt idx="4">
                  <c:v>175.54169999999999</c:v>
                </c:pt>
              </c:numCache>
            </c:numRef>
          </c:val>
        </c:ser>
        <c:dLbls>
          <c:showLegendKey val="0"/>
          <c:showVal val="0"/>
          <c:showCatName val="0"/>
          <c:showSerName val="0"/>
          <c:showPercent val="0"/>
          <c:showBubbleSize val="0"/>
        </c:dLbls>
        <c:gapWidth val="219"/>
        <c:axId val="378104272"/>
        <c:axId val="378098784"/>
      </c:barChart>
      <c:lineChart>
        <c:grouping val="standard"/>
        <c:varyColors val="0"/>
        <c:ser>
          <c:idx val="1"/>
          <c:order val="1"/>
          <c:tx>
            <c:strRef>
              <c:f>'BIP rent graph'!$E$1</c:f>
              <c:strCache>
                <c:ptCount val="1"/>
                <c:pt idx="0">
                  <c:v>Almond Bearing Acres</c:v>
                </c:pt>
              </c:strCache>
            </c:strRef>
          </c:tx>
          <c:spPr>
            <a:ln w="28575" cap="rnd">
              <a:solidFill>
                <a:srgbClr val="FF0000"/>
              </a:solidFill>
              <a:round/>
            </a:ln>
            <a:effectLst/>
          </c:spPr>
          <c:marker>
            <c:symbol val="none"/>
          </c:marker>
          <c:cat>
            <c:numRef>
              <c:f>'BIP rent graph'!$A$2:$A$5</c:f>
              <c:numCache>
                <c:formatCode>General</c:formatCode>
                <c:ptCount val="4"/>
                <c:pt idx="0">
                  <c:v>2010</c:v>
                </c:pt>
                <c:pt idx="1">
                  <c:v>2011</c:v>
                </c:pt>
                <c:pt idx="2">
                  <c:v>2012</c:v>
                </c:pt>
                <c:pt idx="3">
                  <c:v>2013</c:v>
                </c:pt>
              </c:numCache>
            </c:numRef>
          </c:cat>
          <c:val>
            <c:numRef>
              <c:f>'BIP rent graph'!$E$2:$E$6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378100352"/>
        <c:axId val="378094472"/>
      </c:lineChart>
      <c:catAx>
        <c:axId val="37810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8784"/>
        <c:crosses val="autoZero"/>
        <c:auto val="1"/>
        <c:lblAlgn val="ctr"/>
        <c:lblOffset val="100"/>
        <c:noMultiLvlLbl val="0"/>
      </c:catAx>
      <c:valAx>
        <c:axId val="37809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baseline="0">
                    <a:effectLst/>
                  </a:rPr>
                  <a:t>Colony Rental Price</a:t>
                </a:r>
                <a:endParaRPr lang="en-US" sz="1000">
                  <a:effectLst/>
                </a:endParaRPr>
              </a:p>
            </c:rich>
          </c:tx>
          <c:overlay val="0"/>
          <c:spPr>
            <a:noFill/>
            <a:ln>
              <a:noFill/>
            </a:ln>
            <a:effectLst/>
          </c:spPr>
        </c:title>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04272"/>
        <c:crosses val="autoZero"/>
        <c:crossBetween val="between"/>
      </c:valAx>
      <c:valAx>
        <c:axId val="378094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Almond Bearing Acres</a:t>
                </a:r>
                <a:endParaRPr lang="en-US" sz="1000">
                  <a:effectLst/>
                </a:endParaRPr>
              </a:p>
            </c:rich>
          </c:tx>
          <c:layout>
            <c:manualLayout>
              <c:xMode val="edge"/>
              <c:yMode val="edge"/>
              <c:x val="0.94497538297908845"/>
              <c:y val="0.24661444173698235"/>
            </c:manualLayout>
          </c:layout>
          <c:overlay val="0"/>
          <c:spPr>
            <a:noFill/>
            <a:ln>
              <a:noFill/>
            </a:ln>
            <a:effectLst/>
          </c:spPr>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00352"/>
        <c:crosses val="max"/>
        <c:crossBetween val="between"/>
      </c:valAx>
      <c:catAx>
        <c:axId val="378100352"/>
        <c:scaling>
          <c:orientation val="minMax"/>
        </c:scaling>
        <c:delete val="1"/>
        <c:axPos val="b"/>
        <c:numFmt formatCode="General" sourceLinked="1"/>
        <c:majorTickMark val="out"/>
        <c:minorTickMark val="none"/>
        <c:tickLblPos val="nextTo"/>
        <c:crossAx val="378094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6">
          <a:lumMod val="40000"/>
          <a:lumOff val="60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56982608295"/>
          <c:y val="0.17634259259259263"/>
          <c:w val="0.83748899953682243"/>
          <c:h val="0.66614676114045868"/>
        </c:manualLayout>
      </c:layout>
      <c:barChart>
        <c:barDir val="col"/>
        <c:grouping val="clustered"/>
        <c:varyColors val="0"/>
        <c:ser>
          <c:idx val="0"/>
          <c:order val="0"/>
          <c:tx>
            <c:strRef>
              <c:f>'Colony Grade'!$C$1</c:f>
              <c:strCache>
                <c:ptCount val="1"/>
                <c:pt idx="0">
                  <c:v>Average Colony Grade</c:v>
                </c:pt>
              </c:strCache>
            </c:strRef>
          </c:tx>
          <c:spPr>
            <a:solidFill>
              <a:srgbClr val="ACD7E6"/>
            </a:solidFill>
            <a:ln>
              <a:solidFill>
                <a:schemeClr val="tx1"/>
              </a:solidFill>
            </a:ln>
            <a:effectLst/>
          </c:spPr>
          <c:invertIfNegative val="0"/>
          <c:dLbls>
            <c:dLbl>
              <c:idx val="0"/>
              <c:layout>
                <c:manualLayout>
                  <c:x val="5.8333333333333307E-2"/>
                  <c:y val="4.166666666666666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1111111111111012E-2"/>
                  <c:y val="4.629629629629629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3431053203040172E-2"/>
                  <c:y val="1.37551581843190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'Colony Grade'!$F$2:$F$6</c:f>
                <c:numCache>
                  <c:formatCode>General</c:formatCode>
                  <c:ptCount val="5"/>
                  <c:pt idx="0">
                    <c:v>1.0711190000000004</c:v>
                  </c:pt>
                  <c:pt idx="1">
                    <c:v>0.83903600000000012</c:v>
                  </c:pt>
                  <c:pt idx="2">
                    <c:v>0.70378999999999969</c:v>
                  </c:pt>
                  <c:pt idx="3">
                    <c:v>1.0282090000000004</c:v>
                  </c:pt>
                  <c:pt idx="4">
                    <c:v>1.0701289999999997</c:v>
                  </c:pt>
                </c:numCache>
              </c:numRef>
            </c:plus>
            <c:minus>
              <c:numRef>
                <c:f>'Colony Grade'!$G$2:$G$6</c:f>
                <c:numCache>
                  <c:formatCode>General</c:formatCode>
                  <c:ptCount val="5"/>
                  <c:pt idx="0">
                    <c:v>1.0711180000000002</c:v>
                  </c:pt>
                  <c:pt idx="1">
                    <c:v>0.83903299999999881</c:v>
                  </c:pt>
                  <c:pt idx="2">
                    <c:v>0.70378700000000016</c:v>
                  </c:pt>
                  <c:pt idx="3">
                    <c:v>1.0282090000000004</c:v>
                  </c:pt>
                  <c:pt idx="4">
                    <c:v>1.0701330000000002</c:v>
                  </c:pt>
                </c:numCache>
              </c:numRef>
            </c:minus>
            <c:spPr>
              <a:noFill/>
              <a:ln w="9525" cap="flat" cmpd="sng" algn="ctr">
                <a:solidFill>
                  <a:schemeClr val="tx1">
                    <a:lumMod val="65000"/>
                    <a:lumOff val="35000"/>
                  </a:schemeClr>
                </a:solidFill>
                <a:round/>
              </a:ln>
              <a:effectLst/>
            </c:spPr>
          </c:errBars>
          <c:cat>
            <c:numRef>
              <c:f>'Colony Grade'!$B$2:$B$6</c:f>
              <c:numCache>
                <c:formatCode>General</c:formatCode>
                <c:ptCount val="5"/>
                <c:pt idx="0">
                  <c:v>2010</c:v>
                </c:pt>
                <c:pt idx="1">
                  <c:v>2011</c:v>
                </c:pt>
                <c:pt idx="2">
                  <c:v>2012</c:v>
                </c:pt>
                <c:pt idx="3">
                  <c:v>2013</c:v>
                </c:pt>
                <c:pt idx="4">
                  <c:v>2014</c:v>
                </c:pt>
              </c:numCache>
            </c:numRef>
          </c:cat>
          <c:val>
            <c:numRef>
              <c:f>'Colony Grade'!$C$2:$C$6</c:f>
              <c:numCache>
                <c:formatCode>0.0</c:formatCode>
                <c:ptCount val="5"/>
                <c:pt idx="0">
                  <c:v>8.3863640000000004</c:v>
                </c:pt>
                <c:pt idx="1">
                  <c:v>9.6041670000000003</c:v>
                </c:pt>
                <c:pt idx="2">
                  <c:v>9.3833330000000004</c:v>
                </c:pt>
                <c:pt idx="3">
                  <c:v>7.9458330000000004</c:v>
                </c:pt>
                <c:pt idx="4">
                  <c:v>9.7491669999999999</c:v>
                </c:pt>
              </c:numCache>
            </c:numRef>
          </c:val>
        </c:ser>
        <c:dLbls>
          <c:showLegendKey val="0"/>
          <c:showVal val="0"/>
          <c:showCatName val="0"/>
          <c:showSerName val="0"/>
          <c:showPercent val="0"/>
          <c:showBubbleSize val="0"/>
        </c:dLbls>
        <c:gapWidth val="219"/>
        <c:overlap val="-27"/>
        <c:axId val="378099176"/>
        <c:axId val="378105448"/>
      </c:barChart>
      <c:catAx>
        <c:axId val="378099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172321290721022"/>
              <c:y val="0.9136457035750330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05448"/>
        <c:crosses val="autoZero"/>
        <c:auto val="1"/>
        <c:lblAlgn val="ctr"/>
        <c:lblOffset val="100"/>
        <c:noMultiLvlLbl val="0"/>
      </c:catAx>
      <c:valAx>
        <c:axId val="378105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a:t>
                </a:r>
                <a:r>
                  <a:rPr lang="en-US" baseline="0"/>
                  <a:t> of Bees</a:t>
                </a:r>
                <a:endParaRPr lang="en-US"/>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9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Colonies the Beekeepers were</a:t>
            </a:r>
            <a:r>
              <a:rPr lang="en-US"/>
              <a:t> Short</a:t>
            </a:r>
          </a:p>
        </c:rich>
      </c:tx>
      <c:layout>
        <c:manualLayout>
          <c:xMode val="edge"/>
          <c:yMode val="edge"/>
          <c:x val="0.17389573191317886"/>
          <c:y val="5.0718849407416638E-2"/>
        </c:manualLayout>
      </c:layout>
      <c:overlay val="0"/>
      <c:spPr>
        <a:noFill/>
        <a:ln>
          <a:noFill/>
        </a:ln>
        <a:effectLst/>
      </c:spPr>
    </c:title>
    <c:autoTitleDeleted val="0"/>
    <c:plotArea>
      <c:layout/>
      <c:barChart>
        <c:barDir val="col"/>
        <c:grouping val="clustered"/>
        <c:varyColors val="0"/>
        <c:ser>
          <c:idx val="0"/>
          <c:order val="0"/>
          <c:tx>
            <c:strRef>
              <c:f>'Colonied Short'!$B$1</c:f>
              <c:strCache>
                <c:ptCount val="1"/>
                <c:pt idx="0">
                  <c:v>Colonies Short</c:v>
                </c:pt>
              </c:strCache>
            </c:strRef>
          </c:tx>
          <c:spPr>
            <a:solidFill>
              <a:schemeClr val="accent1"/>
            </a:solidFill>
            <a:ln>
              <a:solidFill>
                <a:schemeClr val="tx1"/>
              </a:solidFill>
            </a:ln>
            <a:effectLst/>
          </c:spPr>
          <c:invertIfNegative val="0"/>
          <c:dLbls>
            <c:dLbl>
              <c:idx val="4"/>
              <c:tx>
                <c:rich>
                  <a:bodyPr/>
                  <a:lstStyle/>
                  <a:p>
                    <a:r>
                      <a:rPr lang="en-US"/>
                      <a:t>6,128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'Colonied Short'!$A$2:$A$6</c:f>
              <c:numCache>
                <c:formatCode>General</c:formatCode>
                <c:ptCount val="5"/>
                <c:pt idx="0">
                  <c:v>2010</c:v>
                </c:pt>
                <c:pt idx="1">
                  <c:v>2011</c:v>
                </c:pt>
                <c:pt idx="2">
                  <c:v>2012</c:v>
                </c:pt>
                <c:pt idx="3">
                  <c:v>2013</c:v>
                </c:pt>
                <c:pt idx="4">
                  <c:v>2014</c:v>
                </c:pt>
              </c:numCache>
            </c:numRef>
          </c:cat>
          <c:val>
            <c:numRef>
              <c:f>'Colonied Short'!$B$2:$B$6</c:f>
              <c:numCache>
                <c:formatCode>#,##0</c:formatCode>
                <c:ptCount val="5"/>
                <c:pt idx="0">
                  <c:v>14380</c:v>
                </c:pt>
                <c:pt idx="1">
                  <c:v>24647</c:v>
                </c:pt>
                <c:pt idx="2">
                  <c:v>6360</c:v>
                </c:pt>
                <c:pt idx="3">
                  <c:v>28497</c:v>
                </c:pt>
                <c:pt idx="4" formatCode="General">
                  <c:v>6128</c:v>
                </c:pt>
              </c:numCache>
            </c:numRef>
          </c:val>
        </c:ser>
        <c:dLbls>
          <c:showLegendKey val="0"/>
          <c:showVal val="0"/>
          <c:showCatName val="0"/>
          <c:showSerName val="0"/>
          <c:showPercent val="0"/>
          <c:showBubbleSize val="0"/>
        </c:dLbls>
        <c:gapWidth val="219"/>
        <c:axId val="378099568"/>
        <c:axId val="378099960"/>
      </c:barChart>
      <c:lineChart>
        <c:grouping val="standard"/>
        <c:varyColors val="0"/>
        <c:ser>
          <c:idx val="1"/>
          <c:order val="1"/>
          <c:tx>
            <c:strRef>
              <c:f>'Colonied Short'!$E$1</c:f>
              <c:strCache>
                <c:ptCount val="1"/>
                <c:pt idx="0">
                  <c:v>Overwintering Loss</c:v>
                </c:pt>
              </c:strCache>
            </c:strRef>
          </c:tx>
          <c:spPr>
            <a:ln w="28575" cap="rnd">
              <a:solidFill>
                <a:schemeClr val="accent2"/>
              </a:solidFill>
              <a:round/>
            </a:ln>
            <a:effectLst/>
          </c:spPr>
          <c:marker>
            <c:symbol val="none"/>
          </c:marker>
          <c:cat>
            <c:numRef>
              <c:f>'Colonied Short'!$A$2:$A$5</c:f>
              <c:numCache>
                <c:formatCode>General</c:formatCode>
                <c:ptCount val="4"/>
                <c:pt idx="0">
                  <c:v>2010</c:v>
                </c:pt>
                <c:pt idx="1">
                  <c:v>2011</c:v>
                </c:pt>
                <c:pt idx="2">
                  <c:v>2012</c:v>
                </c:pt>
                <c:pt idx="3">
                  <c:v>2013</c:v>
                </c:pt>
              </c:numCache>
            </c:numRef>
          </c:cat>
          <c:val>
            <c:numRef>
              <c:f>'Colonied Short'!$E$2:$E$6</c:f>
              <c:numCache>
                <c:formatCode>0.0%</c:formatCode>
                <c:ptCount val="5"/>
                <c:pt idx="0">
                  <c:v>0.34</c:v>
                </c:pt>
                <c:pt idx="1">
                  <c:v>0.3</c:v>
                </c:pt>
                <c:pt idx="2">
                  <c:v>0.219</c:v>
                </c:pt>
                <c:pt idx="3">
                  <c:v>0.311</c:v>
                </c:pt>
                <c:pt idx="4" formatCode="0.00%">
                  <c:v>0.23200000000000001</c:v>
                </c:pt>
              </c:numCache>
            </c:numRef>
          </c:val>
          <c:smooth val="0"/>
        </c:ser>
        <c:dLbls>
          <c:showLegendKey val="0"/>
          <c:showVal val="0"/>
          <c:showCatName val="0"/>
          <c:showSerName val="0"/>
          <c:showPercent val="0"/>
          <c:showBubbleSize val="0"/>
        </c:dLbls>
        <c:marker val="1"/>
        <c:smooth val="0"/>
        <c:axId val="378095648"/>
        <c:axId val="378101136"/>
      </c:lineChart>
      <c:catAx>
        <c:axId val="37809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9960"/>
        <c:crosses val="autoZero"/>
        <c:auto val="1"/>
        <c:lblAlgn val="ctr"/>
        <c:lblOffset val="100"/>
        <c:noMultiLvlLbl val="0"/>
      </c:catAx>
      <c:valAx>
        <c:axId val="378099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Colonies Short</a:t>
                </a:r>
                <a:endParaRPr lang="en-US" sz="1000">
                  <a:effectLst/>
                </a:endParaRP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9568"/>
        <c:crosses val="autoZero"/>
        <c:crossBetween val="between"/>
      </c:valAx>
      <c:valAx>
        <c:axId val="3781011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Overwintering Loss Rate</a:t>
                </a:r>
                <a:endParaRPr lang="en-US" sz="1000">
                  <a:effectLst/>
                </a:endParaRPr>
              </a:p>
            </c:rich>
          </c:tx>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95648"/>
        <c:crosses val="max"/>
        <c:crossBetween val="between"/>
      </c:valAx>
      <c:catAx>
        <c:axId val="378095648"/>
        <c:scaling>
          <c:orientation val="minMax"/>
        </c:scaling>
        <c:delete val="1"/>
        <c:axPos val="b"/>
        <c:numFmt formatCode="General" sourceLinked="1"/>
        <c:majorTickMark val="out"/>
        <c:minorTickMark val="none"/>
        <c:tickLblPos val="nextTo"/>
        <c:crossAx val="378101136"/>
        <c:crosses val="autoZero"/>
        <c:auto val="1"/>
        <c:lblAlgn val="ctr"/>
        <c:lblOffset val="100"/>
        <c:noMultiLvlLbl val="0"/>
      </c:catAx>
      <c:spPr>
        <a:noFill/>
        <a:ln>
          <a:noFill/>
        </a:ln>
        <a:effectLst/>
      </c:spPr>
    </c:plotArea>
    <c:legend>
      <c:legendPos val="b"/>
      <c:layout>
        <c:manualLayout>
          <c:xMode val="edge"/>
          <c:yMode val="edge"/>
          <c:x val="0.28512309587675161"/>
          <c:y val="0.91551202914040175"/>
          <c:w val="0.42975364343193362"/>
          <c:h val="6.23273060396536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70D9-A79B-495D-8F39-664A19C9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Holt</dc:creator>
  <cp:lastModifiedBy>Jai Holt</cp:lastModifiedBy>
  <cp:revision>2</cp:revision>
  <dcterms:created xsi:type="dcterms:W3CDTF">2014-06-09T13:41:00Z</dcterms:created>
  <dcterms:modified xsi:type="dcterms:W3CDTF">2014-06-09T13:41:00Z</dcterms:modified>
</cp:coreProperties>
</file>