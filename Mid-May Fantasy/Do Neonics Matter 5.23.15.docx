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82756073"/>
        <w:docPartObj>
          <w:docPartGallery w:val="Cover Pages"/>
          <w:docPartUnique/>
        </w:docPartObj>
      </w:sdtPr>
      <w:sdtEndPr>
        <w:rPr>
          <w:caps/>
          <w:color w:val="4472C4" w:themeColor="accent5"/>
          <w:sz w:val="24"/>
          <w:szCs w:val="24"/>
          <w:lang w:eastAsia="en-US"/>
        </w:rPr>
      </w:sdtEndPr>
      <w:sdtContent>
        <w:p w14:paraId="7703DFA2" w14:textId="77777777" w:rsidR="00116627" w:rsidRDefault="0011662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116627" w14:paraId="3023FD93" w14:textId="77777777" w:rsidTr="00116627">
            <w:tc>
              <w:tcPr>
                <w:tcW w:w="7476" w:type="dxa"/>
              </w:tcPr>
              <w:sdt>
                <w:sdtPr>
                  <w:rPr>
                    <w:rFonts w:asciiTheme="majorHAnsi" w:eastAsiaTheme="majorEastAsia" w:hAnsiTheme="majorHAnsi" w:cstheme="majorBidi"/>
                    <w:color w:val="5B9BD5" w:themeColor="accent1"/>
                    <w:sz w:val="88"/>
                    <w:szCs w:val="88"/>
                  </w:rPr>
                  <w:alias w:val="Title"/>
                  <w:id w:val="13406919"/>
                  <w:placeholder>
                    <w:docPart w:val="08E17237DCDC45F3B65E606EE3B3CF50"/>
                  </w:placeholder>
                  <w:dataBinding w:prefixMappings="xmlns:ns0='http://schemas.openxmlformats.org/package/2006/metadata/core-properties' xmlns:ns1='http://purl.org/dc/elements/1.1/'" w:xpath="/ns0:coreProperties[1]/ns1:title[1]" w:storeItemID="{6C3C8BC8-F283-45AE-878A-BAB7291924A1}"/>
                  <w:text/>
                </w:sdtPr>
                <w:sdtEndPr/>
                <w:sdtContent>
                  <w:p w14:paraId="6AA752E5" w14:textId="77777777" w:rsidR="00116627" w:rsidRDefault="0011662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Environmental Factors of Honeybee Health</w:t>
                    </w:r>
                  </w:p>
                </w:sdtContent>
              </w:sdt>
            </w:tc>
          </w:tr>
          <w:tr w:rsidR="00116627" w14:paraId="4249FFB1" w14:textId="77777777" w:rsidTr="00116627">
            <w:sdt>
              <w:sdtPr>
                <w:rPr>
                  <w:color w:val="2E74B5" w:themeColor="accent1" w:themeShade="BF"/>
                  <w:sz w:val="24"/>
                  <w:szCs w:val="24"/>
                </w:rPr>
                <w:alias w:val="Subtitle"/>
                <w:id w:val="13406923"/>
                <w:placeholder>
                  <w:docPart w:val="D24A455C5E404505856CA957C6D82C7D"/>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6FC3B6D5" w14:textId="77777777" w:rsidR="00116627" w:rsidRDefault="00116627">
                    <w:pPr>
                      <w:pStyle w:val="NoSpacing"/>
                      <w:rPr>
                        <w:color w:val="2E74B5" w:themeColor="accent1" w:themeShade="BF"/>
                        <w:sz w:val="24"/>
                      </w:rPr>
                    </w:pPr>
                    <w:r>
                      <w:rPr>
                        <w:color w:val="2E74B5" w:themeColor="accent1" w:themeShade="BF"/>
                        <w:sz w:val="24"/>
                        <w:szCs w:val="24"/>
                      </w:rPr>
                      <w:t>Do NEONICOTINOIDS MATTER?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16627" w14:paraId="161E57D7" w14:textId="77777777">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3E61E642891C4F7FBDEC85312EE894D7"/>
                  </w:placeholder>
                  <w:dataBinding w:prefixMappings="xmlns:ns0='http://schemas.openxmlformats.org/package/2006/metadata/core-properties' xmlns:ns1='http://purl.org/dc/elements/1.1/'" w:xpath="/ns0:coreProperties[1]/ns1:creator[1]" w:storeItemID="{6C3C8BC8-F283-45AE-878A-BAB7291924A1}"/>
                  <w:text/>
                </w:sdtPr>
                <w:sdtContent>
                  <w:p w14:paraId="2BE2FBF3" w14:textId="77777777" w:rsidR="00116627" w:rsidRDefault="00DC4FDE">
                    <w:pPr>
                      <w:pStyle w:val="NoSpacing"/>
                      <w:rPr>
                        <w:color w:val="5B9BD5" w:themeColor="accent1"/>
                        <w:sz w:val="28"/>
                        <w:szCs w:val="28"/>
                      </w:rPr>
                    </w:pPr>
                    <w:del w:id="0" w:author="Baylis, Katherine R" w:date="2015-05-23T14:09:00Z">
                      <w:r w:rsidDel="00DC4FDE">
                        <w:rPr>
                          <w:color w:val="5B9BD5" w:themeColor="accent1"/>
                          <w:sz w:val="28"/>
                          <w:szCs w:val="28"/>
                        </w:rPr>
                        <w:delText>Kathy Baylis, Guyu Ye, Jai Holt, Dennis vanEngelsdorp &amp; the Bee Informed Partnership</w:delText>
                      </w:r>
                    </w:del>
                    <w:ins w:id="1" w:author="Baylis, Katherine R" w:date="2015-05-23T14:09:00Z">
                      <w:r>
                        <w:rPr>
                          <w:color w:val="5B9BD5" w:themeColor="accent1"/>
                          <w:sz w:val="28"/>
                          <w:szCs w:val="28"/>
                        </w:rPr>
                        <w:t xml:space="preserve">Kathy Baylis, </w:t>
                      </w:r>
                      <w:proofErr w:type="spellStart"/>
                      <w:r>
                        <w:rPr>
                          <w:color w:val="5B9BD5" w:themeColor="accent1"/>
                          <w:sz w:val="28"/>
                          <w:szCs w:val="28"/>
                        </w:rPr>
                        <w:t>Guyu</w:t>
                      </w:r>
                      <w:proofErr w:type="spellEnd"/>
                      <w:r>
                        <w:rPr>
                          <w:color w:val="5B9BD5" w:themeColor="accent1"/>
                          <w:sz w:val="28"/>
                          <w:szCs w:val="28"/>
                        </w:rPr>
                        <w:t xml:space="preserve"> Ye, Jai Holt, </w:t>
                      </w:r>
                      <w:r>
                        <w:rPr>
                          <w:color w:val="5B9BD5" w:themeColor="accent1"/>
                          <w:sz w:val="28"/>
                          <w:szCs w:val="28"/>
                        </w:rPr>
                        <w:t xml:space="preserve">Jessica </w:t>
                      </w:r>
                      <w:proofErr w:type="spellStart"/>
                      <w:r>
                        <w:rPr>
                          <w:color w:val="5B9BD5" w:themeColor="accent1"/>
                          <w:sz w:val="28"/>
                          <w:szCs w:val="28"/>
                        </w:rPr>
                        <w:t>Pasciak</w:t>
                      </w:r>
                      <w:proofErr w:type="spellEnd"/>
                      <w:r>
                        <w:rPr>
                          <w:color w:val="5B9BD5" w:themeColor="accent1"/>
                          <w:sz w:val="28"/>
                          <w:szCs w:val="28"/>
                        </w:rPr>
                        <w:t xml:space="preserve">, </w:t>
                      </w:r>
                      <w:r>
                        <w:rPr>
                          <w:color w:val="5B9BD5" w:themeColor="accent1"/>
                          <w:sz w:val="28"/>
                          <w:szCs w:val="28"/>
                        </w:rPr>
                        <w:t xml:space="preserve">Dennis </w:t>
                      </w:r>
                      <w:proofErr w:type="spellStart"/>
                      <w:r>
                        <w:rPr>
                          <w:color w:val="5B9BD5" w:themeColor="accent1"/>
                          <w:sz w:val="28"/>
                          <w:szCs w:val="28"/>
                        </w:rPr>
                        <w:t>vanEngelsdorp</w:t>
                      </w:r>
                      <w:proofErr w:type="spellEnd"/>
                      <w:r>
                        <w:rPr>
                          <w:color w:val="5B9BD5" w:themeColor="accent1"/>
                          <w:sz w:val="28"/>
                          <w:szCs w:val="28"/>
                        </w:rPr>
                        <w:t xml:space="preserve"> &amp; the Bee Informed Partnership</w:t>
                      </w:r>
                    </w:ins>
                  </w:p>
                </w:sdtContent>
              </w:sdt>
              <w:sdt>
                <w:sdtPr>
                  <w:rPr>
                    <w:color w:val="5B9BD5" w:themeColor="accent1"/>
                    <w:sz w:val="28"/>
                    <w:szCs w:val="28"/>
                  </w:rPr>
                  <w:alias w:val="Date"/>
                  <w:tag w:val="Date"/>
                  <w:id w:val="13406932"/>
                  <w:placeholder>
                    <w:docPart w:val="56EF39BDBF6C4E6B87EBAED8F0B75882"/>
                  </w:placeholder>
                  <w:dataBinding w:prefixMappings="xmlns:ns0='http://schemas.microsoft.com/office/2006/coverPageProps'" w:xpath="/ns0:CoverPageProperties[1]/ns0:PublishDate[1]" w:storeItemID="{55AF091B-3C7A-41E3-B477-F2FDAA23CFDA}"/>
                  <w:date w:fullDate="2015-05-23T00:00:00Z">
                    <w:dateFormat w:val="M-d-yyyy"/>
                    <w:lid w:val="en-US"/>
                    <w:storeMappedDataAs w:val="dateTime"/>
                    <w:calendar w:val="gregorian"/>
                  </w:date>
                </w:sdtPr>
                <w:sdtContent>
                  <w:p w14:paraId="3DE85A2A" w14:textId="77777777" w:rsidR="00116627" w:rsidRDefault="00DC4FDE">
                    <w:pPr>
                      <w:pStyle w:val="NoSpacing"/>
                      <w:rPr>
                        <w:color w:val="5B9BD5" w:themeColor="accent1"/>
                        <w:sz w:val="28"/>
                        <w:szCs w:val="28"/>
                      </w:rPr>
                    </w:pPr>
                    <w:del w:id="2" w:author="Baylis, Katherine R" w:date="2015-05-23T14:09:00Z">
                      <w:r w:rsidDel="00DC4FDE">
                        <w:rPr>
                          <w:color w:val="5B9BD5" w:themeColor="accent1"/>
                          <w:sz w:val="28"/>
                          <w:szCs w:val="28"/>
                        </w:rPr>
                        <w:delText>5-11-2015</w:delText>
                      </w:r>
                    </w:del>
                    <w:ins w:id="3" w:author="Baylis, Katherine R" w:date="2015-05-23T14:09:00Z">
                      <w:r>
                        <w:rPr>
                          <w:color w:val="5B9BD5" w:themeColor="accent1"/>
                          <w:sz w:val="28"/>
                          <w:szCs w:val="28"/>
                        </w:rPr>
                        <w:t>5-23</w:t>
                      </w:r>
                      <w:r>
                        <w:rPr>
                          <w:color w:val="5B9BD5" w:themeColor="accent1"/>
                          <w:sz w:val="28"/>
                          <w:szCs w:val="28"/>
                        </w:rPr>
                        <w:t>-2015</w:t>
                      </w:r>
                    </w:ins>
                  </w:p>
                </w:sdtContent>
              </w:sdt>
              <w:p w14:paraId="15D7E2A4" w14:textId="77777777" w:rsidR="00116627" w:rsidRDefault="00116627">
                <w:pPr>
                  <w:pStyle w:val="NoSpacing"/>
                  <w:rPr>
                    <w:color w:val="5B9BD5" w:themeColor="accent1"/>
                  </w:rPr>
                </w:pPr>
              </w:p>
            </w:tc>
          </w:tr>
        </w:tbl>
        <w:p w14:paraId="251C97AB" w14:textId="77777777" w:rsidR="00116627" w:rsidRDefault="00116627">
          <w:pPr>
            <w:rPr>
              <w:caps/>
              <w:color w:val="4472C4" w:themeColor="accent5"/>
              <w:sz w:val="24"/>
              <w:szCs w:val="24"/>
              <w:lang w:eastAsia="en-US"/>
            </w:rPr>
          </w:pPr>
          <w:r>
            <w:rPr>
              <w:caps/>
              <w:color w:val="4472C4" w:themeColor="accent5"/>
              <w:sz w:val="24"/>
              <w:szCs w:val="24"/>
              <w:lang w:eastAsia="en-US"/>
            </w:rPr>
            <w:br w:type="page"/>
          </w:r>
        </w:p>
      </w:sdtContent>
    </w:sdt>
    <w:p w14:paraId="54F33650" w14:textId="77777777" w:rsidR="00116627" w:rsidRPr="004D2662" w:rsidRDefault="00116627" w:rsidP="00116627">
      <w:pPr>
        <w:pStyle w:val="p0"/>
        <w:rPr>
          <w:rFonts w:eastAsia="SimSun"/>
          <w:b/>
          <w:bCs/>
          <w:sz w:val="22"/>
          <w:szCs w:val="22"/>
        </w:rPr>
      </w:pPr>
      <w:r w:rsidRPr="004D2662">
        <w:rPr>
          <w:rFonts w:eastAsia="SimSun"/>
          <w:b/>
          <w:bCs/>
          <w:sz w:val="22"/>
          <w:szCs w:val="22"/>
        </w:rPr>
        <w:lastRenderedPageBreak/>
        <w:t xml:space="preserve">Abstract </w:t>
      </w:r>
    </w:p>
    <w:p w14:paraId="117787F0" w14:textId="77777777" w:rsidR="00116627" w:rsidRPr="004D2662" w:rsidRDefault="00116627" w:rsidP="00116627">
      <w:pPr>
        <w:pStyle w:val="p0"/>
        <w:rPr>
          <w:rFonts w:eastAsia="SimSun"/>
          <w:b/>
          <w:bCs/>
          <w:sz w:val="22"/>
          <w:szCs w:val="22"/>
        </w:rPr>
      </w:pPr>
      <w:r w:rsidRPr="004D2662">
        <w:rPr>
          <w:rFonts w:eastAsia="SimSun"/>
          <w:b/>
          <w:bCs/>
          <w:sz w:val="22"/>
          <w:szCs w:val="22"/>
        </w:rPr>
        <w:t xml:space="preserve"> </w:t>
      </w:r>
    </w:p>
    <w:p w14:paraId="31A6B2BE" w14:textId="77777777" w:rsidR="00116627" w:rsidRPr="004D2662" w:rsidRDefault="00116627" w:rsidP="00116627">
      <w:pPr>
        <w:pStyle w:val="p0"/>
        <w:jc w:val="left"/>
        <w:rPr>
          <w:sz w:val="22"/>
          <w:szCs w:val="22"/>
        </w:rPr>
      </w:pPr>
      <w:r w:rsidRPr="004D2662">
        <w:rPr>
          <w:sz w:val="22"/>
          <w:szCs w:val="22"/>
        </w:rPr>
        <w:t>Since 2006, b</w:t>
      </w:r>
      <w:r w:rsidRPr="004D2662">
        <w:rPr>
          <w:rFonts w:eastAsia="SimSun"/>
          <w:sz w:val="22"/>
          <w:szCs w:val="22"/>
        </w:rPr>
        <w:t xml:space="preserve">eekeepers around the world have reported unusually high rates of honeybee colony loss. </w:t>
      </w:r>
      <w:r w:rsidRPr="004D2662">
        <w:rPr>
          <w:sz w:val="22"/>
          <w:szCs w:val="22"/>
        </w:rPr>
        <w:t xml:space="preserve">In the last two years, attention has turned to neonicotinoids as a potential factor in honeybee disease and mortality. While fatal at high doses, neonicotinoids are primarily used as seed treatments, and </w:t>
      </w:r>
      <w:proofErr w:type="gramStart"/>
      <w:r w:rsidRPr="004D2662">
        <w:rPr>
          <w:sz w:val="22"/>
          <w:szCs w:val="22"/>
        </w:rPr>
        <w:t>researchers</w:t>
      </w:r>
      <w:proofErr w:type="gramEnd"/>
      <w:r w:rsidRPr="004D2662">
        <w:rPr>
          <w:sz w:val="22"/>
          <w:szCs w:val="22"/>
        </w:rPr>
        <w:t xml:space="preserve"> debate whether and how honeybees are exposed to these pesticides in regular conditions in the field</w:t>
      </w:r>
      <w:ins w:id="4" w:author="Baylis, Katherine R" w:date="2015-05-23T13:17:00Z">
        <w:r w:rsidR="009601E2">
          <w:rPr>
            <w:sz w:val="22"/>
            <w:szCs w:val="22"/>
          </w:rPr>
          <w:t xml:space="preserve"> at sufficient doses to do harm</w:t>
        </w:r>
      </w:ins>
      <w:r w:rsidRPr="004D2662">
        <w:rPr>
          <w:sz w:val="22"/>
          <w:szCs w:val="22"/>
        </w:rPr>
        <w:t>. We combine unique geocoded data on pollen samples across 40 US states over the past 4 years with crop data to ask where and when we observe evidence of neonicotinoid exposure in the hive</w:t>
      </w:r>
      <w:ins w:id="5" w:author="Baylis, Katherine R" w:date="2015-05-23T13:18:00Z">
        <w:r w:rsidR="009601E2">
          <w:rPr>
            <w:sz w:val="22"/>
            <w:szCs w:val="22"/>
          </w:rPr>
          <w:t>, and what effect that exposure has on honey bee health</w:t>
        </w:r>
      </w:ins>
      <w:r w:rsidRPr="004D2662">
        <w:rPr>
          <w:sz w:val="22"/>
          <w:szCs w:val="22"/>
        </w:rPr>
        <w:t xml:space="preserve">. </w:t>
      </w:r>
      <w:ins w:id="6" w:author="Baylis, Katherine R" w:date="2015-05-23T13:18:00Z">
        <w:r w:rsidR="009601E2">
          <w:rPr>
            <w:sz w:val="22"/>
            <w:szCs w:val="22"/>
          </w:rPr>
          <w:t xml:space="preserve">We find that neonicotinoids are largely found in hives near neonicotinoid-treated crops during planting, and that colonies with neonicotinoid contamination have higher levels of </w:t>
        </w:r>
        <w:proofErr w:type="spellStart"/>
        <w:r w:rsidR="009601E2">
          <w:rPr>
            <w:sz w:val="22"/>
            <w:szCs w:val="22"/>
          </w:rPr>
          <w:t>nosema</w:t>
        </w:r>
        <w:proofErr w:type="spellEnd"/>
        <w:r w:rsidR="009601E2">
          <w:rPr>
            <w:sz w:val="22"/>
            <w:szCs w:val="22"/>
          </w:rPr>
          <w:t>, a virus associated with colony loss.  We find no evidence of an effect</w:t>
        </w:r>
      </w:ins>
      <w:ins w:id="7" w:author="Baylis, Katherine R" w:date="2015-05-23T13:20:00Z">
        <w:r w:rsidR="009601E2">
          <w:rPr>
            <w:sz w:val="22"/>
            <w:szCs w:val="22"/>
          </w:rPr>
          <w:t xml:space="preserve"> of </w:t>
        </w:r>
        <w:proofErr w:type="spellStart"/>
        <w:r w:rsidR="009601E2">
          <w:rPr>
            <w:sz w:val="22"/>
            <w:szCs w:val="22"/>
          </w:rPr>
          <w:t>neonicotninoids</w:t>
        </w:r>
      </w:ins>
      <w:proofErr w:type="spellEnd"/>
      <w:ins w:id="8" w:author="Baylis, Katherine R" w:date="2015-05-23T13:18:00Z">
        <w:r w:rsidR="009601E2">
          <w:rPr>
            <w:sz w:val="22"/>
            <w:szCs w:val="22"/>
          </w:rPr>
          <w:t xml:space="preserve"> on mites.  </w:t>
        </w:r>
      </w:ins>
      <w:del w:id="9" w:author="Baylis, Katherine R" w:date="2015-05-23T13:18:00Z">
        <w:r w:rsidR="0081544D" w:rsidRPr="004D2662" w:rsidDel="009601E2">
          <w:rPr>
            <w:sz w:val="22"/>
            <w:szCs w:val="22"/>
          </w:rPr>
          <w:delText>In this paper, we</w:delText>
        </w:r>
        <w:r w:rsidRPr="004D2662" w:rsidDel="009601E2">
          <w:rPr>
            <w:sz w:val="22"/>
            <w:szCs w:val="22"/>
          </w:rPr>
          <w:delText xml:space="preserve"> first explore whether being located near neonic</w:delText>
        </w:r>
        <w:r w:rsidR="0081544D" w:rsidRPr="004D2662" w:rsidDel="009601E2">
          <w:rPr>
            <w:sz w:val="22"/>
            <w:szCs w:val="22"/>
          </w:rPr>
          <w:delText>o</w:delText>
        </w:r>
        <w:r w:rsidRPr="004D2662" w:rsidDel="009601E2">
          <w:rPr>
            <w:sz w:val="22"/>
            <w:szCs w:val="22"/>
          </w:rPr>
          <w:delText>tinoid</w:delText>
        </w:r>
        <w:r w:rsidR="0081544D" w:rsidRPr="004D2662" w:rsidDel="009601E2">
          <w:rPr>
            <w:sz w:val="22"/>
            <w:szCs w:val="22"/>
          </w:rPr>
          <w:delText xml:space="preserve"> treated crops would increase honeybee morbidity, and then examine if other environmental factors including forage availability and weather would affect bee health. </w:delText>
        </w:r>
      </w:del>
      <w:del w:id="10" w:author="Baylis, Katherine R" w:date="2015-05-23T13:20:00Z">
        <w:r w:rsidR="0081544D" w:rsidRPr="009601E2" w:rsidDel="009601E2">
          <w:rPr>
            <w:sz w:val="22"/>
            <w:szCs w:val="22"/>
            <w:highlight w:val="yellow"/>
          </w:rPr>
          <w:delText>[Finding]</w:delText>
        </w:r>
      </w:del>
    </w:p>
    <w:p w14:paraId="6323F179" w14:textId="77777777" w:rsidR="00116627" w:rsidRPr="004D2662" w:rsidRDefault="00116627" w:rsidP="00116627">
      <w:pPr>
        <w:pStyle w:val="p0"/>
        <w:jc w:val="left"/>
        <w:rPr>
          <w:sz w:val="22"/>
          <w:szCs w:val="22"/>
        </w:rPr>
      </w:pPr>
    </w:p>
    <w:p w14:paraId="74F38F9D" w14:textId="77777777" w:rsidR="00116627" w:rsidRPr="004D2662" w:rsidRDefault="00116627" w:rsidP="00116627">
      <w:pPr>
        <w:pStyle w:val="p0"/>
        <w:rPr>
          <w:rFonts w:ascii="SimSun" w:eastAsia="SimSun" w:hAnsi="SimSun"/>
          <w:b/>
          <w:bCs/>
          <w:sz w:val="22"/>
          <w:szCs w:val="22"/>
        </w:rPr>
      </w:pPr>
    </w:p>
    <w:p w14:paraId="3ED96003" w14:textId="77777777" w:rsidR="00116627" w:rsidRPr="004D2662" w:rsidRDefault="00116627"/>
    <w:p w14:paraId="3445352C" w14:textId="77777777" w:rsidR="0081544D" w:rsidRDefault="0081544D"/>
    <w:p w14:paraId="5E15A9E8" w14:textId="77777777" w:rsidR="0081544D" w:rsidRDefault="0081544D"/>
    <w:p w14:paraId="002409B8" w14:textId="77777777" w:rsidR="0081544D" w:rsidRDefault="0081544D"/>
    <w:p w14:paraId="0195828F" w14:textId="77777777" w:rsidR="0081544D" w:rsidRDefault="0081544D"/>
    <w:p w14:paraId="5FBE4998" w14:textId="77777777" w:rsidR="0081544D" w:rsidRDefault="0081544D"/>
    <w:p w14:paraId="221A236D" w14:textId="77777777" w:rsidR="0081544D" w:rsidRDefault="0081544D"/>
    <w:p w14:paraId="5FCDC52B" w14:textId="77777777" w:rsidR="0081544D" w:rsidRDefault="0081544D"/>
    <w:p w14:paraId="7411E1C7" w14:textId="77777777" w:rsidR="0081544D" w:rsidRDefault="0081544D"/>
    <w:p w14:paraId="6D0F835B" w14:textId="77777777" w:rsidR="0081544D" w:rsidRDefault="0081544D"/>
    <w:p w14:paraId="072F21D7" w14:textId="77777777" w:rsidR="0081544D" w:rsidRDefault="0081544D"/>
    <w:p w14:paraId="3631D83F" w14:textId="77777777" w:rsidR="0081544D" w:rsidRDefault="0081544D"/>
    <w:p w14:paraId="3141C9FF" w14:textId="77777777" w:rsidR="0081544D" w:rsidRDefault="0081544D"/>
    <w:p w14:paraId="43EEFEB3" w14:textId="77777777" w:rsidR="0081544D" w:rsidRDefault="0081544D"/>
    <w:p w14:paraId="42ADE24F" w14:textId="77777777" w:rsidR="0081544D" w:rsidRDefault="0081544D"/>
    <w:p w14:paraId="23CFBCE7" w14:textId="77777777" w:rsidR="0081544D" w:rsidRDefault="0081544D"/>
    <w:p w14:paraId="738EB957" w14:textId="77777777" w:rsidR="0081544D" w:rsidRDefault="0081544D"/>
    <w:p w14:paraId="45692D20" w14:textId="77777777" w:rsidR="0081544D" w:rsidRDefault="0081544D"/>
    <w:p w14:paraId="6EF4FB77" w14:textId="77777777" w:rsidR="0081544D" w:rsidRDefault="0081544D"/>
    <w:p w14:paraId="475FF213" w14:textId="77777777" w:rsidR="0081544D" w:rsidRDefault="0081544D"/>
    <w:p w14:paraId="46D6A7D5" w14:textId="77777777" w:rsidR="00CB5B16" w:rsidRDefault="00CB5B16">
      <w:pPr>
        <w:rPr>
          <w:rFonts w:ascii="Times New Roman" w:hAnsi="Times New Roman" w:cs="Times New Roman"/>
          <w:b/>
        </w:rPr>
      </w:pPr>
    </w:p>
    <w:p w14:paraId="33F1638E" w14:textId="77777777" w:rsidR="0081544D" w:rsidRPr="004D2662" w:rsidRDefault="0081544D" w:rsidP="000A5861">
      <w:pPr>
        <w:spacing w:line="360" w:lineRule="auto"/>
        <w:rPr>
          <w:rFonts w:ascii="Times New Roman" w:hAnsi="Times New Roman" w:cs="Times New Roman"/>
          <w:b/>
        </w:rPr>
      </w:pPr>
      <w:r w:rsidRPr="004D2662">
        <w:rPr>
          <w:rFonts w:ascii="Times New Roman" w:hAnsi="Times New Roman" w:cs="Times New Roman"/>
          <w:b/>
        </w:rPr>
        <w:t>Introduction</w:t>
      </w:r>
    </w:p>
    <w:p w14:paraId="4E851BDF" w14:textId="77777777" w:rsidR="0081544D" w:rsidRPr="004D2662" w:rsidRDefault="0081544D" w:rsidP="000A5861">
      <w:pPr>
        <w:pStyle w:val="p15"/>
        <w:spacing w:line="360" w:lineRule="auto"/>
        <w:rPr>
          <w:rFonts w:ascii="Times New Roman" w:hAnsi="Times New Roman"/>
          <w:sz w:val="22"/>
          <w:szCs w:val="22"/>
        </w:rPr>
      </w:pPr>
      <w:r w:rsidRPr="004D2662">
        <w:rPr>
          <w:rFonts w:ascii="Times New Roman" w:hAnsi="Times New Roman"/>
          <w:sz w:val="22"/>
          <w:szCs w:val="22"/>
        </w:rPr>
        <w:t xml:space="preserve">Honey bees are </w:t>
      </w:r>
      <w:del w:id="11" w:author="Baylis, Katherine R" w:date="2015-05-23T13:20:00Z">
        <w:r w:rsidRPr="004D2662" w:rsidDel="009601E2">
          <w:rPr>
            <w:rFonts w:ascii="Times New Roman" w:hAnsi="Times New Roman"/>
            <w:sz w:val="22"/>
            <w:szCs w:val="22"/>
          </w:rPr>
          <w:delText>valuable assets for the United States and the world</w:delText>
        </w:r>
      </w:del>
      <w:ins w:id="12" w:author="Baylis, Katherine R" w:date="2015-05-23T13:20:00Z">
        <w:r w:rsidR="009601E2">
          <w:rPr>
            <w:rFonts w:ascii="Times New Roman" w:hAnsi="Times New Roman"/>
            <w:sz w:val="22"/>
            <w:szCs w:val="22"/>
          </w:rPr>
          <w:t xml:space="preserve"> valuable to global agriculture</w:t>
        </w:r>
      </w:ins>
      <w:r w:rsidRPr="004D2662">
        <w:rPr>
          <w:rFonts w:ascii="Times New Roman" w:hAnsi="Times New Roman"/>
          <w:sz w:val="22"/>
          <w:szCs w:val="22"/>
        </w:rPr>
        <w:t>. A third of all food is depende</w:t>
      </w:r>
      <w:ins w:id="13" w:author="Baylis, Katherine R" w:date="2015-05-23T13:38:00Z">
        <w:r w:rsidR="00B00893">
          <w:rPr>
            <w:rFonts w:ascii="Times New Roman" w:hAnsi="Times New Roman"/>
            <w:sz w:val="22"/>
            <w:szCs w:val="22"/>
          </w:rPr>
          <w:t>nt</w:t>
        </w:r>
      </w:ins>
      <w:del w:id="14" w:author="Baylis, Katherine R" w:date="2015-05-23T13:38:00Z">
        <w:r w:rsidRPr="004D2662" w:rsidDel="00B00893">
          <w:rPr>
            <w:rFonts w:ascii="Times New Roman" w:hAnsi="Times New Roman"/>
            <w:sz w:val="22"/>
            <w:szCs w:val="22"/>
          </w:rPr>
          <w:delText>d</w:delText>
        </w:r>
      </w:del>
      <w:r w:rsidRPr="004D2662">
        <w:rPr>
          <w:rFonts w:ascii="Times New Roman" w:hAnsi="Times New Roman"/>
          <w:sz w:val="22"/>
          <w:szCs w:val="22"/>
        </w:rPr>
        <w:t xml:space="preserve"> on pollinators</w:t>
      </w:r>
      <w:r w:rsidRPr="004D2662">
        <w:rPr>
          <w:rFonts w:ascii="Times New Roman" w:hAnsi="Times New Roman"/>
          <w:sz w:val="22"/>
          <w:szCs w:val="22"/>
          <w:shd w:val="clear" w:color="auto" w:fill="FFFFFF"/>
        </w:rPr>
        <w:t>. In the United States in particular, this</w:t>
      </w:r>
      <w:r w:rsidRPr="004D2662">
        <w:rPr>
          <w:rFonts w:ascii="Times New Roman" w:hAnsi="Times New Roman"/>
          <w:sz w:val="22"/>
          <w:szCs w:val="22"/>
        </w:rPr>
        <w:t xml:space="preserve"> pollination service adds approximately $15 billion in crop value every year (USDA 2013). In addition, harvested honey produced by </w:t>
      </w:r>
      <w:del w:id="15" w:author="Baylis, Katherine R" w:date="2015-05-23T13:39:00Z">
        <w:r w:rsidRPr="004D2662" w:rsidDel="00B00893">
          <w:rPr>
            <w:rFonts w:ascii="Times New Roman" w:hAnsi="Times New Roman"/>
            <w:sz w:val="22"/>
            <w:szCs w:val="22"/>
          </w:rPr>
          <w:delText xml:space="preserve">managed honey bee </w:delText>
        </w:r>
      </w:del>
      <w:r w:rsidRPr="004D2662">
        <w:rPr>
          <w:rFonts w:ascii="Times New Roman" w:hAnsi="Times New Roman"/>
          <w:sz w:val="22"/>
          <w:szCs w:val="22"/>
        </w:rPr>
        <w:t xml:space="preserve">operations with 5 or more colonies </w:t>
      </w:r>
      <w:r w:rsidRPr="004D2662">
        <w:rPr>
          <w:rFonts w:ascii="Times New Roman" w:eastAsia="SimSun" w:hAnsi="Times New Roman"/>
          <w:sz w:val="22"/>
          <w:szCs w:val="22"/>
        </w:rPr>
        <w:t>was</w:t>
      </w:r>
      <w:r w:rsidRPr="004D2662">
        <w:rPr>
          <w:rFonts w:ascii="Times New Roman" w:hAnsi="Times New Roman"/>
          <w:sz w:val="22"/>
          <w:szCs w:val="22"/>
        </w:rPr>
        <w:t xml:space="preserve"> worth approximately $287 million in 2012 (USDA NASS 2013), </w:t>
      </w:r>
      <w:del w:id="16" w:author="Baylis, Katherine R" w:date="2015-05-23T13:39:00Z">
        <w:r w:rsidRPr="004D2662" w:rsidDel="00B00893">
          <w:rPr>
            <w:rFonts w:ascii="Times New Roman" w:hAnsi="Times New Roman"/>
            <w:sz w:val="22"/>
            <w:szCs w:val="22"/>
          </w:rPr>
          <w:delText xml:space="preserve">and </w:delText>
        </w:r>
      </w:del>
      <w:proofErr w:type="spellStart"/>
      <w:ins w:id="17" w:author="Baylis, Katherine R" w:date="2015-05-23T13:39:00Z">
        <w:r w:rsidR="00B00893">
          <w:rPr>
            <w:rFonts w:ascii="Times New Roman" w:hAnsi="Times New Roman"/>
            <w:sz w:val="22"/>
            <w:szCs w:val="22"/>
          </w:rPr>
          <w:t>not</w:t>
        </w:r>
        <w:proofErr w:type="spellEnd"/>
        <w:r w:rsidR="00B00893">
          <w:rPr>
            <w:rFonts w:ascii="Times New Roman" w:hAnsi="Times New Roman"/>
            <w:sz w:val="22"/>
            <w:szCs w:val="22"/>
          </w:rPr>
          <w:t xml:space="preserve"> including</w:t>
        </w:r>
        <w:r w:rsidR="00B00893" w:rsidRPr="004D2662">
          <w:rPr>
            <w:rFonts w:ascii="Times New Roman" w:hAnsi="Times New Roman"/>
            <w:sz w:val="22"/>
            <w:szCs w:val="22"/>
          </w:rPr>
          <w:t xml:space="preserve"> </w:t>
        </w:r>
      </w:ins>
      <w:r w:rsidRPr="004D2662">
        <w:rPr>
          <w:rFonts w:ascii="Times New Roman" w:hAnsi="Times New Roman"/>
          <w:sz w:val="22"/>
          <w:szCs w:val="22"/>
        </w:rPr>
        <w:t>other byproducts including beeswax and bee pollen</w:t>
      </w:r>
      <w:del w:id="18" w:author="Baylis, Katherine R" w:date="2015-05-23T13:39:00Z">
        <w:r w:rsidRPr="004D2662" w:rsidDel="00B00893">
          <w:rPr>
            <w:rFonts w:ascii="Times New Roman" w:hAnsi="Times New Roman"/>
            <w:sz w:val="22"/>
            <w:szCs w:val="22"/>
          </w:rPr>
          <w:delText xml:space="preserve"> have greatly improved people’s everyday life</w:delText>
        </w:r>
      </w:del>
      <w:r w:rsidRPr="004D2662">
        <w:rPr>
          <w:rFonts w:ascii="Times New Roman" w:hAnsi="Times New Roman"/>
          <w:sz w:val="22"/>
          <w:szCs w:val="22"/>
        </w:rPr>
        <w:t xml:space="preserve">. </w:t>
      </w:r>
      <w:del w:id="19" w:author="Baylis, Katherine R" w:date="2015-05-23T13:40:00Z">
        <w:r w:rsidRPr="004D2662" w:rsidDel="00B00893">
          <w:rPr>
            <w:rFonts w:ascii="Times New Roman" w:hAnsi="Times New Roman"/>
            <w:sz w:val="22"/>
            <w:szCs w:val="22"/>
          </w:rPr>
          <w:delText xml:space="preserve">However, </w:delText>
        </w:r>
      </w:del>
      <w:ins w:id="20" w:author="Baylis, Katherine R" w:date="2015-05-23T13:44:00Z">
        <w:r w:rsidR="00B00893">
          <w:rPr>
            <w:rFonts w:ascii="Times New Roman" w:hAnsi="Times New Roman"/>
            <w:sz w:val="22"/>
            <w:szCs w:val="22"/>
          </w:rPr>
          <w:t xml:space="preserve">But </w:t>
        </w:r>
      </w:ins>
      <w:ins w:id="21" w:author="Baylis, Katherine R" w:date="2015-05-23T13:56:00Z">
        <w:r w:rsidR="007315E3">
          <w:rPr>
            <w:rFonts w:ascii="Times New Roman" w:hAnsi="Times New Roman"/>
            <w:sz w:val="22"/>
            <w:szCs w:val="22"/>
          </w:rPr>
          <w:t>honey bees are under treat.  B</w:t>
        </w:r>
      </w:ins>
      <w:ins w:id="22" w:author="Baylis, Katherine R" w:date="2015-05-23T13:44:00Z">
        <w:r w:rsidR="00B00893">
          <w:rPr>
            <w:rFonts w:ascii="Times New Roman" w:hAnsi="Times New Roman"/>
            <w:sz w:val="22"/>
            <w:szCs w:val="22"/>
          </w:rPr>
          <w:t xml:space="preserve">eekeepers </w:t>
        </w:r>
      </w:ins>
      <w:ins w:id="23" w:author="Baylis, Katherine R" w:date="2015-05-23T13:45:00Z">
        <w:r w:rsidR="00B00893">
          <w:rPr>
            <w:rFonts w:ascii="Times New Roman" w:hAnsi="Times New Roman"/>
            <w:sz w:val="22"/>
            <w:szCs w:val="22"/>
          </w:rPr>
          <w:t xml:space="preserve">have lost </w:t>
        </w:r>
      </w:ins>
      <w:ins w:id="24" w:author="Baylis, Katherine R" w:date="2015-05-23T13:46:00Z">
        <w:r w:rsidR="00B00893">
          <w:rPr>
            <w:rFonts w:ascii="Times New Roman" w:hAnsi="Times New Roman"/>
            <w:sz w:val="22"/>
            <w:szCs w:val="22"/>
          </w:rPr>
          <w:t>around 30</w:t>
        </w:r>
      </w:ins>
      <w:ins w:id="25" w:author="Baylis, Katherine R" w:date="2015-05-23T13:44:00Z">
        <w:r w:rsidR="00B00893">
          <w:rPr>
            <w:rFonts w:ascii="Times New Roman" w:hAnsi="Times New Roman"/>
            <w:sz w:val="22"/>
            <w:szCs w:val="22"/>
          </w:rPr>
          <w:t xml:space="preserve"> </w:t>
        </w:r>
      </w:ins>
      <w:ins w:id="26" w:author="Baylis, Katherine R" w:date="2015-05-23T13:46:00Z">
        <w:r w:rsidR="00B00893">
          <w:rPr>
            <w:rFonts w:ascii="Times New Roman" w:hAnsi="Times New Roman"/>
            <w:sz w:val="22"/>
            <w:szCs w:val="22"/>
          </w:rPr>
          <w:t>%</w:t>
        </w:r>
      </w:ins>
      <w:ins w:id="27" w:author="Baylis, Katherine R" w:date="2015-05-23T13:44:00Z">
        <w:r w:rsidR="00B00893">
          <w:rPr>
            <w:rFonts w:ascii="Times New Roman" w:hAnsi="Times New Roman"/>
            <w:sz w:val="22"/>
            <w:szCs w:val="22"/>
          </w:rPr>
          <w:t xml:space="preserve"> of their colonies each winter since 2006/07.  </w:t>
        </w:r>
      </w:ins>
      <w:ins w:id="28" w:author="Baylis, Katherine R" w:date="2015-05-23T13:40:00Z">
        <w:r w:rsidR="00B00893">
          <w:rPr>
            <w:rFonts w:ascii="Times New Roman" w:hAnsi="Times New Roman"/>
            <w:sz w:val="22"/>
            <w:szCs w:val="22"/>
          </w:rPr>
          <w:t xml:space="preserve"> </w:t>
        </w:r>
      </w:ins>
      <w:del w:id="29" w:author="Baylis, Katherine R" w:date="2015-05-23T13:39:00Z">
        <w:r w:rsidRPr="004D2662" w:rsidDel="00B00893">
          <w:rPr>
            <w:rFonts w:ascii="Times New Roman" w:hAnsi="Times New Roman"/>
            <w:sz w:val="22"/>
            <w:szCs w:val="22"/>
          </w:rPr>
          <w:delText xml:space="preserve">the availability of managed </w:delText>
        </w:r>
      </w:del>
      <w:del w:id="30" w:author="Baylis, Katherine R" w:date="2015-05-23T13:44:00Z">
        <w:r w:rsidRPr="004D2662" w:rsidDel="00B00893">
          <w:rPr>
            <w:rFonts w:ascii="Times New Roman" w:hAnsi="Times New Roman"/>
            <w:sz w:val="22"/>
            <w:szCs w:val="22"/>
          </w:rPr>
          <w:delText xml:space="preserve">honey bees has fallen and is under threat from colony loss. </w:delText>
        </w:r>
      </w:del>
      <w:ins w:id="31" w:author="Baylis, Katherine R" w:date="2015-05-23T13:45:00Z">
        <w:r w:rsidR="00B00893" w:rsidRPr="004D2662">
          <w:rPr>
            <w:rFonts w:ascii="Times New Roman" w:hAnsi="Times New Roman"/>
            <w:sz w:val="22"/>
            <w:szCs w:val="22"/>
          </w:rPr>
          <w:t>(National Honey Bee Health Stakeholders Conference 2012)</w:t>
        </w:r>
        <w:r w:rsidR="00B00893">
          <w:rPr>
            <w:rFonts w:ascii="Times New Roman" w:hAnsi="Times New Roman"/>
            <w:sz w:val="22"/>
            <w:szCs w:val="22"/>
          </w:rPr>
          <w:t xml:space="preserve">.  </w:t>
        </w:r>
      </w:ins>
      <w:del w:id="32" w:author="Baylis, Katherine R" w:date="2015-05-23T13:57:00Z">
        <w:r w:rsidRPr="004D2662" w:rsidDel="007315E3">
          <w:rPr>
            <w:rFonts w:ascii="Times New Roman" w:hAnsi="Times New Roman"/>
            <w:sz w:val="22"/>
            <w:szCs w:val="22"/>
          </w:rPr>
          <w:delText xml:space="preserve">The </w:delText>
        </w:r>
      </w:del>
      <w:del w:id="33" w:author="Baylis, Katherine R" w:date="2015-05-23T13:56:00Z">
        <w:r w:rsidRPr="004D2662" w:rsidDel="007315E3">
          <w:rPr>
            <w:rFonts w:ascii="Times New Roman" w:hAnsi="Times New Roman"/>
            <w:sz w:val="22"/>
            <w:szCs w:val="22"/>
          </w:rPr>
          <w:delText>Report on the National Honey Bee Health Stakeholders Conference in 2012 shows that the</w:delText>
        </w:r>
      </w:del>
      <w:del w:id="34" w:author="Baylis, Katherine R" w:date="2015-05-23T13:57:00Z">
        <w:r w:rsidRPr="004D2662" w:rsidDel="007315E3">
          <w:rPr>
            <w:rFonts w:ascii="Times New Roman" w:hAnsi="Times New Roman"/>
            <w:sz w:val="22"/>
            <w:szCs w:val="22"/>
          </w:rPr>
          <w:delText xml:space="preserve"> supply of bees has declined from about 6 million colonies in 1947 to 4 million in 1970, to 2.5 million in 2012. </w:delText>
        </w:r>
      </w:del>
      <w:del w:id="35" w:author="Baylis, Katherine R" w:date="2015-05-23T13:45:00Z">
        <w:r w:rsidRPr="004D2662" w:rsidDel="00B00893">
          <w:rPr>
            <w:rFonts w:ascii="Times New Roman" w:hAnsi="Times New Roman"/>
            <w:sz w:val="22"/>
            <w:szCs w:val="22"/>
          </w:rPr>
          <w:delText>In particular, since 2006, when unexplained losses of honey bee colonies began to be reported as Colony Collapse Disorder (CCD), beekeepers have lost 30-90% of their honey bees every winter (National Honey Bee Health Stakeholders Conference 2012)</w:delText>
        </w:r>
      </w:del>
      <w:r w:rsidRPr="004D2662">
        <w:rPr>
          <w:rFonts w:ascii="Times New Roman" w:hAnsi="Times New Roman"/>
          <w:sz w:val="22"/>
          <w:szCs w:val="22"/>
        </w:rPr>
        <w:t xml:space="preserve">. Even though the winter losses from 2013 to 2014 are among one of the lowest in eight years, two-thirds (66%) of beekeepers still exceeded their acceptable loss rate of 19% (Lee, et al. 2014). </w:t>
      </w:r>
      <w:ins w:id="36" w:author="Baylis, Katherine R" w:date="2015-05-23T13:58:00Z">
        <w:r w:rsidR="007315E3">
          <w:rPr>
            <w:rFonts w:ascii="Times New Roman" w:hAnsi="Times New Roman"/>
            <w:sz w:val="22"/>
            <w:szCs w:val="22"/>
          </w:rPr>
          <w:t xml:space="preserve"> Added to these winter losses, b</w:t>
        </w:r>
      </w:ins>
      <w:ins w:id="37" w:author="Baylis, Katherine R" w:date="2015-05-23T13:45:00Z">
        <w:r w:rsidR="00B00893">
          <w:rPr>
            <w:rFonts w:ascii="Times New Roman" w:hAnsi="Times New Roman"/>
            <w:sz w:val="22"/>
            <w:szCs w:val="22"/>
          </w:rPr>
          <w:t>eekeepers are</w:t>
        </w:r>
      </w:ins>
      <w:ins w:id="38" w:author="Baylis, Katherine R" w:date="2015-05-23T13:58:00Z">
        <w:r w:rsidR="007315E3">
          <w:rPr>
            <w:rFonts w:ascii="Times New Roman" w:hAnsi="Times New Roman"/>
            <w:sz w:val="22"/>
            <w:szCs w:val="22"/>
          </w:rPr>
          <w:t xml:space="preserve"> now</w:t>
        </w:r>
      </w:ins>
      <w:ins w:id="39" w:author="Baylis, Katherine R" w:date="2015-05-23T13:45:00Z">
        <w:r w:rsidR="00B00893">
          <w:rPr>
            <w:rFonts w:ascii="Times New Roman" w:hAnsi="Times New Roman"/>
            <w:sz w:val="22"/>
            <w:szCs w:val="22"/>
          </w:rPr>
          <w:t xml:space="preserve"> reporting record summer losses </w:t>
        </w:r>
      </w:ins>
      <w:ins w:id="40" w:author="Baylis, Katherine R" w:date="2015-05-23T13:46:00Z">
        <w:r w:rsidR="00B00893">
          <w:rPr>
            <w:rFonts w:ascii="Times New Roman" w:hAnsi="Times New Roman"/>
            <w:sz w:val="22"/>
            <w:szCs w:val="22"/>
          </w:rPr>
          <w:t xml:space="preserve">of 40% </w:t>
        </w:r>
      </w:ins>
      <w:ins w:id="41" w:author="Baylis, Katherine R" w:date="2015-05-23T13:45:00Z">
        <w:r w:rsidR="00B00893">
          <w:rPr>
            <w:rFonts w:ascii="Times New Roman" w:hAnsi="Times New Roman"/>
            <w:sz w:val="22"/>
            <w:szCs w:val="22"/>
          </w:rPr>
          <w:t>for last year</w:t>
        </w:r>
      </w:ins>
      <w:ins w:id="42" w:author="Baylis, Katherine R" w:date="2015-05-23T13:57:00Z">
        <w:r w:rsidR="007315E3">
          <w:rPr>
            <w:rFonts w:ascii="Times New Roman" w:hAnsi="Times New Roman"/>
            <w:sz w:val="22"/>
            <w:szCs w:val="22"/>
          </w:rPr>
          <w:t xml:space="preserve"> (</w:t>
        </w:r>
        <w:r w:rsidR="007315E3" w:rsidRPr="007315E3">
          <w:rPr>
            <w:rFonts w:ascii="Times New Roman" w:hAnsi="Times New Roman"/>
            <w:sz w:val="22"/>
            <w:szCs w:val="22"/>
            <w:highlight w:val="yellow"/>
            <w:rPrChange w:id="43" w:author="Baylis, Katherine R" w:date="2015-05-23T13:57:00Z">
              <w:rPr>
                <w:rFonts w:ascii="Times New Roman" w:hAnsi="Times New Roman"/>
                <w:sz w:val="22"/>
                <w:szCs w:val="22"/>
              </w:rPr>
            </w:rPrChange>
          </w:rPr>
          <w:t>REF</w:t>
        </w:r>
        <w:r w:rsidR="007315E3">
          <w:rPr>
            <w:rFonts w:ascii="Times New Roman" w:hAnsi="Times New Roman"/>
            <w:sz w:val="22"/>
            <w:szCs w:val="22"/>
          </w:rPr>
          <w:t>)</w:t>
        </w:r>
      </w:ins>
      <w:ins w:id="44" w:author="Baylis, Katherine R" w:date="2015-05-23T13:45:00Z">
        <w:r w:rsidR="00B00893">
          <w:rPr>
            <w:rFonts w:ascii="Times New Roman" w:hAnsi="Times New Roman"/>
            <w:sz w:val="22"/>
            <w:szCs w:val="22"/>
          </w:rPr>
          <w:t>.</w:t>
        </w:r>
      </w:ins>
      <w:ins w:id="45" w:author="Baylis, Katherine R" w:date="2015-05-23T13:53:00Z">
        <w:r w:rsidR="007315E3">
          <w:rPr>
            <w:rFonts w:ascii="Times New Roman" w:hAnsi="Times New Roman"/>
            <w:sz w:val="22"/>
            <w:szCs w:val="22"/>
          </w:rPr>
          <w:t xml:space="preserve">  Recent policy attention has turned to neonicotinoids as a potential source of colony decline.  In this paper we ask whether we </w:t>
        </w:r>
      </w:ins>
      <w:ins w:id="46" w:author="Baylis, Katherine R" w:date="2015-05-23T13:54:00Z">
        <w:r w:rsidR="007315E3">
          <w:rPr>
            <w:rFonts w:ascii="Times New Roman" w:hAnsi="Times New Roman"/>
            <w:sz w:val="22"/>
            <w:szCs w:val="22"/>
          </w:rPr>
          <w:t>the</w:t>
        </w:r>
      </w:ins>
      <w:ins w:id="47" w:author="Baylis, Katherine R" w:date="2015-05-23T13:53:00Z">
        <w:r w:rsidR="007315E3">
          <w:rPr>
            <w:rFonts w:ascii="Times New Roman" w:hAnsi="Times New Roman"/>
            <w:sz w:val="22"/>
            <w:szCs w:val="22"/>
          </w:rPr>
          <w:t xml:space="preserve"> presence of neonicotinoid</w:t>
        </w:r>
      </w:ins>
      <w:ins w:id="48" w:author="Baylis, Katherine R" w:date="2015-05-23T13:55:00Z">
        <w:r w:rsidR="007315E3">
          <w:rPr>
            <w:rFonts w:ascii="Times New Roman" w:hAnsi="Times New Roman"/>
            <w:sz w:val="22"/>
            <w:szCs w:val="22"/>
          </w:rPr>
          <w:t>-treated</w:t>
        </w:r>
      </w:ins>
      <w:ins w:id="49" w:author="Baylis, Katherine R" w:date="2015-05-23T13:53:00Z">
        <w:r w:rsidR="007315E3">
          <w:rPr>
            <w:rFonts w:ascii="Times New Roman" w:hAnsi="Times New Roman"/>
            <w:sz w:val="22"/>
            <w:szCs w:val="22"/>
          </w:rPr>
          <w:t xml:space="preserve"> crops </w:t>
        </w:r>
      </w:ins>
      <w:ins w:id="50" w:author="Baylis, Katherine R" w:date="2015-05-23T13:55:00Z">
        <w:r w:rsidR="007315E3">
          <w:rPr>
            <w:rFonts w:ascii="Times New Roman" w:hAnsi="Times New Roman"/>
            <w:sz w:val="22"/>
            <w:szCs w:val="22"/>
          </w:rPr>
          <w:t>increases the probability of neonicotinoids found in the hive, and whether those contaminated colonies have higher levels of pests known to contribute to colony loss.</w:t>
        </w:r>
      </w:ins>
    </w:p>
    <w:p w14:paraId="638B1952" w14:textId="77777777" w:rsidR="0081544D" w:rsidRPr="004D2662" w:rsidRDefault="0081544D" w:rsidP="000A5861">
      <w:pPr>
        <w:pStyle w:val="p0"/>
        <w:spacing w:line="360" w:lineRule="auto"/>
        <w:jc w:val="left"/>
        <w:rPr>
          <w:sz w:val="22"/>
          <w:szCs w:val="22"/>
        </w:rPr>
      </w:pPr>
      <w:r w:rsidRPr="004D2662">
        <w:rPr>
          <w:sz w:val="22"/>
          <w:szCs w:val="22"/>
        </w:rPr>
        <w:t xml:space="preserve"> </w:t>
      </w:r>
    </w:p>
    <w:p w14:paraId="6A573A6D" w14:textId="77777777" w:rsidR="0081544D" w:rsidRPr="004D2662" w:rsidRDefault="0081544D" w:rsidP="000A5861">
      <w:pPr>
        <w:pStyle w:val="p0"/>
        <w:spacing w:line="360" w:lineRule="auto"/>
        <w:jc w:val="left"/>
        <w:rPr>
          <w:rFonts w:eastAsia="SimSun"/>
          <w:sz w:val="22"/>
          <w:szCs w:val="22"/>
        </w:rPr>
      </w:pPr>
      <w:r w:rsidRPr="004D2662">
        <w:rPr>
          <w:sz w:val="22"/>
          <w:szCs w:val="22"/>
        </w:rPr>
        <w:t>While the causes of the decline are still not completely understood,</w:t>
      </w:r>
      <w:r w:rsidRPr="004D2662">
        <w:rPr>
          <w:rFonts w:eastAsia="SimSun"/>
          <w:sz w:val="22"/>
          <w:szCs w:val="22"/>
        </w:rPr>
        <w:t xml:space="preserve"> parasites </w:t>
      </w:r>
      <w:r w:rsidRPr="004D2662">
        <w:rPr>
          <w:sz w:val="22"/>
          <w:szCs w:val="22"/>
        </w:rPr>
        <w:t xml:space="preserve">such as </w:t>
      </w:r>
      <w:proofErr w:type="spellStart"/>
      <w:r w:rsidRPr="004D2662">
        <w:rPr>
          <w:rFonts w:eastAsia="SimSun"/>
          <w:sz w:val="22"/>
          <w:szCs w:val="22"/>
        </w:rPr>
        <w:t>Varroa</w:t>
      </w:r>
      <w:proofErr w:type="spellEnd"/>
      <w:r w:rsidRPr="004D2662">
        <w:rPr>
          <w:rFonts w:eastAsia="SimSun"/>
          <w:sz w:val="22"/>
          <w:szCs w:val="22"/>
        </w:rPr>
        <w:t xml:space="preserve"> mites</w:t>
      </w:r>
      <w:r w:rsidRPr="004D2662">
        <w:rPr>
          <w:sz w:val="22"/>
          <w:szCs w:val="22"/>
        </w:rPr>
        <w:t xml:space="preserve"> (Guzman-</w:t>
      </w:r>
      <w:proofErr w:type="spellStart"/>
      <w:r w:rsidRPr="004D2662">
        <w:rPr>
          <w:sz w:val="22"/>
          <w:szCs w:val="22"/>
        </w:rPr>
        <w:t>Novoa</w:t>
      </w:r>
      <w:proofErr w:type="spellEnd"/>
      <w:r w:rsidRPr="004D2662">
        <w:rPr>
          <w:sz w:val="22"/>
          <w:szCs w:val="22"/>
        </w:rPr>
        <w:t>, et al. 2010)</w:t>
      </w:r>
      <w:r w:rsidRPr="004D2662">
        <w:rPr>
          <w:rFonts w:eastAsia="SimSun"/>
          <w:sz w:val="22"/>
          <w:szCs w:val="22"/>
        </w:rPr>
        <w:t xml:space="preserve"> and </w:t>
      </w:r>
      <w:proofErr w:type="spellStart"/>
      <w:r w:rsidRPr="004D2662">
        <w:rPr>
          <w:rFonts w:eastAsia="SimSun"/>
          <w:sz w:val="22"/>
          <w:szCs w:val="22"/>
        </w:rPr>
        <w:t>Nosema</w:t>
      </w:r>
      <w:proofErr w:type="spellEnd"/>
      <w:r w:rsidRPr="004D2662">
        <w:rPr>
          <w:sz w:val="22"/>
          <w:szCs w:val="22"/>
        </w:rPr>
        <w:t xml:space="preserve"> (</w:t>
      </w:r>
      <w:proofErr w:type="spellStart"/>
      <w:r w:rsidRPr="004D2662">
        <w:rPr>
          <w:sz w:val="22"/>
          <w:szCs w:val="22"/>
        </w:rPr>
        <w:t>Higes</w:t>
      </w:r>
      <w:proofErr w:type="spellEnd"/>
      <w:r w:rsidRPr="004D2662">
        <w:rPr>
          <w:sz w:val="22"/>
          <w:szCs w:val="22"/>
        </w:rPr>
        <w:t>, et al. 2008)</w:t>
      </w:r>
      <w:r w:rsidRPr="004D2662">
        <w:rPr>
          <w:rFonts w:eastAsia="SimSun"/>
          <w:sz w:val="22"/>
          <w:szCs w:val="22"/>
        </w:rPr>
        <w:t xml:space="preserve"> </w:t>
      </w:r>
      <w:r w:rsidRPr="004D2662">
        <w:rPr>
          <w:sz w:val="22"/>
          <w:szCs w:val="22"/>
        </w:rPr>
        <w:t>are known contributors to colony loss</w:t>
      </w:r>
      <w:r w:rsidRPr="004D2662">
        <w:rPr>
          <w:rFonts w:eastAsia="SimSun"/>
          <w:sz w:val="22"/>
          <w:szCs w:val="22"/>
        </w:rPr>
        <w:t xml:space="preserve">. </w:t>
      </w:r>
      <w:proofErr w:type="spellStart"/>
      <w:r w:rsidRPr="004D2662">
        <w:rPr>
          <w:sz w:val="22"/>
          <w:szCs w:val="22"/>
        </w:rPr>
        <w:t>Varroa</w:t>
      </w:r>
      <w:proofErr w:type="spellEnd"/>
      <w:r w:rsidRPr="004D2662">
        <w:rPr>
          <w:rFonts w:eastAsia="SimSun"/>
          <w:sz w:val="22"/>
          <w:szCs w:val="22"/>
        </w:rPr>
        <w:t xml:space="preserve"> destructor, a virus-transmitting parasite that was introduced to the United States in the mid-1980s,</w:t>
      </w:r>
      <w:r w:rsidRPr="004D2662">
        <w:rPr>
          <w:sz w:val="22"/>
          <w:szCs w:val="22"/>
        </w:rPr>
        <w:t xml:space="preserve"> </w:t>
      </w:r>
      <w:r w:rsidRPr="004D2662">
        <w:rPr>
          <w:rFonts w:eastAsia="SimSun"/>
          <w:sz w:val="22"/>
          <w:szCs w:val="22"/>
        </w:rPr>
        <w:t>has been identified as</w:t>
      </w:r>
      <w:r w:rsidRPr="004D2662">
        <w:rPr>
          <w:sz w:val="22"/>
          <w:szCs w:val="22"/>
        </w:rPr>
        <w:t xml:space="preserve"> the most detrimental pest </w:t>
      </w:r>
      <w:ins w:id="51" w:author="Baylis, Katherine R" w:date="2015-05-23T13:49:00Z">
        <w:r w:rsidR="007315E3">
          <w:rPr>
            <w:sz w:val="22"/>
            <w:szCs w:val="22"/>
          </w:rPr>
          <w:t>for</w:t>
        </w:r>
      </w:ins>
      <w:del w:id="52" w:author="Baylis, Katherine R" w:date="2015-05-23T13:49:00Z">
        <w:r w:rsidRPr="004D2662" w:rsidDel="007315E3">
          <w:rPr>
            <w:sz w:val="22"/>
            <w:szCs w:val="22"/>
          </w:rPr>
          <w:delText>to</w:delText>
        </w:r>
      </w:del>
      <w:r w:rsidRPr="004D2662">
        <w:rPr>
          <w:sz w:val="22"/>
          <w:szCs w:val="22"/>
        </w:rPr>
        <w:t xml:space="preserve"> honey bees.</w:t>
      </w:r>
      <w:r w:rsidRPr="004D2662">
        <w:rPr>
          <w:color w:val="333333"/>
          <w:sz w:val="22"/>
          <w:szCs w:val="22"/>
          <w:shd w:val="clear" w:color="auto" w:fill="FFFFFF"/>
        </w:rPr>
        <w:t xml:space="preserve"> </w:t>
      </w:r>
      <w:proofErr w:type="spellStart"/>
      <w:r w:rsidRPr="004D2662">
        <w:rPr>
          <w:sz w:val="22"/>
          <w:szCs w:val="22"/>
        </w:rPr>
        <w:t>Nosema</w:t>
      </w:r>
      <w:proofErr w:type="spellEnd"/>
      <w:r w:rsidRPr="004D2662">
        <w:rPr>
          <w:sz w:val="22"/>
          <w:szCs w:val="22"/>
        </w:rPr>
        <w:t xml:space="preserve"> is a gut parasite</w:t>
      </w:r>
      <w:r w:rsidRPr="004D2662">
        <w:rPr>
          <w:rFonts w:eastAsia="SimSun"/>
          <w:sz w:val="22"/>
          <w:szCs w:val="22"/>
        </w:rPr>
        <w:t xml:space="preserve"> </w:t>
      </w:r>
      <w:r w:rsidRPr="004D2662">
        <w:rPr>
          <w:sz w:val="22"/>
          <w:szCs w:val="22"/>
        </w:rPr>
        <w:t xml:space="preserve">that harms bee colonies (USDA 2013). Other factors </w:t>
      </w:r>
      <w:ins w:id="53" w:author="Baylis, Katherine R" w:date="2015-05-23T13:49:00Z">
        <w:r w:rsidR="007315E3">
          <w:rPr>
            <w:sz w:val="22"/>
            <w:szCs w:val="22"/>
          </w:rPr>
          <w:t xml:space="preserve">of </w:t>
        </w:r>
      </w:ins>
      <w:ins w:id="54" w:author="Baylis, Katherine R" w:date="2015-05-23T13:50:00Z">
        <w:r w:rsidR="007315E3">
          <w:rPr>
            <w:sz w:val="22"/>
            <w:szCs w:val="22"/>
          </w:rPr>
          <w:t>honey bee</w:t>
        </w:r>
      </w:ins>
      <w:ins w:id="55" w:author="Baylis, Katherine R" w:date="2015-05-23T13:49:00Z">
        <w:r w:rsidR="007315E3">
          <w:rPr>
            <w:sz w:val="22"/>
            <w:szCs w:val="22"/>
          </w:rPr>
          <w:t xml:space="preserve"> loss </w:t>
        </w:r>
      </w:ins>
      <w:r w:rsidRPr="004D2662">
        <w:rPr>
          <w:sz w:val="22"/>
          <w:szCs w:val="22"/>
        </w:rPr>
        <w:t>includ</w:t>
      </w:r>
      <w:ins w:id="56" w:author="Baylis, Katherine R" w:date="2015-05-23T13:49:00Z">
        <w:r w:rsidR="007315E3">
          <w:rPr>
            <w:sz w:val="22"/>
            <w:szCs w:val="22"/>
          </w:rPr>
          <w:t>e</w:t>
        </w:r>
      </w:ins>
      <w:del w:id="57" w:author="Baylis, Katherine R" w:date="2015-05-23T13:49:00Z">
        <w:r w:rsidRPr="004D2662" w:rsidDel="007315E3">
          <w:rPr>
            <w:sz w:val="22"/>
            <w:szCs w:val="22"/>
          </w:rPr>
          <w:delText>ing</w:delText>
        </w:r>
      </w:del>
      <w:r w:rsidRPr="004D2662">
        <w:rPr>
          <w:sz w:val="22"/>
          <w:szCs w:val="22"/>
        </w:rPr>
        <w:t xml:space="preserve"> colony management practices</w:t>
      </w:r>
      <w:proofErr w:type="gramStart"/>
      <w:r w:rsidRPr="004D2662">
        <w:rPr>
          <w:sz w:val="22"/>
          <w:szCs w:val="22"/>
        </w:rPr>
        <w:t xml:space="preserve">, </w:t>
      </w:r>
      <w:ins w:id="58" w:author="Baylis, Katherine R" w:date="2015-05-23T13:50:00Z">
        <w:r w:rsidR="007315E3">
          <w:rPr>
            <w:sz w:val="22"/>
            <w:szCs w:val="22"/>
          </w:rPr>
          <w:t xml:space="preserve"> and</w:t>
        </w:r>
        <w:proofErr w:type="gramEnd"/>
        <w:r w:rsidR="007315E3">
          <w:rPr>
            <w:sz w:val="22"/>
            <w:szCs w:val="22"/>
          </w:rPr>
          <w:t xml:space="preserve"> </w:t>
        </w:r>
      </w:ins>
      <w:r w:rsidRPr="004D2662">
        <w:rPr>
          <w:sz w:val="22"/>
          <w:szCs w:val="22"/>
        </w:rPr>
        <w:t xml:space="preserve">poor nutrition, </w:t>
      </w:r>
      <w:del w:id="59" w:author="Baylis, Katherine R" w:date="2015-05-23T13:50:00Z">
        <w:r w:rsidRPr="004D2662" w:rsidDel="007315E3">
          <w:rPr>
            <w:sz w:val="22"/>
            <w:szCs w:val="22"/>
          </w:rPr>
          <w:delText xml:space="preserve">pests and some socio-economic factors are also potential contributors to bee loss </w:delText>
        </w:r>
      </w:del>
      <w:r w:rsidRPr="004D2662">
        <w:rPr>
          <w:sz w:val="22"/>
          <w:szCs w:val="22"/>
        </w:rPr>
        <w:t>(</w:t>
      </w:r>
      <w:r w:rsidRPr="004D2662">
        <w:rPr>
          <w:rFonts w:eastAsia="SimSun"/>
          <w:sz w:val="22"/>
          <w:szCs w:val="22"/>
        </w:rPr>
        <w:t>Lee, et al.</w:t>
      </w:r>
      <w:r w:rsidRPr="004D2662">
        <w:rPr>
          <w:sz w:val="22"/>
          <w:szCs w:val="22"/>
        </w:rPr>
        <w:t xml:space="preserve">2014). </w:t>
      </w:r>
      <w:ins w:id="60" w:author="Baylis, Katherine R" w:date="2015-05-23T13:50:00Z">
        <w:r w:rsidR="007315E3">
          <w:rPr>
            <w:sz w:val="22"/>
            <w:szCs w:val="22"/>
          </w:rPr>
          <w:t xml:space="preserve">Honey bee habitat is also decreasing with </w:t>
        </w:r>
      </w:ins>
      <w:del w:id="61" w:author="Baylis, Katherine R" w:date="2015-05-23T13:51:00Z">
        <w:r w:rsidR="009C762E" w:rsidRPr="004D2662" w:rsidDel="007315E3">
          <w:rPr>
            <w:sz w:val="22"/>
            <w:szCs w:val="22"/>
          </w:rPr>
          <w:delText>T</w:delText>
        </w:r>
      </w:del>
      <w:ins w:id="62" w:author="Baylis, Katherine R" w:date="2015-05-23T13:51:00Z">
        <w:r w:rsidR="007315E3">
          <w:rPr>
            <w:sz w:val="22"/>
            <w:szCs w:val="22"/>
          </w:rPr>
          <w:t>t</w:t>
        </w:r>
      </w:ins>
      <w:r w:rsidR="009C762E" w:rsidRPr="004D2662">
        <w:rPr>
          <w:sz w:val="22"/>
          <w:szCs w:val="22"/>
        </w:rPr>
        <w:t xml:space="preserve">he expansion of modern agriculture </w:t>
      </w:r>
      <w:del w:id="63" w:author="Baylis, Katherine R" w:date="2015-05-23T13:51:00Z">
        <w:r w:rsidR="009C762E" w:rsidRPr="004D2662" w:rsidDel="007315E3">
          <w:rPr>
            <w:sz w:val="22"/>
            <w:szCs w:val="22"/>
          </w:rPr>
          <w:delText xml:space="preserve">has led to more mono-cropping </w:delText>
        </w:r>
      </w:del>
      <w:r w:rsidR="009C762E" w:rsidRPr="004D2662">
        <w:rPr>
          <w:sz w:val="22"/>
          <w:szCs w:val="22"/>
        </w:rPr>
        <w:t xml:space="preserve">and clearing of natural areas. These trends result in diminished food availability and nutritional diversity for </w:t>
      </w:r>
      <w:ins w:id="64" w:author="Baylis, Katherine R" w:date="2015-05-23T13:51:00Z">
        <w:r w:rsidR="007315E3">
          <w:rPr>
            <w:sz w:val="22"/>
            <w:szCs w:val="22"/>
          </w:rPr>
          <w:t xml:space="preserve">both </w:t>
        </w:r>
      </w:ins>
      <w:r w:rsidR="009C762E" w:rsidRPr="004D2662">
        <w:rPr>
          <w:sz w:val="22"/>
          <w:szCs w:val="22"/>
        </w:rPr>
        <w:t xml:space="preserve">wild and managed bees. This </w:t>
      </w:r>
      <w:ins w:id="65" w:author="Baylis, Katherine R" w:date="2015-05-23T13:51:00Z">
        <w:r w:rsidR="007315E3">
          <w:rPr>
            <w:sz w:val="22"/>
            <w:szCs w:val="22"/>
          </w:rPr>
          <w:t xml:space="preserve">trend </w:t>
        </w:r>
      </w:ins>
      <w:r w:rsidR="009C762E" w:rsidRPr="004D2662">
        <w:rPr>
          <w:sz w:val="22"/>
          <w:szCs w:val="22"/>
        </w:rPr>
        <w:t>is troubling because research has found that honey bee colonies near greater areas of open land sustain fewer colonies losses and produced more honey compared with colonies located near a greater portion of developed land (</w:t>
      </w:r>
      <w:proofErr w:type="spellStart"/>
      <w:r w:rsidR="009C762E" w:rsidRPr="004D2662">
        <w:rPr>
          <w:sz w:val="22"/>
          <w:szCs w:val="22"/>
        </w:rPr>
        <w:t>Naug</w:t>
      </w:r>
      <w:proofErr w:type="spellEnd"/>
      <w:r w:rsidR="009C762E" w:rsidRPr="004D2662">
        <w:rPr>
          <w:sz w:val="22"/>
          <w:szCs w:val="22"/>
        </w:rPr>
        <w:t xml:space="preserve"> and </w:t>
      </w:r>
      <w:proofErr w:type="spellStart"/>
      <w:r w:rsidR="009C762E" w:rsidRPr="004D2662">
        <w:rPr>
          <w:sz w:val="22"/>
          <w:szCs w:val="22"/>
        </w:rPr>
        <w:t>Dhruba</w:t>
      </w:r>
      <w:proofErr w:type="spellEnd"/>
      <w:r w:rsidR="009C762E" w:rsidRPr="004D2662">
        <w:rPr>
          <w:sz w:val="22"/>
          <w:szCs w:val="22"/>
        </w:rPr>
        <w:t xml:space="preserve"> 2009). </w:t>
      </w:r>
      <w:r w:rsidR="009C762E" w:rsidRPr="004D2662">
        <w:rPr>
          <w:sz w:val="22"/>
          <w:szCs w:val="22"/>
        </w:rPr>
        <w:lastRenderedPageBreak/>
        <w:t>Another study found that plant diversity from natural area</w:t>
      </w:r>
      <w:ins w:id="66" w:author="Baylis, Katherine R" w:date="2015-05-23T13:51:00Z">
        <w:r w:rsidR="007315E3">
          <w:rPr>
            <w:sz w:val="22"/>
            <w:szCs w:val="22"/>
          </w:rPr>
          <w:t>s</w:t>
        </w:r>
      </w:ins>
      <w:r w:rsidR="009C762E" w:rsidRPr="004D2662">
        <w:rPr>
          <w:sz w:val="22"/>
          <w:szCs w:val="22"/>
        </w:rPr>
        <w:t xml:space="preserve"> is essential for maintaining large enough bee populations to pollinate cultivated crop (</w:t>
      </w:r>
      <w:proofErr w:type="spellStart"/>
      <w:r w:rsidR="009C762E" w:rsidRPr="004D2662">
        <w:rPr>
          <w:sz w:val="22"/>
          <w:szCs w:val="22"/>
        </w:rPr>
        <w:t>Kremen</w:t>
      </w:r>
      <w:proofErr w:type="spellEnd"/>
      <w:r w:rsidR="009C762E" w:rsidRPr="004D2662">
        <w:rPr>
          <w:sz w:val="22"/>
          <w:szCs w:val="22"/>
        </w:rPr>
        <w:t>, Williams and Thorp 2002). Research on Britain and the Netherlands has also found a link between decreases in the plants that bees pollinate and decreases in the bee population (</w:t>
      </w:r>
      <w:proofErr w:type="spellStart"/>
      <w:r w:rsidR="009C762E" w:rsidRPr="004D2662">
        <w:rPr>
          <w:sz w:val="22"/>
          <w:szCs w:val="22"/>
        </w:rPr>
        <w:t>Biesmeijer</w:t>
      </w:r>
      <w:proofErr w:type="spellEnd"/>
      <w:r w:rsidR="009C762E" w:rsidRPr="004D2662">
        <w:rPr>
          <w:sz w:val="22"/>
          <w:szCs w:val="22"/>
        </w:rPr>
        <w:t>, et al. 2006).</w:t>
      </w:r>
    </w:p>
    <w:p w14:paraId="2F69470F" w14:textId="77777777" w:rsidR="0081544D" w:rsidRPr="004D2662" w:rsidRDefault="0081544D" w:rsidP="000A5861">
      <w:pPr>
        <w:pStyle w:val="p0"/>
        <w:spacing w:line="360" w:lineRule="auto"/>
        <w:jc w:val="left"/>
        <w:rPr>
          <w:rFonts w:eastAsia="SimSun"/>
          <w:sz w:val="22"/>
          <w:szCs w:val="22"/>
        </w:rPr>
      </w:pPr>
      <w:r w:rsidRPr="004D2662">
        <w:rPr>
          <w:rFonts w:eastAsia="SimSun"/>
          <w:sz w:val="22"/>
          <w:szCs w:val="22"/>
        </w:rPr>
        <w:t xml:space="preserve"> </w:t>
      </w:r>
    </w:p>
    <w:p w14:paraId="74D7CDA8" w14:textId="77777777" w:rsidR="0081544D" w:rsidRPr="004D2662" w:rsidRDefault="0081544D" w:rsidP="000A5861">
      <w:pPr>
        <w:pStyle w:val="p0"/>
        <w:spacing w:line="360" w:lineRule="auto"/>
        <w:jc w:val="left"/>
        <w:rPr>
          <w:sz w:val="22"/>
          <w:szCs w:val="22"/>
        </w:rPr>
      </w:pPr>
      <w:r w:rsidRPr="004D2662">
        <w:rPr>
          <w:sz w:val="22"/>
          <w:szCs w:val="22"/>
        </w:rPr>
        <w:t xml:space="preserve">Recently, attention has turned to </w:t>
      </w:r>
      <w:del w:id="67" w:author="Baylis, Katherine R" w:date="2015-05-23T13:52:00Z">
        <w:r w:rsidRPr="004D2662" w:rsidDel="007315E3">
          <w:rPr>
            <w:sz w:val="22"/>
            <w:szCs w:val="22"/>
          </w:rPr>
          <w:delText xml:space="preserve">several </w:delText>
        </w:r>
      </w:del>
      <w:r w:rsidRPr="004D2662">
        <w:rPr>
          <w:sz w:val="22"/>
          <w:szCs w:val="22"/>
        </w:rPr>
        <w:t>pesticides as a possible contributor to colony decline. In particular, a class of nicotine-derived pesticides, neonicotinoids</w:t>
      </w:r>
      <w:r w:rsidRPr="004D2662">
        <w:rPr>
          <w:rFonts w:eastAsia="SimSun"/>
          <w:sz w:val="22"/>
          <w:szCs w:val="22"/>
        </w:rPr>
        <w:t xml:space="preserve"> (</w:t>
      </w:r>
      <w:proofErr w:type="spellStart"/>
      <w:r w:rsidRPr="004D2662">
        <w:rPr>
          <w:rFonts w:eastAsia="SimSun"/>
          <w:sz w:val="22"/>
          <w:szCs w:val="22"/>
        </w:rPr>
        <w:t>neonics</w:t>
      </w:r>
      <w:proofErr w:type="spellEnd"/>
      <w:r w:rsidRPr="004D2662">
        <w:rPr>
          <w:rFonts w:eastAsia="SimSun"/>
          <w:sz w:val="22"/>
          <w:szCs w:val="22"/>
        </w:rPr>
        <w:t>)</w:t>
      </w:r>
      <w:r w:rsidRPr="004D2662">
        <w:rPr>
          <w:sz w:val="22"/>
          <w:szCs w:val="22"/>
        </w:rPr>
        <w:t xml:space="preserve">, including </w:t>
      </w:r>
      <w:proofErr w:type="spellStart"/>
      <w:r w:rsidRPr="004D2662">
        <w:rPr>
          <w:sz w:val="22"/>
          <w:szCs w:val="22"/>
        </w:rPr>
        <w:t>Acetamiprid</w:t>
      </w:r>
      <w:proofErr w:type="spellEnd"/>
      <w:r w:rsidRPr="004D2662">
        <w:rPr>
          <w:sz w:val="22"/>
          <w:szCs w:val="22"/>
        </w:rPr>
        <w:t xml:space="preserve">, </w:t>
      </w:r>
      <w:proofErr w:type="spellStart"/>
      <w:r w:rsidRPr="004D2662">
        <w:rPr>
          <w:sz w:val="22"/>
          <w:szCs w:val="22"/>
        </w:rPr>
        <w:t>Clothianidin</w:t>
      </w:r>
      <w:proofErr w:type="spellEnd"/>
      <w:r w:rsidRPr="004D2662">
        <w:rPr>
          <w:sz w:val="22"/>
          <w:szCs w:val="22"/>
        </w:rPr>
        <w:t xml:space="preserve">, </w:t>
      </w:r>
      <w:proofErr w:type="spellStart"/>
      <w:r w:rsidRPr="004D2662">
        <w:rPr>
          <w:sz w:val="22"/>
          <w:szCs w:val="22"/>
        </w:rPr>
        <w:t>Dinotefuran</w:t>
      </w:r>
      <w:proofErr w:type="spellEnd"/>
      <w:r w:rsidRPr="004D2662">
        <w:rPr>
          <w:sz w:val="22"/>
          <w:szCs w:val="22"/>
        </w:rPr>
        <w:t xml:space="preserve">, </w:t>
      </w:r>
      <w:proofErr w:type="spellStart"/>
      <w:r w:rsidRPr="004D2662">
        <w:rPr>
          <w:sz w:val="22"/>
          <w:szCs w:val="22"/>
        </w:rPr>
        <w:t>Imidacloprid</w:t>
      </w:r>
      <w:proofErr w:type="spellEnd"/>
      <w:r w:rsidRPr="004D2662">
        <w:rPr>
          <w:rFonts w:eastAsia="SimSun"/>
          <w:sz w:val="22"/>
          <w:szCs w:val="22"/>
        </w:rPr>
        <w:t xml:space="preserve">, </w:t>
      </w:r>
      <w:proofErr w:type="spellStart"/>
      <w:r w:rsidRPr="004D2662">
        <w:rPr>
          <w:rFonts w:eastAsia="SimSun"/>
          <w:sz w:val="22"/>
          <w:szCs w:val="22"/>
        </w:rPr>
        <w:t>Thiacloprid</w:t>
      </w:r>
      <w:proofErr w:type="spellEnd"/>
      <w:r w:rsidRPr="004D2662">
        <w:rPr>
          <w:sz w:val="22"/>
          <w:szCs w:val="22"/>
        </w:rPr>
        <w:t xml:space="preserve"> and </w:t>
      </w:r>
      <w:proofErr w:type="spellStart"/>
      <w:r w:rsidRPr="004D2662">
        <w:rPr>
          <w:sz w:val="22"/>
          <w:szCs w:val="22"/>
        </w:rPr>
        <w:t>Thiamethoxam</w:t>
      </w:r>
      <w:proofErr w:type="spellEnd"/>
      <w:r w:rsidRPr="004D2662">
        <w:rPr>
          <w:sz w:val="22"/>
          <w:szCs w:val="22"/>
        </w:rPr>
        <w:t xml:space="preserve">, have been implicated as a cause of bee deaths. </w:t>
      </w:r>
      <w:proofErr w:type="spellStart"/>
      <w:r w:rsidRPr="004D2662">
        <w:rPr>
          <w:rFonts w:eastAsia="SimSun"/>
          <w:sz w:val="22"/>
          <w:szCs w:val="22"/>
        </w:rPr>
        <w:t>Neonics</w:t>
      </w:r>
      <w:proofErr w:type="spellEnd"/>
      <w:r w:rsidRPr="004D2662">
        <w:rPr>
          <w:rFonts w:eastAsia="SimSun"/>
          <w:sz w:val="22"/>
          <w:szCs w:val="22"/>
        </w:rPr>
        <w:t xml:space="preserve"> were introduced in the late 1990s to replace the more toxic mass spraying of organophosphate and </w:t>
      </w:r>
      <w:proofErr w:type="spellStart"/>
      <w:r w:rsidRPr="004D2662">
        <w:rPr>
          <w:rFonts w:eastAsia="SimSun"/>
          <w:sz w:val="22"/>
          <w:szCs w:val="22"/>
        </w:rPr>
        <w:t>pyrethoid</w:t>
      </w:r>
      <w:proofErr w:type="spellEnd"/>
      <w:r w:rsidRPr="004D2662">
        <w:rPr>
          <w:rFonts w:eastAsia="SimSun"/>
          <w:sz w:val="22"/>
          <w:szCs w:val="22"/>
        </w:rPr>
        <w:t xml:space="preserve"> pesticides</w:t>
      </w:r>
      <w:r w:rsidRPr="004D2662">
        <w:rPr>
          <w:sz w:val="22"/>
          <w:szCs w:val="22"/>
        </w:rPr>
        <w:t xml:space="preserve"> </w:t>
      </w:r>
      <w:r w:rsidRPr="004D2662">
        <w:rPr>
          <w:color w:val="000000"/>
          <w:sz w:val="22"/>
          <w:szCs w:val="22"/>
          <w:shd w:val="clear" w:color="auto" w:fill="FFFFFF"/>
        </w:rPr>
        <w:t>(</w:t>
      </w:r>
      <w:proofErr w:type="spellStart"/>
      <w:r w:rsidRPr="004D2662">
        <w:rPr>
          <w:color w:val="000000"/>
          <w:sz w:val="22"/>
          <w:szCs w:val="22"/>
          <w:shd w:val="clear" w:color="auto" w:fill="FFFFFF"/>
        </w:rPr>
        <w:t>Entine</w:t>
      </w:r>
      <w:proofErr w:type="spellEnd"/>
      <w:r w:rsidRPr="004D2662">
        <w:rPr>
          <w:color w:val="000000"/>
          <w:sz w:val="22"/>
          <w:szCs w:val="22"/>
          <w:shd w:val="clear" w:color="auto" w:fill="FFFFFF"/>
        </w:rPr>
        <w:t xml:space="preserve"> 2013). </w:t>
      </w:r>
      <w:r w:rsidRPr="004D2662">
        <w:rPr>
          <w:rFonts w:eastAsia="SimSun"/>
          <w:sz w:val="22"/>
          <w:szCs w:val="22"/>
        </w:rPr>
        <w:t xml:space="preserve">Most neonicotinoid pesticides </w:t>
      </w:r>
      <w:r w:rsidRPr="004D2662">
        <w:rPr>
          <w:sz w:val="22"/>
          <w:szCs w:val="22"/>
        </w:rPr>
        <w:t xml:space="preserve">protect plants from insects and </w:t>
      </w:r>
      <w:r w:rsidRPr="004D2662">
        <w:rPr>
          <w:rFonts w:eastAsia="SimSun"/>
          <w:sz w:val="22"/>
          <w:szCs w:val="22"/>
        </w:rPr>
        <w:t>are water-soluble and slowly break down in the environmen</w:t>
      </w:r>
      <w:r w:rsidRPr="004D2662">
        <w:rPr>
          <w:sz w:val="22"/>
          <w:szCs w:val="22"/>
        </w:rPr>
        <w:t>t</w:t>
      </w:r>
      <w:r w:rsidRPr="004D2662">
        <w:rPr>
          <w:rFonts w:eastAsia="SimSun"/>
          <w:sz w:val="22"/>
          <w:szCs w:val="22"/>
        </w:rPr>
        <w:t xml:space="preserve"> </w:t>
      </w:r>
      <w:r w:rsidRPr="004D2662">
        <w:rPr>
          <w:sz w:val="22"/>
          <w:szCs w:val="22"/>
          <w:shd w:val="clear" w:color="auto" w:fill="FFFFFF"/>
        </w:rPr>
        <w:t xml:space="preserve">(Hunt, 2012). </w:t>
      </w:r>
      <w:r w:rsidRPr="004D2662">
        <w:rPr>
          <w:rFonts w:eastAsia="SimSun"/>
          <w:sz w:val="22"/>
          <w:szCs w:val="22"/>
          <w:shd w:val="clear" w:color="auto" w:fill="FFFFFF"/>
        </w:rPr>
        <w:t xml:space="preserve">In the United States, neonicotinoids are currently used on about 95 percent of corn and canola crops, the majority of cotton, sorghum and sugar beets, about half of all soybeans, and a vast majority of fruit, vegetable and grain crops (Grossman, 2013). </w:t>
      </w:r>
      <w:r w:rsidRPr="004D2662">
        <w:rPr>
          <w:sz w:val="22"/>
          <w:szCs w:val="22"/>
        </w:rPr>
        <w:t>In particular, t</w:t>
      </w:r>
      <w:r w:rsidRPr="004D2662">
        <w:rPr>
          <w:color w:val="000000"/>
          <w:sz w:val="22"/>
          <w:szCs w:val="22"/>
          <w:shd w:val="clear" w:color="auto" w:fill="FFFFFF"/>
        </w:rPr>
        <w:t xml:space="preserve">he use of </w:t>
      </w:r>
      <w:proofErr w:type="spellStart"/>
      <w:r w:rsidRPr="004D2662">
        <w:rPr>
          <w:color w:val="000000"/>
          <w:sz w:val="22"/>
          <w:szCs w:val="22"/>
          <w:shd w:val="clear" w:color="auto" w:fill="FFFFFF"/>
        </w:rPr>
        <w:t>Clothianidin</w:t>
      </w:r>
      <w:proofErr w:type="spellEnd"/>
      <w:r w:rsidRPr="004D2662">
        <w:rPr>
          <w:color w:val="000000"/>
          <w:sz w:val="22"/>
          <w:szCs w:val="22"/>
          <w:shd w:val="clear" w:color="auto" w:fill="FFFFFF"/>
        </w:rPr>
        <w:t xml:space="preserve"> on corn in Iowa alone has almost doubled between 2011 and 2013 (USGS 2014).</w:t>
      </w:r>
      <w:r w:rsidRPr="004D2662">
        <w:rPr>
          <w:rFonts w:eastAsia="SimSun"/>
          <w:sz w:val="22"/>
          <w:szCs w:val="22"/>
        </w:rPr>
        <w:t xml:space="preserve">With the popular adoption of neonicotinoid seed treatments in current farming practices, there is a growing concern that </w:t>
      </w:r>
      <w:proofErr w:type="spellStart"/>
      <w:r w:rsidRPr="004D2662">
        <w:rPr>
          <w:rFonts w:eastAsia="SimSun"/>
          <w:sz w:val="22"/>
          <w:szCs w:val="22"/>
        </w:rPr>
        <w:t>neonics</w:t>
      </w:r>
      <w:proofErr w:type="spellEnd"/>
      <w:r w:rsidRPr="004D2662">
        <w:rPr>
          <w:sz w:val="22"/>
          <w:szCs w:val="22"/>
        </w:rPr>
        <w:t>’</w:t>
      </w:r>
      <w:r w:rsidRPr="004D2662">
        <w:rPr>
          <w:rFonts w:eastAsia="SimSun"/>
          <w:sz w:val="22"/>
          <w:szCs w:val="22"/>
        </w:rPr>
        <w:t xml:space="preserve"> potential negative impact on bees might harm the world</w:t>
      </w:r>
      <w:r w:rsidRPr="004D2662">
        <w:rPr>
          <w:sz w:val="22"/>
          <w:szCs w:val="22"/>
        </w:rPr>
        <w:t>’</w:t>
      </w:r>
      <w:r w:rsidRPr="004D2662">
        <w:rPr>
          <w:rFonts w:eastAsia="SimSun"/>
          <w:sz w:val="22"/>
          <w:szCs w:val="22"/>
        </w:rPr>
        <w:t xml:space="preserve">s food production and supply. </w:t>
      </w:r>
      <w:r w:rsidRPr="004D2662">
        <w:rPr>
          <w:rFonts w:eastAsia="SimSun"/>
          <w:sz w:val="22"/>
          <w:szCs w:val="22"/>
          <w:shd w:val="clear" w:color="auto" w:fill="FFFFFF"/>
        </w:rPr>
        <w:t>Therefore, the European Union had declared a 2-year ban on three neonicotinoids (</w:t>
      </w:r>
      <w:proofErr w:type="spellStart"/>
      <w:r w:rsidRPr="004D2662">
        <w:rPr>
          <w:rFonts w:eastAsia="SimSun"/>
          <w:sz w:val="22"/>
          <w:szCs w:val="22"/>
          <w:shd w:val="clear" w:color="auto" w:fill="FFFFFF"/>
        </w:rPr>
        <w:t>Clothianidin</w:t>
      </w:r>
      <w:proofErr w:type="spellEnd"/>
      <w:r w:rsidRPr="004D2662">
        <w:rPr>
          <w:rFonts w:eastAsia="SimSun"/>
          <w:sz w:val="22"/>
          <w:szCs w:val="22"/>
          <w:shd w:val="clear" w:color="auto" w:fill="FFFFFF"/>
        </w:rPr>
        <w:t xml:space="preserve">, </w:t>
      </w:r>
      <w:proofErr w:type="spellStart"/>
      <w:r w:rsidRPr="004D2662">
        <w:rPr>
          <w:rFonts w:eastAsia="SimSun"/>
          <w:sz w:val="22"/>
          <w:szCs w:val="22"/>
          <w:shd w:val="clear" w:color="auto" w:fill="FFFFFF"/>
        </w:rPr>
        <w:t>Imidacloprid</w:t>
      </w:r>
      <w:proofErr w:type="spellEnd"/>
      <w:r w:rsidRPr="004D2662">
        <w:rPr>
          <w:rFonts w:eastAsia="SimSun"/>
          <w:sz w:val="22"/>
          <w:szCs w:val="22"/>
          <w:shd w:val="clear" w:color="auto" w:fill="FFFFFF"/>
        </w:rPr>
        <w:t xml:space="preserve"> and </w:t>
      </w:r>
      <w:proofErr w:type="spellStart"/>
      <w:r w:rsidRPr="004D2662">
        <w:rPr>
          <w:rFonts w:eastAsia="SimSun"/>
          <w:sz w:val="22"/>
          <w:szCs w:val="22"/>
          <w:shd w:val="clear" w:color="auto" w:fill="FFFFFF"/>
        </w:rPr>
        <w:t>Thiametoxam</w:t>
      </w:r>
      <w:proofErr w:type="spellEnd"/>
      <w:r w:rsidRPr="004D2662">
        <w:rPr>
          <w:rFonts w:eastAsia="SimSun"/>
          <w:sz w:val="22"/>
          <w:szCs w:val="22"/>
          <w:shd w:val="clear" w:color="auto" w:fill="FFFFFF"/>
        </w:rPr>
        <w:t>) in 2013 as a precautionary action</w:t>
      </w:r>
      <w:r w:rsidRPr="004D2662">
        <w:rPr>
          <w:sz w:val="22"/>
          <w:szCs w:val="22"/>
          <w:shd w:val="clear" w:color="auto" w:fill="FFFFFF"/>
        </w:rPr>
        <w:t xml:space="preserve"> (European Commission 2013)</w:t>
      </w:r>
      <w:r w:rsidRPr="004D2662">
        <w:rPr>
          <w:rFonts w:eastAsia="SimSun"/>
          <w:sz w:val="22"/>
          <w:szCs w:val="22"/>
          <w:shd w:val="clear" w:color="auto" w:fill="FFFFFF"/>
        </w:rPr>
        <w:t xml:space="preserve">. </w:t>
      </w:r>
      <w:r w:rsidRPr="004D2662">
        <w:rPr>
          <w:sz w:val="22"/>
          <w:szCs w:val="22"/>
          <w:shd w:val="clear" w:color="auto" w:fill="FFFFFF"/>
        </w:rPr>
        <w:t>While similar calls for a ban exist in the United States, t</w:t>
      </w:r>
      <w:r w:rsidRPr="004D2662">
        <w:rPr>
          <w:sz w:val="22"/>
          <w:szCs w:val="22"/>
        </w:rPr>
        <w:t>he U.S.</w:t>
      </w:r>
      <w:r w:rsidRPr="004D2662">
        <w:rPr>
          <w:rFonts w:eastAsia="SimSun"/>
          <w:sz w:val="22"/>
          <w:szCs w:val="22"/>
        </w:rPr>
        <w:t>, however,</w:t>
      </w:r>
      <w:r w:rsidRPr="004D2662">
        <w:rPr>
          <w:sz w:val="22"/>
          <w:szCs w:val="22"/>
        </w:rPr>
        <w:t xml:space="preserve"> chose to continue the use of neonicotinoids due to a lack of proof of their harmful </w:t>
      </w:r>
      <w:commentRangeStart w:id="68"/>
      <w:r w:rsidRPr="004D2662">
        <w:rPr>
          <w:sz w:val="22"/>
          <w:szCs w:val="22"/>
        </w:rPr>
        <w:t>effects</w:t>
      </w:r>
      <w:commentRangeEnd w:id="68"/>
      <w:r w:rsidR="00DC4FDE">
        <w:rPr>
          <w:rStyle w:val="CommentReference"/>
          <w:rFonts w:asciiTheme="minorHAnsi" w:eastAsiaTheme="minorEastAsia" w:hAnsiTheme="minorHAnsi" w:cstheme="minorBidi"/>
        </w:rPr>
        <w:commentReference w:id="68"/>
      </w:r>
      <w:r w:rsidRPr="004D2662">
        <w:rPr>
          <w:sz w:val="22"/>
          <w:szCs w:val="22"/>
        </w:rPr>
        <w:t xml:space="preserve">. </w:t>
      </w:r>
    </w:p>
    <w:p w14:paraId="15F9A39D" w14:textId="77777777" w:rsidR="009C762E" w:rsidRPr="004D2662" w:rsidRDefault="009C762E" w:rsidP="000A5861">
      <w:pPr>
        <w:pStyle w:val="p0"/>
        <w:spacing w:line="360" w:lineRule="auto"/>
        <w:jc w:val="left"/>
        <w:rPr>
          <w:sz w:val="22"/>
          <w:szCs w:val="22"/>
        </w:rPr>
      </w:pPr>
    </w:p>
    <w:p w14:paraId="250681FF" w14:textId="77777777" w:rsidR="004D2662" w:rsidRPr="00201EC4" w:rsidRDefault="004D2662" w:rsidP="000A5861">
      <w:pPr>
        <w:pStyle w:val="p0"/>
        <w:spacing w:line="360" w:lineRule="auto"/>
        <w:jc w:val="left"/>
        <w:rPr>
          <w:rFonts w:eastAsia="SimSun"/>
          <w:sz w:val="22"/>
          <w:szCs w:val="22"/>
        </w:rPr>
      </w:pPr>
      <w:r w:rsidRPr="00201EC4">
        <w:rPr>
          <w:sz w:val="22"/>
          <w:szCs w:val="22"/>
        </w:rPr>
        <w:t xml:space="preserve">Unlike previous work that uses lab and </w:t>
      </w:r>
      <w:del w:id="69" w:author="Baylis, Katherine R" w:date="2015-05-23T14:02:00Z">
        <w:r w:rsidRPr="00201EC4" w:rsidDel="00DC4FDE">
          <w:rPr>
            <w:sz w:val="22"/>
            <w:szCs w:val="22"/>
          </w:rPr>
          <w:delText xml:space="preserve">limited </w:delText>
        </w:r>
      </w:del>
      <w:r w:rsidRPr="00201EC4">
        <w:rPr>
          <w:sz w:val="22"/>
          <w:szCs w:val="22"/>
        </w:rPr>
        <w:t xml:space="preserve">field experiments to explore the relation between neonicotinoid seed treatments and honeybee health, we use a large number of samples collected from 40 U.S. states over 4 years to first ask whether we observe evidence of neonicotinoid exposure in a real world crop setting and </w:t>
      </w:r>
      <w:del w:id="70" w:author="Baylis, Katherine R" w:date="2015-05-23T14:03:00Z">
        <w:r w:rsidRPr="00201EC4" w:rsidDel="00DC4FDE">
          <w:rPr>
            <w:sz w:val="22"/>
            <w:szCs w:val="22"/>
          </w:rPr>
          <w:delText xml:space="preserve">examine </w:delText>
        </w:r>
      </w:del>
      <w:ins w:id="71" w:author="Baylis, Katherine R" w:date="2015-05-23T14:03:00Z">
        <w:r w:rsidR="00DC4FDE">
          <w:rPr>
            <w:sz w:val="22"/>
            <w:szCs w:val="22"/>
          </w:rPr>
          <w:t>ask</w:t>
        </w:r>
        <w:r w:rsidR="00DC4FDE" w:rsidRPr="00201EC4">
          <w:rPr>
            <w:sz w:val="22"/>
            <w:szCs w:val="22"/>
          </w:rPr>
          <w:t xml:space="preserve"> </w:t>
        </w:r>
      </w:ins>
      <w:r w:rsidRPr="00201EC4">
        <w:rPr>
          <w:sz w:val="22"/>
          <w:szCs w:val="22"/>
        </w:rPr>
        <w:t xml:space="preserve">which nearby crops are correlated with evidence of this exposure. In addition, we ask whether </w:t>
      </w:r>
      <w:del w:id="72" w:author="Baylis, Katherine R" w:date="2015-05-23T14:03:00Z">
        <w:r w:rsidRPr="00201EC4" w:rsidDel="00DC4FDE">
          <w:rPr>
            <w:sz w:val="22"/>
            <w:szCs w:val="22"/>
          </w:rPr>
          <w:delText xml:space="preserve">we observe any evidence that </w:delText>
        </w:r>
        <w:r w:rsidR="00201EC4" w:rsidDel="00DC4FDE">
          <w:rPr>
            <w:sz w:val="22"/>
            <w:szCs w:val="22"/>
          </w:rPr>
          <w:delText>proximity</w:delText>
        </w:r>
        <w:r w:rsidRPr="00201EC4" w:rsidDel="00DC4FDE">
          <w:rPr>
            <w:sz w:val="22"/>
            <w:szCs w:val="22"/>
          </w:rPr>
          <w:delText xml:space="preserve"> to </w:delText>
        </w:r>
      </w:del>
      <w:r w:rsidR="00201EC4">
        <w:rPr>
          <w:sz w:val="22"/>
          <w:szCs w:val="22"/>
        </w:rPr>
        <w:t>neonic</w:t>
      </w:r>
      <w:ins w:id="73" w:author="Baylis, Katherine R" w:date="2015-05-23T14:03:00Z">
        <w:r w:rsidR="00DC4FDE">
          <w:rPr>
            <w:sz w:val="22"/>
            <w:szCs w:val="22"/>
          </w:rPr>
          <w:t xml:space="preserve">otinoid contamination in the hive </w:t>
        </w:r>
      </w:ins>
      <w:del w:id="74" w:author="Baylis, Katherine R" w:date="2015-05-23T14:03:00Z">
        <w:r w:rsidR="00201EC4" w:rsidDel="00DC4FDE">
          <w:rPr>
            <w:sz w:val="22"/>
            <w:szCs w:val="22"/>
          </w:rPr>
          <w:delText>-treated crops</w:delText>
        </w:r>
        <w:r w:rsidRPr="00201EC4" w:rsidDel="00DC4FDE">
          <w:rPr>
            <w:sz w:val="22"/>
            <w:szCs w:val="22"/>
          </w:rPr>
          <w:delText xml:space="preserve"> </w:delText>
        </w:r>
      </w:del>
      <w:r w:rsidRPr="00201EC4">
        <w:rPr>
          <w:sz w:val="22"/>
          <w:szCs w:val="22"/>
        </w:rPr>
        <w:t xml:space="preserve">is correlated with higher disease loads. </w:t>
      </w:r>
      <w:del w:id="75" w:author="Baylis, Katherine R" w:date="2015-05-23T14:04:00Z">
        <w:r w:rsidRPr="00201EC4" w:rsidDel="00DC4FDE">
          <w:rPr>
            <w:color w:val="000000"/>
            <w:sz w:val="22"/>
            <w:szCs w:val="22"/>
          </w:rPr>
          <w:delText xml:space="preserve">Our goal is to </w:delText>
        </w:r>
      </w:del>
      <w:del w:id="76" w:author="Baylis, Katherine R" w:date="2015-05-23T14:03:00Z">
        <w:r w:rsidRPr="00201EC4" w:rsidDel="00DC4FDE">
          <w:rPr>
            <w:color w:val="000000"/>
            <w:sz w:val="22"/>
            <w:szCs w:val="22"/>
          </w:rPr>
          <w:delText xml:space="preserve">examine </w:delText>
        </w:r>
        <w:r w:rsidR="00201EC4" w:rsidDel="00DC4FDE">
          <w:rPr>
            <w:color w:val="000000"/>
            <w:sz w:val="22"/>
            <w:szCs w:val="22"/>
          </w:rPr>
          <w:delText xml:space="preserve">what </w:delText>
        </w:r>
      </w:del>
      <w:del w:id="77" w:author="Baylis, Katherine R" w:date="2015-05-23T14:04:00Z">
        <w:r w:rsidR="00201EC4" w:rsidDel="00DC4FDE">
          <w:rPr>
            <w:color w:val="000000"/>
            <w:sz w:val="22"/>
            <w:szCs w:val="22"/>
          </w:rPr>
          <w:delText>the environmental factors of bee death are and whether the exposure to neonic-treated crops is one of them.</w:delText>
        </w:r>
      </w:del>
    </w:p>
    <w:p w14:paraId="05B5E3D0" w14:textId="77777777" w:rsidR="004D2662" w:rsidRPr="004D2662" w:rsidDel="007315E3" w:rsidRDefault="004D2662" w:rsidP="000A5861">
      <w:pPr>
        <w:spacing w:line="360" w:lineRule="auto"/>
        <w:rPr>
          <w:del w:id="78" w:author="Baylis, Katherine R" w:date="2015-05-23T13:59:00Z"/>
          <w:rFonts w:ascii="Times New Roman" w:hAnsi="Times New Roman" w:cs="Times New Roman"/>
        </w:rPr>
      </w:pPr>
      <w:r w:rsidRPr="004D2662">
        <w:rPr>
          <w:rFonts w:ascii="Times New Roman" w:hAnsi="Times New Roman" w:cs="Times New Roman"/>
        </w:rPr>
        <w:tab/>
      </w:r>
    </w:p>
    <w:p w14:paraId="2DF163AD" w14:textId="77777777" w:rsidR="009C762E" w:rsidRPr="004D2662" w:rsidRDefault="009C762E" w:rsidP="007315E3">
      <w:pPr>
        <w:spacing w:line="360" w:lineRule="auto"/>
        <w:pPrChange w:id="79" w:author="Baylis, Katherine R" w:date="2015-05-23T13:59:00Z">
          <w:pPr>
            <w:pStyle w:val="p0"/>
            <w:spacing w:line="360" w:lineRule="auto"/>
            <w:jc w:val="left"/>
          </w:pPr>
        </w:pPrChange>
      </w:pPr>
    </w:p>
    <w:p w14:paraId="2089B7C5" w14:textId="77777777" w:rsidR="009C762E" w:rsidRPr="004D2662" w:rsidRDefault="009C762E" w:rsidP="000A5861">
      <w:pPr>
        <w:pStyle w:val="p0"/>
        <w:spacing w:line="360" w:lineRule="auto"/>
        <w:jc w:val="left"/>
        <w:rPr>
          <w:b/>
          <w:sz w:val="22"/>
          <w:szCs w:val="22"/>
        </w:rPr>
      </w:pPr>
      <w:r w:rsidRPr="004D2662">
        <w:rPr>
          <w:b/>
          <w:sz w:val="22"/>
          <w:szCs w:val="22"/>
        </w:rPr>
        <w:t>Literature Review</w:t>
      </w:r>
    </w:p>
    <w:p w14:paraId="5E5BC4D3" w14:textId="77777777" w:rsidR="0081544D" w:rsidRPr="004D2662" w:rsidRDefault="0081544D" w:rsidP="000A5861">
      <w:pPr>
        <w:pStyle w:val="p0"/>
        <w:spacing w:line="360" w:lineRule="auto"/>
        <w:jc w:val="left"/>
        <w:rPr>
          <w:rFonts w:eastAsia="SimSun"/>
          <w:color w:val="333333"/>
          <w:sz w:val="22"/>
          <w:szCs w:val="22"/>
          <w:shd w:val="clear" w:color="auto" w:fill="FFFFFF"/>
        </w:rPr>
      </w:pPr>
      <w:r w:rsidRPr="004D2662">
        <w:rPr>
          <w:rFonts w:eastAsia="SimSun"/>
          <w:color w:val="333333"/>
          <w:sz w:val="22"/>
          <w:szCs w:val="22"/>
          <w:shd w:val="clear" w:color="auto" w:fill="FFFFFF"/>
        </w:rPr>
        <w:t xml:space="preserve"> </w:t>
      </w:r>
    </w:p>
    <w:p w14:paraId="019ABEB4" w14:textId="77777777" w:rsidR="003D1438" w:rsidRPr="003D1438" w:rsidRDefault="003D1438" w:rsidP="000A5861">
      <w:pPr>
        <w:pStyle w:val="p0"/>
        <w:spacing w:line="360" w:lineRule="auto"/>
        <w:jc w:val="left"/>
        <w:rPr>
          <w:sz w:val="22"/>
          <w:szCs w:val="22"/>
        </w:rPr>
      </w:pPr>
      <w:r>
        <w:rPr>
          <w:sz w:val="22"/>
          <w:szCs w:val="22"/>
        </w:rPr>
        <w:lastRenderedPageBreak/>
        <w:t>With the</w:t>
      </w:r>
      <w:r w:rsidRPr="003D1438">
        <w:rPr>
          <w:sz w:val="22"/>
          <w:szCs w:val="22"/>
        </w:rPr>
        <w:t xml:space="preserve"> EU recently bann</w:t>
      </w:r>
      <w:r>
        <w:rPr>
          <w:sz w:val="22"/>
          <w:szCs w:val="22"/>
        </w:rPr>
        <w:t>ing</w:t>
      </w:r>
      <w:r w:rsidRPr="003D1438">
        <w:rPr>
          <w:sz w:val="22"/>
          <w:szCs w:val="22"/>
        </w:rPr>
        <w:t xml:space="preserve"> the use of some neonicotinoids due to their suspected effect on honeybee heath</w:t>
      </w:r>
      <w:r>
        <w:rPr>
          <w:sz w:val="22"/>
          <w:szCs w:val="22"/>
        </w:rPr>
        <w:t>,</w:t>
      </w:r>
      <w:r w:rsidRPr="003D1438">
        <w:rPr>
          <w:sz w:val="22"/>
          <w:szCs w:val="22"/>
        </w:rPr>
        <w:t xml:space="preserve"> calls are increasing in the United States for a similar regulatory </w:t>
      </w:r>
      <w:commentRangeStart w:id="80"/>
      <w:r w:rsidRPr="003D1438">
        <w:rPr>
          <w:sz w:val="22"/>
          <w:szCs w:val="22"/>
        </w:rPr>
        <w:t>response</w:t>
      </w:r>
      <w:commentRangeEnd w:id="80"/>
      <w:r w:rsidR="00DC4FDE">
        <w:rPr>
          <w:rStyle w:val="CommentReference"/>
          <w:rFonts w:asciiTheme="minorHAnsi" w:eastAsiaTheme="minorEastAsia" w:hAnsiTheme="minorHAnsi" w:cstheme="minorBidi"/>
        </w:rPr>
        <w:commentReference w:id="80"/>
      </w:r>
      <w:r w:rsidRPr="003D1438">
        <w:rPr>
          <w:sz w:val="22"/>
          <w:szCs w:val="22"/>
        </w:rPr>
        <w:t xml:space="preserve">. </w:t>
      </w:r>
      <w:r>
        <w:rPr>
          <w:sz w:val="22"/>
          <w:szCs w:val="22"/>
        </w:rPr>
        <w:t xml:space="preserve">However, scientific experiments under lab conditions have suggested conflicting results regarding </w:t>
      </w:r>
      <w:r w:rsidRPr="003D1438">
        <w:rPr>
          <w:sz w:val="22"/>
          <w:szCs w:val="22"/>
        </w:rPr>
        <w:t>whether and how honeybees are exposed to the pesticide in regular field conditions.</w:t>
      </w:r>
      <w:r w:rsidRPr="003D1438">
        <w:rPr>
          <w:rFonts w:eastAsia="SimSun"/>
          <w:sz w:val="22"/>
          <w:szCs w:val="22"/>
        </w:rPr>
        <w:t xml:space="preserve"> </w:t>
      </w:r>
    </w:p>
    <w:p w14:paraId="2892B005" w14:textId="77777777" w:rsidR="003D1438" w:rsidRDefault="003D1438" w:rsidP="000A5861">
      <w:pPr>
        <w:pStyle w:val="p0"/>
        <w:spacing w:line="360" w:lineRule="auto"/>
        <w:jc w:val="left"/>
        <w:rPr>
          <w:color w:val="000000"/>
          <w:sz w:val="22"/>
          <w:szCs w:val="22"/>
        </w:rPr>
      </w:pPr>
    </w:p>
    <w:p w14:paraId="1E77853D" w14:textId="77777777" w:rsidR="0081544D" w:rsidRPr="004D2662" w:rsidRDefault="0081544D" w:rsidP="000A5861">
      <w:pPr>
        <w:pStyle w:val="p0"/>
        <w:spacing w:line="360" w:lineRule="auto"/>
        <w:jc w:val="left"/>
        <w:rPr>
          <w:sz w:val="22"/>
          <w:szCs w:val="22"/>
        </w:rPr>
      </w:pPr>
      <w:r w:rsidRPr="004D2662">
        <w:rPr>
          <w:color w:val="000000"/>
          <w:sz w:val="22"/>
          <w:szCs w:val="22"/>
        </w:rPr>
        <w:t xml:space="preserve">Some researchers </w:t>
      </w:r>
      <w:r w:rsidRPr="004D2662">
        <w:rPr>
          <w:rFonts w:eastAsia="SimSun"/>
          <w:color w:val="000000"/>
          <w:sz w:val="22"/>
          <w:szCs w:val="22"/>
        </w:rPr>
        <w:t>suggest</w:t>
      </w:r>
      <w:r w:rsidRPr="004D2662">
        <w:rPr>
          <w:color w:val="000000"/>
          <w:sz w:val="22"/>
          <w:szCs w:val="22"/>
        </w:rPr>
        <w:t xml:space="preserve"> that under typical crop conditions, bees are not exposed to high enough doses of neonicotinoid</w:t>
      </w:r>
      <w:r w:rsidRPr="004D2662">
        <w:rPr>
          <w:rFonts w:eastAsia="SimSun"/>
          <w:color w:val="000000"/>
          <w:sz w:val="22"/>
          <w:szCs w:val="22"/>
        </w:rPr>
        <w:t>s</w:t>
      </w:r>
      <w:r w:rsidRPr="004D2662">
        <w:rPr>
          <w:color w:val="000000"/>
          <w:sz w:val="22"/>
          <w:szCs w:val="22"/>
        </w:rPr>
        <w:t xml:space="preserve"> to cause health concerns. </w:t>
      </w:r>
      <w:r w:rsidRPr="004D2662">
        <w:rPr>
          <w:rFonts w:eastAsia="SimSun"/>
          <w:color w:val="000000"/>
          <w:sz w:val="22"/>
          <w:szCs w:val="22"/>
        </w:rPr>
        <w:t xml:space="preserve">According to research conducted by Dr. Gus Lorenzo from University of Arkansas, neonicotinoids are not expressed in the reproductive part of corn, soy, or cotton plants in high enough levels to harm honey bee health (Lorenzo 2014). In fact, no neonicotinoids were detected in cotton and soy flowers. He therefore concludes that neonicotinoid seed treatments are not harmful to bees in terms of exposure to contaminated nectar and pollen. </w:t>
      </w:r>
      <w:r w:rsidRPr="004D2662">
        <w:rPr>
          <w:sz w:val="22"/>
          <w:szCs w:val="22"/>
        </w:rPr>
        <w:t>Using</w:t>
      </w:r>
      <w:r w:rsidRPr="004D2662">
        <w:rPr>
          <w:rFonts w:eastAsia="SimSun"/>
          <w:sz w:val="22"/>
          <w:szCs w:val="22"/>
        </w:rPr>
        <w:t xml:space="preserve"> 2 groups of </w:t>
      </w:r>
      <w:r w:rsidRPr="004D2662">
        <w:rPr>
          <w:sz w:val="22"/>
          <w:szCs w:val="22"/>
        </w:rPr>
        <w:t xml:space="preserve">8 honeybee colonies, </w:t>
      </w:r>
      <w:proofErr w:type="spellStart"/>
      <w:r w:rsidRPr="004D2662">
        <w:rPr>
          <w:sz w:val="22"/>
          <w:szCs w:val="22"/>
        </w:rPr>
        <w:t>Faucon</w:t>
      </w:r>
      <w:proofErr w:type="spellEnd"/>
      <w:r w:rsidRPr="004D2662">
        <w:rPr>
          <w:sz w:val="22"/>
          <w:szCs w:val="22"/>
        </w:rPr>
        <w:t xml:space="preserve"> et al. demonstrate that bees’ chronic exposure during the spring and summer to crops treated by neonicotinoids at the highest recommended rate </w:t>
      </w:r>
      <w:r w:rsidRPr="004D2662">
        <w:rPr>
          <w:rFonts w:eastAsia="SimSun"/>
          <w:sz w:val="22"/>
          <w:szCs w:val="22"/>
        </w:rPr>
        <w:t xml:space="preserve">does not affect the mortality of </w:t>
      </w:r>
      <w:proofErr w:type="spellStart"/>
      <w:r w:rsidRPr="004D2662">
        <w:rPr>
          <w:sz w:val="22"/>
          <w:szCs w:val="22"/>
        </w:rPr>
        <w:t>overwinterized</w:t>
      </w:r>
      <w:proofErr w:type="spellEnd"/>
      <w:r w:rsidRPr="004D2662">
        <w:rPr>
          <w:sz w:val="22"/>
          <w:szCs w:val="22"/>
        </w:rPr>
        <w:t xml:space="preserve"> colonies (</w:t>
      </w:r>
      <w:proofErr w:type="spellStart"/>
      <w:r w:rsidRPr="004D2662">
        <w:rPr>
          <w:sz w:val="22"/>
          <w:szCs w:val="22"/>
        </w:rPr>
        <w:t>Faucon</w:t>
      </w:r>
      <w:proofErr w:type="spellEnd"/>
      <w:r w:rsidRPr="004D2662">
        <w:rPr>
          <w:sz w:val="22"/>
          <w:szCs w:val="22"/>
        </w:rPr>
        <w:t xml:space="preserve"> et al. 2005, Cutler and Scott-Dupree 2007).</w:t>
      </w:r>
      <w:r w:rsidRPr="004D2662">
        <w:rPr>
          <w:rFonts w:eastAsia="SimSun"/>
          <w:sz w:val="22"/>
          <w:szCs w:val="22"/>
        </w:rPr>
        <w:t xml:space="preserve"> </w:t>
      </w:r>
      <w:r w:rsidRPr="004D2662">
        <w:rPr>
          <w:color w:val="000000"/>
          <w:sz w:val="22"/>
          <w:szCs w:val="22"/>
        </w:rPr>
        <w:t xml:space="preserve">The United Kingdom Department of Environment, Food and Rural Affairs compiled evidence on neonicotinoid exposure to honey bees and concluded that </w:t>
      </w:r>
      <w:del w:id="81" w:author="Baylis, Katherine R" w:date="2015-05-23T14:07:00Z">
        <w:r w:rsidRPr="004D2662" w:rsidDel="00DC4FDE">
          <w:rPr>
            <w:color w:val="000000"/>
            <w:sz w:val="22"/>
            <w:szCs w:val="22"/>
          </w:rPr>
          <w:delText xml:space="preserve">findings suggest that </w:delText>
        </w:r>
      </w:del>
      <w:r w:rsidRPr="004D2662">
        <w:rPr>
          <w:sz w:val="22"/>
          <w:szCs w:val="22"/>
        </w:rPr>
        <w:t xml:space="preserve">neonicotinoids do not harm bees under normal circumstances and that laboratory studies on the sub-lethal level of neonicotinoids created extreme situations that are not applicable to real world conditions (United Kingdom Department of Environment, Food and Rural Affairs 2013). </w:t>
      </w:r>
    </w:p>
    <w:p w14:paraId="6A3F36D5" w14:textId="77777777" w:rsidR="0081544D" w:rsidRPr="004D2662" w:rsidRDefault="0081544D" w:rsidP="000A5861">
      <w:pPr>
        <w:pStyle w:val="p0"/>
        <w:spacing w:line="360" w:lineRule="auto"/>
        <w:jc w:val="left"/>
        <w:rPr>
          <w:color w:val="000000"/>
          <w:sz w:val="22"/>
          <w:szCs w:val="22"/>
        </w:rPr>
      </w:pPr>
      <w:r w:rsidRPr="004D2662">
        <w:rPr>
          <w:color w:val="000000"/>
          <w:sz w:val="22"/>
          <w:szCs w:val="22"/>
        </w:rPr>
        <w:t xml:space="preserve"> </w:t>
      </w:r>
    </w:p>
    <w:p w14:paraId="16277E62" w14:textId="77777777" w:rsidR="0081544D" w:rsidRPr="004D2662" w:rsidRDefault="0081544D" w:rsidP="000A5861">
      <w:pPr>
        <w:pStyle w:val="p0"/>
        <w:spacing w:line="360" w:lineRule="auto"/>
        <w:jc w:val="left"/>
        <w:rPr>
          <w:rFonts w:eastAsia="SimSun"/>
          <w:sz w:val="22"/>
          <w:szCs w:val="22"/>
          <w:shd w:val="clear" w:color="auto" w:fill="FFFFFF"/>
        </w:rPr>
      </w:pPr>
      <w:r w:rsidRPr="004D2662">
        <w:rPr>
          <w:color w:val="000000"/>
          <w:sz w:val="22"/>
          <w:szCs w:val="22"/>
        </w:rPr>
        <w:t>In contrast</w:t>
      </w:r>
      <w:r w:rsidRPr="004D2662">
        <w:rPr>
          <w:rFonts w:eastAsia="SimSun"/>
          <w:color w:val="000000"/>
          <w:sz w:val="22"/>
          <w:szCs w:val="22"/>
        </w:rPr>
        <w:t xml:space="preserve">, many researchers and beekeepers argue that </w:t>
      </w:r>
      <w:r w:rsidRPr="004D2662">
        <w:rPr>
          <w:color w:val="000000"/>
          <w:sz w:val="22"/>
          <w:szCs w:val="22"/>
        </w:rPr>
        <w:t xml:space="preserve">bees are exposed to neonicotinoids and that </w:t>
      </w:r>
      <w:r w:rsidRPr="004D2662">
        <w:rPr>
          <w:rFonts w:eastAsia="SimSun"/>
          <w:color w:val="000000"/>
          <w:sz w:val="22"/>
          <w:szCs w:val="22"/>
        </w:rPr>
        <w:t>neonicotinoids have a negative impact on honey</w:t>
      </w:r>
      <w:r w:rsidRPr="004D2662">
        <w:rPr>
          <w:color w:val="000000"/>
          <w:sz w:val="22"/>
          <w:szCs w:val="22"/>
        </w:rPr>
        <w:t>b</w:t>
      </w:r>
      <w:r w:rsidRPr="004D2662">
        <w:rPr>
          <w:rFonts w:eastAsia="SimSun"/>
          <w:color w:val="000000"/>
          <w:sz w:val="22"/>
          <w:szCs w:val="22"/>
        </w:rPr>
        <w:t>ee health.</w:t>
      </w:r>
      <w:r w:rsidRPr="004D2662">
        <w:rPr>
          <w:color w:val="000000"/>
          <w:sz w:val="22"/>
          <w:szCs w:val="22"/>
        </w:rPr>
        <w:t xml:space="preserve"> Using</w:t>
      </w:r>
      <w:r w:rsidRPr="004D2662">
        <w:rPr>
          <w:rFonts w:eastAsia="SimSun"/>
          <w:color w:val="000000"/>
          <w:sz w:val="22"/>
          <w:szCs w:val="22"/>
        </w:rPr>
        <w:t xml:space="preserve"> the liquid chromatography-tandem mass spectrometry (</w:t>
      </w:r>
      <w:r w:rsidRPr="004D2662">
        <w:rPr>
          <w:color w:val="000000"/>
          <w:sz w:val="22"/>
          <w:szCs w:val="22"/>
        </w:rPr>
        <w:t>LC/MS-MS</w:t>
      </w:r>
      <w:r w:rsidRPr="004D2662">
        <w:rPr>
          <w:rFonts w:eastAsia="SimSun"/>
          <w:color w:val="000000"/>
          <w:sz w:val="22"/>
          <w:szCs w:val="22"/>
        </w:rPr>
        <w:t>) analysis</w:t>
      </w:r>
      <w:r w:rsidRPr="004D2662">
        <w:rPr>
          <w:color w:val="000000"/>
          <w:sz w:val="22"/>
          <w:szCs w:val="22"/>
        </w:rPr>
        <w:t xml:space="preserve">, Dr. </w:t>
      </w:r>
      <w:proofErr w:type="spellStart"/>
      <w:r w:rsidRPr="004D2662">
        <w:rPr>
          <w:color w:val="000000"/>
          <w:sz w:val="22"/>
          <w:szCs w:val="22"/>
        </w:rPr>
        <w:t>Krupke</w:t>
      </w:r>
      <w:proofErr w:type="spellEnd"/>
      <w:r w:rsidRPr="004D2662">
        <w:rPr>
          <w:color w:val="000000"/>
          <w:sz w:val="22"/>
          <w:szCs w:val="22"/>
        </w:rPr>
        <w:t xml:space="preserve"> has found that bees’ exposure to neonicotinoid compounds happen in several ways throughout the foraging period, especially during the planting season of treated maize (</w:t>
      </w:r>
      <w:proofErr w:type="spellStart"/>
      <w:r w:rsidRPr="004D2662">
        <w:rPr>
          <w:color w:val="000000"/>
          <w:sz w:val="22"/>
          <w:szCs w:val="22"/>
        </w:rPr>
        <w:t>Krupke</w:t>
      </w:r>
      <w:proofErr w:type="spellEnd"/>
      <w:r w:rsidRPr="004D2662">
        <w:rPr>
          <w:color w:val="000000"/>
          <w:sz w:val="22"/>
          <w:szCs w:val="22"/>
        </w:rPr>
        <w:t xml:space="preserve">, 2012). </w:t>
      </w:r>
      <w:r w:rsidRPr="004D2662">
        <w:rPr>
          <w:rFonts w:eastAsia="SimSun"/>
          <w:color w:val="000000"/>
          <w:sz w:val="22"/>
          <w:szCs w:val="22"/>
        </w:rPr>
        <w:t xml:space="preserve">Dr. Greg Hunt </w:t>
      </w:r>
      <w:del w:id="82" w:author="Baylis, Katherine R" w:date="2015-05-23T14:07:00Z">
        <w:r w:rsidRPr="004D2662" w:rsidDel="00DC4FDE">
          <w:rPr>
            <w:rFonts w:eastAsia="SimSun"/>
            <w:color w:val="000000"/>
            <w:sz w:val="22"/>
            <w:szCs w:val="22"/>
          </w:rPr>
          <w:delText xml:space="preserve">from Purdue University </w:delText>
        </w:r>
      </w:del>
      <w:r w:rsidRPr="004D2662">
        <w:rPr>
          <w:color w:val="000000"/>
          <w:sz w:val="22"/>
          <w:szCs w:val="22"/>
        </w:rPr>
        <w:t>finds</w:t>
      </w:r>
      <w:r w:rsidRPr="004D2662">
        <w:rPr>
          <w:rFonts w:eastAsia="SimSun"/>
          <w:color w:val="000000"/>
          <w:sz w:val="22"/>
          <w:szCs w:val="22"/>
        </w:rPr>
        <w:t xml:space="preserve"> an extremely high concentration of </w:t>
      </w:r>
      <w:proofErr w:type="spellStart"/>
      <w:r w:rsidRPr="004D2662">
        <w:rPr>
          <w:rFonts w:eastAsia="SimSun"/>
          <w:sz w:val="22"/>
          <w:szCs w:val="22"/>
        </w:rPr>
        <w:t>Clothiandin</w:t>
      </w:r>
      <w:proofErr w:type="spellEnd"/>
      <w:r w:rsidRPr="004D2662">
        <w:rPr>
          <w:rFonts w:eastAsia="SimSun"/>
          <w:sz w:val="22"/>
          <w:szCs w:val="22"/>
        </w:rPr>
        <w:t xml:space="preserve"> and </w:t>
      </w:r>
      <w:proofErr w:type="spellStart"/>
      <w:r w:rsidRPr="004D2662">
        <w:rPr>
          <w:rFonts w:eastAsia="SimSun"/>
          <w:sz w:val="22"/>
          <w:szCs w:val="22"/>
        </w:rPr>
        <w:t>Thiamethoxam</w:t>
      </w:r>
      <w:proofErr w:type="spellEnd"/>
      <w:r w:rsidRPr="004D2662">
        <w:rPr>
          <w:rFonts w:eastAsia="SimSun"/>
          <w:sz w:val="22"/>
          <w:szCs w:val="22"/>
        </w:rPr>
        <w:t xml:space="preserve"> in talc, which is a seed </w:t>
      </w:r>
      <w:proofErr w:type="spellStart"/>
      <w:r w:rsidRPr="004D2662">
        <w:rPr>
          <w:rFonts w:eastAsia="SimSun"/>
          <w:sz w:val="22"/>
          <w:szCs w:val="22"/>
        </w:rPr>
        <w:t>treater</w:t>
      </w:r>
      <w:proofErr w:type="spellEnd"/>
      <w:r w:rsidRPr="004D2662">
        <w:rPr>
          <w:rFonts w:eastAsia="SimSun"/>
          <w:sz w:val="22"/>
          <w:szCs w:val="22"/>
        </w:rPr>
        <w:t xml:space="preserve"> that helps with seed flow during planting</w:t>
      </w:r>
      <w:r w:rsidRPr="004D2662">
        <w:rPr>
          <w:sz w:val="22"/>
          <w:szCs w:val="22"/>
        </w:rPr>
        <w:t xml:space="preserve"> with an air seeder</w:t>
      </w:r>
      <w:r w:rsidRPr="004D2662">
        <w:rPr>
          <w:rFonts w:eastAsia="SimSun"/>
          <w:sz w:val="22"/>
          <w:szCs w:val="22"/>
        </w:rPr>
        <w:t xml:space="preserve"> and improves seed spacing. </w:t>
      </w:r>
      <w:r w:rsidRPr="004D2662">
        <w:rPr>
          <w:sz w:val="22"/>
          <w:szCs w:val="22"/>
          <w:shd w:val="clear" w:color="auto" w:fill="FFFFFF"/>
        </w:rPr>
        <w:t xml:space="preserve">A gram of talc containing 1.0% </w:t>
      </w:r>
      <w:proofErr w:type="spellStart"/>
      <w:r w:rsidRPr="004D2662">
        <w:rPr>
          <w:rFonts w:eastAsia="SimSun"/>
          <w:sz w:val="22"/>
          <w:szCs w:val="22"/>
          <w:shd w:val="clear" w:color="auto" w:fill="FFFFFF"/>
        </w:rPr>
        <w:t>C</w:t>
      </w:r>
      <w:r w:rsidRPr="004D2662">
        <w:rPr>
          <w:sz w:val="22"/>
          <w:szCs w:val="22"/>
          <w:shd w:val="clear" w:color="auto" w:fill="FFFFFF"/>
        </w:rPr>
        <w:t>lothianidin</w:t>
      </w:r>
      <w:proofErr w:type="spellEnd"/>
      <w:r w:rsidRPr="004D2662">
        <w:rPr>
          <w:sz w:val="22"/>
          <w:szCs w:val="22"/>
          <w:shd w:val="clear" w:color="auto" w:fill="FFFFFF"/>
        </w:rPr>
        <w:t xml:space="preserve"> could theoretically kill a million bees if they ingest it, and could threaten about half as many bees if they come into contact with the dust (</w:t>
      </w:r>
      <w:proofErr w:type="spellStart"/>
      <w:r w:rsidRPr="004D2662">
        <w:rPr>
          <w:sz w:val="22"/>
          <w:szCs w:val="22"/>
          <w:shd w:val="clear" w:color="auto" w:fill="FFFFFF"/>
        </w:rPr>
        <w:t>Laurino</w:t>
      </w:r>
      <w:proofErr w:type="spellEnd"/>
      <w:r w:rsidRPr="004D2662">
        <w:rPr>
          <w:sz w:val="22"/>
          <w:szCs w:val="22"/>
          <w:shd w:val="clear" w:color="auto" w:fill="FFFFFF"/>
        </w:rPr>
        <w:t xml:space="preserve"> et al. 2011; </w:t>
      </w:r>
      <w:proofErr w:type="spellStart"/>
      <w:r w:rsidRPr="004D2662">
        <w:rPr>
          <w:sz w:val="22"/>
          <w:szCs w:val="22"/>
          <w:shd w:val="clear" w:color="auto" w:fill="FFFFFF"/>
        </w:rPr>
        <w:t>Tremolada</w:t>
      </w:r>
      <w:proofErr w:type="spellEnd"/>
      <w:r w:rsidRPr="004D2662">
        <w:rPr>
          <w:sz w:val="22"/>
          <w:szCs w:val="22"/>
          <w:shd w:val="clear" w:color="auto" w:fill="FFFFFF"/>
        </w:rPr>
        <w:t xml:space="preserve"> </w:t>
      </w:r>
      <w:proofErr w:type="gramStart"/>
      <w:r w:rsidRPr="004D2662">
        <w:rPr>
          <w:sz w:val="22"/>
          <w:szCs w:val="22"/>
          <w:shd w:val="clear" w:color="auto" w:fill="FFFFFF"/>
        </w:rPr>
        <w:t>et</w:t>
      </w:r>
      <w:proofErr w:type="gramEnd"/>
      <w:r w:rsidRPr="004D2662">
        <w:rPr>
          <w:sz w:val="22"/>
          <w:szCs w:val="22"/>
          <w:shd w:val="clear" w:color="auto" w:fill="FFFFFF"/>
        </w:rPr>
        <w:t xml:space="preserve"> al.2010).</w:t>
      </w:r>
      <w:r w:rsidRPr="004D2662">
        <w:rPr>
          <w:rFonts w:eastAsia="SimSun"/>
          <w:sz w:val="22"/>
          <w:szCs w:val="22"/>
          <w:shd w:val="clear" w:color="auto" w:fill="FFFFFF"/>
        </w:rPr>
        <w:t xml:space="preserve"> He thus concludes that bees </w:t>
      </w:r>
      <w:r w:rsidRPr="004D2662">
        <w:rPr>
          <w:sz w:val="22"/>
          <w:szCs w:val="22"/>
          <w:shd w:val="clear" w:color="auto" w:fill="FFFFFF"/>
        </w:rPr>
        <w:t>may be</w:t>
      </w:r>
      <w:r w:rsidRPr="004D2662">
        <w:rPr>
          <w:rFonts w:eastAsia="SimSun"/>
          <w:sz w:val="22"/>
          <w:szCs w:val="22"/>
          <w:shd w:val="clear" w:color="auto" w:fill="FFFFFF"/>
        </w:rPr>
        <w:t xml:space="preserve"> exposed to a sub-lethal level of pesticides throughout the growing season even though the greatest danger occurs </w:t>
      </w:r>
      <w:r w:rsidRPr="004D2662">
        <w:rPr>
          <w:sz w:val="22"/>
          <w:szCs w:val="22"/>
          <w:shd w:val="clear" w:color="auto" w:fill="FFFFFF"/>
        </w:rPr>
        <w:t>during</w:t>
      </w:r>
      <w:r w:rsidRPr="004D2662">
        <w:rPr>
          <w:rFonts w:eastAsia="SimSun"/>
          <w:sz w:val="22"/>
          <w:szCs w:val="22"/>
          <w:shd w:val="clear" w:color="auto" w:fill="FFFFFF"/>
        </w:rPr>
        <w:t xml:space="preserve"> </w:t>
      </w:r>
      <w:commentRangeStart w:id="83"/>
      <w:r w:rsidRPr="004D2662">
        <w:rPr>
          <w:rFonts w:eastAsia="SimSun"/>
          <w:sz w:val="22"/>
          <w:szCs w:val="22"/>
          <w:shd w:val="clear" w:color="auto" w:fill="FFFFFF"/>
        </w:rPr>
        <w:t>planting</w:t>
      </w:r>
      <w:commentRangeEnd w:id="83"/>
      <w:r w:rsidR="00DC4FDE">
        <w:rPr>
          <w:rStyle w:val="CommentReference"/>
          <w:rFonts w:asciiTheme="minorHAnsi" w:eastAsiaTheme="minorEastAsia" w:hAnsiTheme="minorHAnsi" w:cstheme="minorBidi"/>
        </w:rPr>
        <w:commentReference w:id="83"/>
      </w:r>
      <w:r w:rsidRPr="004D2662">
        <w:rPr>
          <w:rFonts w:eastAsia="SimSun"/>
          <w:sz w:val="22"/>
          <w:szCs w:val="22"/>
          <w:shd w:val="clear" w:color="auto" w:fill="FFFFFF"/>
        </w:rPr>
        <w:t>. The popular adoption of neonicotinoid seed treatments which are persisten</w:t>
      </w:r>
      <w:r w:rsidRPr="004D2662">
        <w:rPr>
          <w:sz w:val="22"/>
          <w:szCs w:val="22"/>
          <w:shd w:val="clear" w:color="auto" w:fill="FFFFFF"/>
        </w:rPr>
        <w:t>t</w:t>
      </w:r>
      <w:r w:rsidRPr="004D2662">
        <w:rPr>
          <w:rFonts w:eastAsia="SimSun"/>
          <w:sz w:val="22"/>
          <w:szCs w:val="22"/>
          <w:shd w:val="clear" w:color="auto" w:fill="FFFFFF"/>
        </w:rPr>
        <w:t xml:space="preserve"> in plants makes it very difficult for bees to avoid exposure to these toxic chemical</w:t>
      </w:r>
      <w:r w:rsidRPr="004D2662">
        <w:rPr>
          <w:sz w:val="22"/>
          <w:szCs w:val="22"/>
          <w:shd w:val="clear" w:color="auto" w:fill="FFFFFF"/>
        </w:rPr>
        <w:t>s</w:t>
      </w:r>
      <w:r w:rsidRPr="004D2662">
        <w:rPr>
          <w:rFonts w:eastAsia="SimSun"/>
          <w:sz w:val="22"/>
          <w:szCs w:val="22"/>
          <w:shd w:val="clear" w:color="auto" w:fill="FFFFFF"/>
        </w:rPr>
        <w:t xml:space="preserve">. A </w:t>
      </w:r>
      <w:r w:rsidRPr="004D2662">
        <w:rPr>
          <w:sz w:val="22"/>
          <w:szCs w:val="22"/>
          <w:shd w:val="clear" w:color="auto" w:fill="FFFFFF"/>
        </w:rPr>
        <w:t>controversial</w:t>
      </w:r>
      <w:r w:rsidRPr="004D2662">
        <w:rPr>
          <w:rFonts w:eastAsia="SimSun"/>
          <w:sz w:val="22"/>
          <w:szCs w:val="22"/>
          <w:shd w:val="clear" w:color="auto" w:fill="FFFFFF"/>
        </w:rPr>
        <w:t xml:space="preserve"> study by Dr. </w:t>
      </w:r>
      <w:proofErr w:type="spellStart"/>
      <w:r w:rsidRPr="004D2662">
        <w:rPr>
          <w:rFonts w:eastAsia="SimSun"/>
          <w:sz w:val="22"/>
          <w:szCs w:val="22"/>
          <w:shd w:val="clear" w:color="auto" w:fill="FFFFFF"/>
        </w:rPr>
        <w:t>Chensheng</w:t>
      </w:r>
      <w:proofErr w:type="spellEnd"/>
      <w:r w:rsidRPr="004D2662">
        <w:rPr>
          <w:rFonts w:eastAsia="SimSun"/>
          <w:sz w:val="22"/>
          <w:szCs w:val="22"/>
          <w:shd w:val="clear" w:color="auto" w:fill="FFFFFF"/>
        </w:rPr>
        <w:t xml:space="preserve"> Lu from Harvard University suggests that even sub-lethal exposure to neonicotinoids would impair honey bee winterization and thus lead to colony loss</w:t>
      </w:r>
      <w:r w:rsidRPr="004D2662">
        <w:rPr>
          <w:sz w:val="22"/>
          <w:szCs w:val="22"/>
          <w:shd w:val="clear" w:color="auto" w:fill="FFFFFF"/>
        </w:rPr>
        <w:t xml:space="preserve"> (Lu</w:t>
      </w:r>
      <w:r w:rsidRPr="004D2662">
        <w:rPr>
          <w:rFonts w:eastAsia="SimSun"/>
          <w:sz w:val="22"/>
          <w:szCs w:val="22"/>
          <w:shd w:val="clear" w:color="auto" w:fill="FFFFFF"/>
        </w:rPr>
        <w:t>,</w:t>
      </w:r>
      <w:r w:rsidRPr="004D2662">
        <w:rPr>
          <w:sz w:val="22"/>
          <w:szCs w:val="22"/>
          <w:shd w:val="clear" w:color="auto" w:fill="FFFFFF"/>
        </w:rPr>
        <w:t xml:space="preserve"> </w:t>
      </w:r>
      <w:r w:rsidRPr="004D2662">
        <w:rPr>
          <w:sz w:val="22"/>
          <w:szCs w:val="22"/>
          <w:shd w:val="clear" w:color="auto" w:fill="FFFFFF"/>
        </w:rPr>
        <w:lastRenderedPageBreak/>
        <w:t>et al. 2014)</w:t>
      </w:r>
      <w:r w:rsidRPr="004D2662">
        <w:rPr>
          <w:rFonts w:eastAsia="SimSun"/>
          <w:sz w:val="22"/>
          <w:szCs w:val="22"/>
          <w:shd w:val="clear" w:color="auto" w:fill="FFFFFF"/>
        </w:rPr>
        <w:t xml:space="preserve">. Even though Lu claimed that he had replicated CCD, there was not any support from prominent entomologists. Instead, several entomologists have argued that his sample size was too small to reach a conclusion and that he might have killed the bees himself by overdosing </w:t>
      </w:r>
      <w:ins w:id="84" w:author="Baylis, Katherine R" w:date="2015-05-23T14:08:00Z">
        <w:r w:rsidR="00DC4FDE">
          <w:rPr>
            <w:rFonts w:eastAsia="SimSun"/>
            <w:sz w:val="22"/>
            <w:szCs w:val="22"/>
            <w:shd w:val="clear" w:color="auto" w:fill="FFFFFF"/>
          </w:rPr>
          <w:t xml:space="preserve">them </w:t>
        </w:r>
      </w:ins>
      <w:r w:rsidRPr="004D2662">
        <w:rPr>
          <w:rFonts w:eastAsia="SimSun"/>
          <w:sz w:val="22"/>
          <w:szCs w:val="22"/>
          <w:shd w:val="clear" w:color="auto" w:fill="FFFFFF"/>
        </w:rPr>
        <w:t>in a cold winter (</w:t>
      </w:r>
      <w:proofErr w:type="spellStart"/>
      <w:r w:rsidRPr="004D2662">
        <w:rPr>
          <w:rFonts w:eastAsia="SimSun"/>
          <w:sz w:val="22"/>
          <w:szCs w:val="22"/>
          <w:shd w:val="clear" w:color="auto" w:fill="FFFFFF"/>
        </w:rPr>
        <w:t>Entine</w:t>
      </w:r>
      <w:proofErr w:type="spellEnd"/>
      <w:r w:rsidRPr="004D2662">
        <w:rPr>
          <w:rFonts w:eastAsia="SimSun"/>
          <w:sz w:val="22"/>
          <w:szCs w:val="22"/>
          <w:shd w:val="clear" w:color="auto" w:fill="FFFFFF"/>
        </w:rPr>
        <w:t xml:space="preserve"> 2014, </w:t>
      </w:r>
      <w:proofErr w:type="spellStart"/>
      <w:r w:rsidRPr="004D2662">
        <w:rPr>
          <w:rFonts w:eastAsia="SimSun"/>
          <w:sz w:val="22"/>
          <w:szCs w:val="22"/>
          <w:shd w:val="clear" w:color="auto" w:fill="FFFFFF"/>
        </w:rPr>
        <w:t>Helman</w:t>
      </w:r>
      <w:proofErr w:type="spellEnd"/>
      <w:r w:rsidRPr="004D2662">
        <w:rPr>
          <w:rFonts w:eastAsia="SimSun"/>
          <w:sz w:val="22"/>
          <w:szCs w:val="22"/>
          <w:shd w:val="clear" w:color="auto" w:fill="FFFFFF"/>
        </w:rPr>
        <w:t xml:space="preserve"> 2013)</w:t>
      </w:r>
      <w:r w:rsidRPr="004D2662">
        <w:rPr>
          <w:sz w:val="22"/>
          <w:szCs w:val="22"/>
          <w:shd w:val="clear" w:color="auto" w:fill="FFFFFF"/>
        </w:rPr>
        <w:t>.</w:t>
      </w:r>
    </w:p>
    <w:p w14:paraId="04282E1A" w14:textId="77777777" w:rsidR="0081544D" w:rsidRPr="004D2662" w:rsidRDefault="0081544D" w:rsidP="000A5861">
      <w:pPr>
        <w:pStyle w:val="p0"/>
        <w:spacing w:line="360" w:lineRule="auto"/>
        <w:jc w:val="left"/>
        <w:rPr>
          <w:rFonts w:eastAsia="SimSun"/>
          <w:sz w:val="22"/>
          <w:szCs w:val="22"/>
          <w:shd w:val="clear" w:color="auto" w:fill="FFFFFF"/>
        </w:rPr>
      </w:pPr>
      <w:r w:rsidRPr="004D2662">
        <w:rPr>
          <w:rFonts w:eastAsia="SimSun"/>
          <w:sz w:val="22"/>
          <w:szCs w:val="22"/>
          <w:shd w:val="clear" w:color="auto" w:fill="FFFFFF"/>
        </w:rPr>
        <w:t xml:space="preserve"> </w:t>
      </w:r>
    </w:p>
    <w:p w14:paraId="147D4D47" w14:textId="0E76AFA4" w:rsidR="0081544D" w:rsidRDefault="0081544D" w:rsidP="000A5861">
      <w:pPr>
        <w:pStyle w:val="p0"/>
        <w:spacing w:line="360" w:lineRule="auto"/>
        <w:jc w:val="left"/>
        <w:rPr>
          <w:rFonts w:eastAsia="SimSun"/>
          <w:sz w:val="22"/>
          <w:szCs w:val="22"/>
          <w:shd w:val="clear" w:color="auto" w:fill="FFFFFF"/>
        </w:rPr>
      </w:pPr>
      <w:r w:rsidRPr="004D2662">
        <w:rPr>
          <w:rFonts w:eastAsia="SimSun"/>
          <w:sz w:val="22"/>
          <w:szCs w:val="22"/>
          <w:shd w:val="clear" w:color="auto" w:fill="FFFFFF"/>
        </w:rPr>
        <w:t xml:space="preserve">Recent articles have also addressed concerns over the potential negative impact of neonicotinoids on bees. Paul Towers, from the Pesticide Action Network said that even though the amount of pesticide in the pollen of </w:t>
      </w:r>
      <w:proofErr w:type="spellStart"/>
      <w:r w:rsidRPr="004D2662">
        <w:rPr>
          <w:rFonts w:eastAsia="SimSun"/>
          <w:sz w:val="22"/>
          <w:szCs w:val="22"/>
          <w:shd w:val="clear" w:color="auto" w:fill="FFFFFF"/>
        </w:rPr>
        <w:t>neonic</w:t>
      </w:r>
      <w:proofErr w:type="spellEnd"/>
      <w:r w:rsidRPr="004D2662">
        <w:rPr>
          <w:rFonts w:eastAsia="SimSun"/>
          <w:sz w:val="22"/>
          <w:szCs w:val="22"/>
          <w:shd w:val="clear" w:color="auto" w:fill="FFFFFF"/>
        </w:rPr>
        <w:t>-treated plants might be too small to kill bees, it was enough to disorient and reduce the ability for them to get food a</w:t>
      </w:r>
      <w:r w:rsidR="007C5D2D">
        <w:rPr>
          <w:rFonts w:eastAsia="SimSun"/>
          <w:sz w:val="22"/>
          <w:szCs w:val="22"/>
          <w:shd w:val="clear" w:color="auto" w:fill="FFFFFF"/>
        </w:rPr>
        <w:t xml:space="preserve">nd communicate (Charles, 2013). </w:t>
      </w:r>
      <w:r w:rsidRPr="004D2662">
        <w:rPr>
          <w:rFonts w:eastAsia="SimSun"/>
          <w:sz w:val="22"/>
          <w:szCs w:val="22"/>
          <w:shd w:val="clear" w:color="auto" w:fill="FFFFFF"/>
        </w:rPr>
        <w:t xml:space="preserve">Even though Bayer </w:t>
      </w:r>
      <w:proofErr w:type="spellStart"/>
      <w:r w:rsidRPr="004D2662">
        <w:rPr>
          <w:rFonts w:eastAsia="SimSun"/>
          <w:sz w:val="22"/>
          <w:szCs w:val="22"/>
          <w:shd w:val="clear" w:color="auto" w:fill="FFFFFF"/>
        </w:rPr>
        <w:t>CropScience</w:t>
      </w:r>
      <w:proofErr w:type="spellEnd"/>
      <w:r w:rsidRPr="004D2662">
        <w:rPr>
          <w:rFonts w:eastAsia="SimSun"/>
          <w:sz w:val="22"/>
          <w:szCs w:val="22"/>
          <w:shd w:val="clear" w:color="auto" w:fill="FFFFFF"/>
        </w:rPr>
        <w:t xml:space="preserve">, the biggest seller for neonicotinoid pesticides claimed that </w:t>
      </w:r>
      <w:proofErr w:type="spellStart"/>
      <w:r w:rsidRPr="004D2662">
        <w:rPr>
          <w:rFonts w:eastAsia="SimSun"/>
          <w:sz w:val="22"/>
          <w:szCs w:val="22"/>
          <w:shd w:val="clear" w:color="auto" w:fill="FFFFFF"/>
        </w:rPr>
        <w:t>neonics</w:t>
      </w:r>
      <w:proofErr w:type="spellEnd"/>
      <w:r w:rsidRPr="004D2662">
        <w:rPr>
          <w:rFonts w:eastAsia="SimSun"/>
          <w:sz w:val="22"/>
          <w:szCs w:val="22"/>
          <w:shd w:val="clear" w:color="auto" w:fill="FFFFFF"/>
        </w:rPr>
        <w:t xml:space="preserve"> have been proven safe by most studies, they are taking precautionary action to work on a new system for planting corn that will reduce </w:t>
      </w:r>
      <w:proofErr w:type="spellStart"/>
      <w:r w:rsidRPr="004D2662">
        <w:rPr>
          <w:rFonts w:eastAsia="SimSun"/>
          <w:sz w:val="22"/>
          <w:szCs w:val="22"/>
          <w:shd w:val="clear" w:color="auto" w:fill="FFFFFF"/>
        </w:rPr>
        <w:t>neonic</w:t>
      </w:r>
      <w:proofErr w:type="spellEnd"/>
      <w:r w:rsidRPr="004D2662">
        <w:rPr>
          <w:rFonts w:eastAsia="SimSun"/>
          <w:sz w:val="22"/>
          <w:szCs w:val="22"/>
          <w:shd w:val="clear" w:color="auto" w:fill="FFFFFF"/>
        </w:rPr>
        <w:t xml:space="preserve"> release (Charles, 2013). </w:t>
      </w:r>
      <w:moveToRangeStart w:id="85" w:author="Baylis, Katherine R" w:date="2015-05-23T14:12:00Z" w:name="move420153653"/>
      <w:moveTo w:id="86" w:author="Baylis, Katherine R" w:date="2015-05-23T14:12:00Z">
        <w:r w:rsidR="00195A8B" w:rsidRPr="004D2662">
          <w:rPr>
            <w:rFonts w:eastAsia="SimSun"/>
            <w:sz w:val="22"/>
            <w:szCs w:val="22"/>
            <w:shd w:val="clear" w:color="auto" w:fill="FFFFFF"/>
          </w:rPr>
          <w:t xml:space="preserve">According to </w:t>
        </w:r>
        <w:r w:rsidR="00195A8B" w:rsidRPr="004D2662">
          <w:rPr>
            <w:sz w:val="22"/>
            <w:szCs w:val="22"/>
            <w:shd w:val="clear" w:color="auto" w:fill="FFFFFF"/>
          </w:rPr>
          <w:t>research by</w:t>
        </w:r>
        <w:r w:rsidR="00195A8B" w:rsidRPr="004D2662">
          <w:rPr>
            <w:rFonts w:eastAsia="SimSun"/>
            <w:sz w:val="22"/>
            <w:szCs w:val="22"/>
            <w:shd w:val="clear" w:color="auto" w:fill="FFFFFF"/>
          </w:rPr>
          <w:t xml:space="preserve"> USGS, </w:t>
        </w:r>
        <w:proofErr w:type="spellStart"/>
        <w:r w:rsidR="00195A8B" w:rsidRPr="004D2662">
          <w:rPr>
            <w:sz w:val="22"/>
            <w:szCs w:val="22"/>
            <w:shd w:val="clear" w:color="auto" w:fill="FFFFFF"/>
          </w:rPr>
          <w:t>neonics</w:t>
        </w:r>
        <w:proofErr w:type="spellEnd"/>
        <w:r w:rsidR="00195A8B" w:rsidRPr="004D2662">
          <w:rPr>
            <w:rFonts w:eastAsia="SimSun"/>
            <w:sz w:val="22"/>
            <w:szCs w:val="22"/>
            <w:shd w:val="clear" w:color="auto" w:fill="FFFFFF"/>
          </w:rPr>
          <w:t xml:space="preserve"> have been found in surface water throughout the Midwest, where corn and soybean production are most prevalent (USGS 2014). </w:t>
        </w:r>
      </w:moveTo>
      <w:moveToRangeEnd w:id="85"/>
      <w:r w:rsidRPr="004D2662">
        <w:rPr>
          <w:rFonts w:eastAsia="SimSun"/>
          <w:sz w:val="22"/>
          <w:szCs w:val="22"/>
          <w:shd w:val="clear" w:color="auto" w:fill="FFFFFF"/>
        </w:rPr>
        <w:t xml:space="preserve">Studies have also shown that the negative effect of neonicotinoids are not limited to bees; they harm birds, mammals, worms and aquatic insects as well (Thomson, 2014). </w:t>
      </w:r>
      <w:moveFromRangeStart w:id="87" w:author="Baylis, Katherine R" w:date="2015-05-23T14:12:00Z" w:name="move420153653"/>
      <w:moveFrom w:id="88" w:author="Baylis, Katherine R" w:date="2015-05-23T14:12:00Z">
        <w:r w:rsidRPr="004D2662" w:rsidDel="00195A8B">
          <w:rPr>
            <w:rFonts w:eastAsia="SimSun"/>
            <w:sz w:val="22"/>
            <w:szCs w:val="22"/>
            <w:shd w:val="clear" w:color="auto" w:fill="FFFFFF"/>
          </w:rPr>
          <w:t xml:space="preserve">According to </w:t>
        </w:r>
        <w:r w:rsidRPr="004D2662" w:rsidDel="00195A8B">
          <w:rPr>
            <w:sz w:val="22"/>
            <w:szCs w:val="22"/>
            <w:shd w:val="clear" w:color="auto" w:fill="FFFFFF"/>
          </w:rPr>
          <w:t>research by</w:t>
        </w:r>
        <w:r w:rsidRPr="004D2662" w:rsidDel="00195A8B">
          <w:rPr>
            <w:rFonts w:eastAsia="SimSun"/>
            <w:sz w:val="22"/>
            <w:szCs w:val="22"/>
            <w:shd w:val="clear" w:color="auto" w:fill="FFFFFF"/>
          </w:rPr>
          <w:t xml:space="preserve"> USGS, </w:t>
        </w:r>
        <w:r w:rsidRPr="004D2662" w:rsidDel="00195A8B">
          <w:rPr>
            <w:sz w:val="22"/>
            <w:szCs w:val="22"/>
            <w:shd w:val="clear" w:color="auto" w:fill="FFFFFF"/>
          </w:rPr>
          <w:t>neonics</w:t>
        </w:r>
        <w:r w:rsidRPr="004D2662" w:rsidDel="00195A8B">
          <w:rPr>
            <w:rFonts w:eastAsia="SimSun"/>
            <w:sz w:val="22"/>
            <w:szCs w:val="22"/>
            <w:shd w:val="clear" w:color="auto" w:fill="FFFFFF"/>
          </w:rPr>
          <w:t xml:space="preserve"> have been found in surface water throughout the Midwest, where corn and soybean production are most prevalent (USGS 2014). </w:t>
        </w:r>
      </w:moveFrom>
      <w:moveFromRangeEnd w:id="87"/>
      <w:del w:id="89" w:author="Baylis, Katherine R" w:date="2015-05-23T14:11:00Z">
        <w:r w:rsidRPr="004D2662" w:rsidDel="00195A8B">
          <w:rPr>
            <w:rFonts w:eastAsia="SimSun"/>
            <w:sz w:val="22"/>
            <w:szCs w:val="22"/>
            <w:shd w:val="clear" w:color="auto" w:fill="FFFFFF"/>
          </w:rPr>
          <w:delText xml:space="preserve">This contamination in waterways might translate into a deteriorated heath of other creatures as well. </w:delText>
        </w:r>
      </w:del>
      <w:commentRangeStart w:id="90"/>
      <w:r w:rsidR="007C5D2D" w:rsidRPr="007C5D2D">
        <w:rPr>
          <w:rFonts w:eastAsia="SimSun"/>
          <w:sz w:val="22"/>
          <w:szCs w:val="22"/>
          <w:shd w:val="pct15" w:color="auto" w:fill="FFFFFF"/>
        </w:rPr>
        <w:t xml:space="preserve">[Add the new articles </w:t>
      </w:r>
      <w:commentRangeStart w:id="91"/>
      <w:r w:rsidR="007C5D2D" w:rsidRPr="007C5D2D">
        <w:rPr>
          <w:rFonts w:eastAsia="SimSun"/>
          <w:sz w:val="22"/>
          <w:szCs w:val="22"/>
          <w:shd w:val="pct15" w:color="auto" w:fill="FFFFFF"/>
        </w:rPr>
        <w:t>somewhere</w:t>
      </w:r>
      <w:commentRangeEnd w:id="91"/>
      <w:r w:rsidR="00195A8B">
        <w:rPr>
          <w:rStyle w:val="CommentReference"/>
          <w:rFonts w:asciiTheme="minorHAnsi" w:eastAsiaTheme="minorEastAsia" w:hAnsiTheme="minorHAnsi" w:cstheme="minorBidi"/>
        </w:rPr>
        <w:commentReference w:id="91"/>
      </w:r>
      <w:r w:rsidR="007C5D2D" w:rsidRPr="007C5D2D">
        <w:rPr>
          <w:rFonts w:eastAsia="SimSun"/>
          <w:sz w:val="22"/>
          <w:szCs w:val="22"/>
          <w:shd w:val="pct15" w:color="auto" w:fill="FFFFFF"/>
        </w:rPr>
        <w:t>]</w:t>
      </w:r>
      <w:commentRangeEnd w:id="90"/>
      <w:r w:rsidR="00DC4FDE">
        <w:rPr>
          <w:rStyle w:val="CommentReference"/>
          <w:rFonts w:asciiTheme="minorHAnsi" w:eastAsiaTheme="minorEastAsia" w:hAnsiTheme="minorHAnsi" w:cstheme="minorBidi"/>
        </w:rPr>
        <w:commentReference w:id="90"/>
      </w:r>
    </w:p>
    <w:p w14:paraId="260A4841" w14:textId="77777777" w:rsidR="007C5D2D" w:rsidRDefault="007C5D2D" w:rsidP="000A5861">
      <w:pPr>
        <w:pStyle w:val="p0"/>
        <w:spacing w:line="360" w:lineRule="auto"/>
        <w:jc w:val="left"/>
        <w:rPr>
          <w:rFonts w:eastAsia="SimSun"/>
          <w:sz w:val="22"/>
          <w:szCs w:val="22"/>
          <w:shd w:val="clear" w:color="auto" w:fill="FFFFFF"/>
        </w:rPr>
      </w:pPr>
    </w:p>
    <w:p w14:paraId="7382A693" w14:textId="77777777" w:rsidR="007C5D2D" w:rsidRDefault="007C5D2D" w:rsidP="000A5861">
      <w:pPr>
        <w:pStyle w:val="p0"/>
        <w:spacing w:line="360" w:lineRule="auto"/>
        <w:jc w:val="left"/>
        <w:rPr>
          <w:rFonts w:eastAsia="SimSun"/>
          <w:sz w:val="22"/>
          <w:szCs w:val="22"/>
          <w:shd w:val="clear" w:color="auto" w:fill="FFFFFF"/>
        </w:rPr>
      </w:pPr>
    </w:p>
    <w:p w14:paraId="763D41BF" w14:textId="77777777" w:rsidR="007C5D2D" w:rsidRPr="007C5D2D" w:rsidRDefault="00201EC4" w:rsidP="000A5861">
      <w:pPr>
        <w:pStyle w:val="p0"/>
        <w:spacing w:line="360" w:lineRule="auto"/>
        <w:jc w:val="left"/>
        <w:rPr>
          <w:rFonts w:eastAsia="SimSun"/>
          <w:b/>
          <w:sz w:val="22"/>
          <w:szCs w:val="22"/>
          <w:shd w:val="clear" w:color="auto" w:fill="FFFFFF"/>
        </w:rPr>
      </w:pPr>
      <w:r>
        <w:rPr>
          <w:rFonts w:eastAsia="SimSun"/>
          <w:b/>
          <w:sz w:val="22"/>
          <w:szCs w:val="22"/>
          <w:shd w:val="clear" w:color="auto" w:fill="FFFFFF"/>
        </w:rPr>
        <w:t>Data and Methods</w:t>
      </w:r>
    </w:p>
    <w:p w14:paraId="27102F67" w14:textId="77777777" w:rsidR="0081544D" w:rsidRPr="004D2662" w:rsidRDefault="0081544D" w:rsidP="000A5861">
      <w:pPr>
        <w:pStyle w:val="p0"/>
        <w:spacing w:line="360" w:lineRule="auto"/>
        <w:jc w:val="left"/>
        <w:rPr>
          <w:rFonts w:eastAsia="SimSun"/>
          <w:sz w:val="22"/>
          <w:szCs w:val="22"/>
          <w:shd w:val="clear" w:color="auto" w:fill="FFFFFF"/>
        </w:rPr>
      </w:pPr>
      <w:r w:rsidRPr="004D2662">
        <w:rPr>
          <w:rFonts w:eastAsia="SimSun"/>
          <w:sz w:val="22"/>
          <w:szCs w:val="22"/>
          <w:shd w:val="clear" w:color="auto" w:fill="FFFFFF"/>
        </w:rPr>
        <w:t xml:space="preserve"> </w:t>
      </w:r>
    </w:p>
    <w:p w14:paraId="32F7555D" w14:textId="77777777" w:rsidR="007C5D2D" w:rsidRPr="007C5D2D" w:rsidRDefault="007C5D2D" w:rsidP="000A5861">
      <w:pPr>
        <w:pStyle w:val="p0"/>
        <w:spacing w:line="360" w:lineRule="auto"/>
        <w:jc w:val="left"/>
        <w:rPr>
          <w:sz w:val="22"/>
          <w:szCs w:val="22"/>
        </w:rPr>
      </w:pPr>
      <w:r w:rsidRPr="007C5D2D">
        <w:rPr>
          <w:sz w:val="22"/>
          <w:szCs w:val="22"/>
        </w:rPr>
        <w:t xml:space="preserve">For this study, we merge the USDA Animal and Plant Health Inspection Services (APHIS) Survey of Honey Bee Pests and Disease with NASS </w:t>
      </w:r>
      <w:proofErr w:type="spellStart"/>
      <w:r w:rsidRPr="007C5D2D">
        <w:rPr>
          <w:sz w:val="22"/>
          <w:szCs w:val="22"/>
        </w:rPr>
        <w:t>Cropscape</w:t>
      </w:r>
      <w:proofErr w:type="spellEnd"/>
      <w:r w:rsidRPr="007C5D2D">
        <w:rPr>
          <w:sz w:val="22"/>
          <w:szCs w:val="22"/>
        </w:rPr>
        <w:t xml:space="preserve"> data by geographic coordinates and year. We specifically focus on those colonies that are not migratory to ensure that the nearby </w:t>
      </w:r>
      <w:proofErr w:type="spellStart"/>
      <w:r w:rsidRPr="007C5D2D">
        <w:rPr>
          <w:sz w:val="22"/>
          <w:szCs w:val="22"/>
        </w:rPr>
        <w:t>cropscape</w:t>
      </w:r>
      <w:proofErr w:type="spellEnd"/>
      <w:r w:rsidRPr="007C5D2D">
        <w:rPr>
          <w:sz w:val="22"/>
          <w:szCs w:val="22"/>
        </w:rPr>
        <w:t xml:space="preserve"> appropriately represents the landscape for the time the sample was taken (Holt 2014)</w:t>
      </w:r>
      <w:r w:rsidRPr="007C5D2D">
        <w:rPr>
          <w:rFonts w:eastAsia="SimSun"/>
          <w:sz w:val="22"/>
          <w:szCs w:val="22"/>
        </w:rPr>
        <w:t>.</w:t>
      </w:r>
      <w:r w:rsidRPr="007C5D2D">
        <w:rPr>
          <w:rStyle w:val="15"/>
          <w:rFonts w:eastAsia="SimSun"/>
          <w:sz w:val="22"/>
          <w:szCs w:val="22"/>
        </w:rPr>
        <w:t xml:space="preserve"> We consider apiaries as migratory if beekeepers list their operations as migratory or pollination and non-migratory otherwise. However, if the type of operation is listed as both stationary and pollination, we consider this apiary as non-migratory as well.</w:t>
      </w:r>
    </w:p>
    <w:p w14:paraId="5592AD8C" w14:textId="77777777" w:rsidR="007C5D2D" w:rsidRPr="007C5D2D" w:rsidRDefault="007C5D2D" w:rsidP="000A5861">
      <w:pPr>
        <w:pStyle w:val="p0"/>
        <w:spacing w:line="360" w:lineRule="auto"/>
        <w:jc w:val="left"/>
        <w:rPr>
          <w:sz w:val="22"/>
          <w:szCs w:val="22"/>
        </w:rPr>
      </w:pPr>
      <w:r w:rsidRPr="007C5D2D">
        <w:rPr>
          <w:sz w:val="22"/>
          <w:szCs w:val="22"/>
        </w:rPr>
        <w:t xml:space="preserve"> </w:t>
      </w:r>
    </w:p>
    <w:p w14:paraId="7718A8C0" w14:textId="5464F790" w:rsidR="007C5D2D" w:rsidRPr="007C5D2D" w:rsidRDefault="007C5D2D" w:rsidP="000A5861">
      <w:pPr>
        <w:pStyle w:val="p0"/>
        <w:spacing w:line="360" w:lineRule="auto"/>
        <w:jc w:val="left"/>
        <w:rPr>
          <w:sz w:val="22"/>
          <w:szCs w:val="22"/>
        </w:rPr>
      </w:pPr>
      <w:r w:rsidRPr="007C5D2D">
        <w:rPr>
          <w:sz w:val="22"/>
          <w:szCs w:val="22"/>
        </w:rPr>
        <w:t xml:space="preserve">The USDA APHIS conducts the Honey Bee Pest and Disease Survey as a means of identifying pests, pathogens, and disease affecting honey bees in the United States. This data set contains information on apiary samples collected from 2009 to 2014 throughout the United States. Forty states with </w:t>
      </w:r>
      <w:r>
        <w:rPr>
          <w:sz w:val="22"/>
          <w:szCs w:val="22"/>
        </w:rPr>
        <w:t>2552</w:t>
      </w:r>
      <w:r w:rsidRPr="007C5D2D">
        <w:rPr>
          <w:sz w:val="22"/>
          <w:szCs w:val="22"/>
        </w:rPr>
        <w:t xml:space="preserve"> samples are in the data set. In each sampled apiary, at least 8 colonies are tested for a number of diseases and </w:t>
      </w:r>
      <w:r w:rsidRPr="007C5D2D">
        <w:rPr>
          <w:sz w:val="22"/>
          <w:szCs w:val="22"/>
        </w:rPr>
        <w:lastRenderedPageBreak/>
        <w:t xml:space="preserve">pests. Not all samples are tested for pollen residue; </w:t>
      </w:r>
      <w:ins w:id="92" w:author="Baylis, Katherine R" w:date="2015-05-23T14:18:00Z">
        <w:r w:rsidR="00195A8B">
          <w:rPr>
            <w:sz w:val="22"/>
            <w:szCs w:val="22"/>
          </w:rPr>
          <w:t xml:space="preserve">only </w:t>
        </w:r>
      </w:ins>
      <w:r w:rsidRPr="007C5D2D">
        <w:rPr>
          <w:sz w:val="22"/>
          <w:szCs w:val="22"/>
        </w:rPr>
        <w:t>676 samples have pollen sample results. Since there is no crop information for samples in Hawaii, we exclude these areas from our analysis</w:t>
      </w:r>
      <w:r w:rsidR="005D3CF8">
        <w:rPr>
          <w:sz w:val="22"/>
          <w:szCs w:val="22"/>
        </w:rPr>
        <w:t xml:space="preserve"> as well.</w:t>
      </w:r>
      <w:ins w:id="93" w:author="Baylis, Katherine R" w:date="2015-05-23T14:18:00Z">
        <w:r w:rsidR="00195A8B">
          <w:rPr>
            <w:sz w:val="22"/>
            <w:szCs w:val="22"/>
          </w:rPr>
          <w:t xml:space="preserve"> Along with excluding migratory colonies, this leaves us with a sample of </w:t>
        </w:r>
        <w:commentRangeStart w:id="94"/>
        <w:r w:rsidR="00195A8B">
          <w:rPr>
            <w:sz w:val="22"/>
            <w:szCs w:val="22"/>
          </w:rPr>
          <w:t>…..</w:t>
        </w:r>
        <w:commentRangeEnd w:id="94"/>
        <w:r w:rsidR="00195A8B">
          <w:rPr>
            <w:rStyle w:val="CommentReference"/>
            <w:rFonts w:asciiTheme="minorHAnsi" w:eastAsiaTheme="minorEastAsia" w:hAnsiTheme="minorHAnsi" w:cstheme="minorBidi"/>
          </w:rPr>
          <w:commentReference w:id="94"/>
        </w:r>
      </w:ins>
    </w:p>
    <w:p w14:paraId="080EC63D" w14:textId="77777777" w:rsidR="005D3CF8" w:rsidRDefault="007C5D2D" w:rsidP="000A5861">
      <w:pPr>
        <w:pStyle w:val="p0"/>
        <w:spacing w:line="360" w:lineRule="auto"/>
        <w:jc w:val="left"/>
        <w:rPr>
          <w:sz w:val="22"/>
          <w:szCs w:val="22"/>
        </w:rPr>
      </w:pPr>
      <w:r w:rsidRPr="007C5D2D">
        <w:rPr>
          <w:sz w:val="22"/>
          <w:szCs w:val="22"/>
        </w:rPr>
        <w:t xml:space="preserve"> </w:t>
      </w:r>
    </w:p>
    <w:p w14:paraId="39D7C8A2" w14:textId="42BE268C" w:rsidR="00203137" w:rsidRDefault="00203137" w:rsidP="000A5861">
      <w:pPr>
        <w:pStyle w:val="p0"/>
        <w:spacing w:line="360" w:lineRule="auto"/>
        <w:jc w:val="left"/>
        <w:rPr>
          <w:sz w:val="22"/>
          <w:szCs w:val="22"/>
        </w:rPr>
      </w:pPr>
      <w:r>
        <w:rPr>
          <w:sz w:val="22"/>
          <w:szCs w:val="22"/>
        </w:rPr>
        <w:t xml:space="preserve">We use </w:t>
      </w:r>
      <w:proofErr w:type="spellStart"/>
      <w:r>
        <w:rPr>
          <w:sz w:val="22"/>
          <w:szCs w:val="22"/>
        </w:rPr>
        <w:t>Varroa</w:t>
      </w:r>
      <w:proofErr w:type="spellEnd"/>
      <w:r>
        <w:rPr>
          <w:sz w:val="22"/>
          <w:szCs w:val="22"/>
        </w:rPr>
        <w:t xml:space="preserve"> mites and </w:t>
      </w:r>
      <w:proofErr w:type="spellStart"/>
      <w:r>
        <w:rPr>
          <w:sz w:val="22"/>
          <w:szCs w:val="22"/>
        </w:rPr>
        <w:t>Nosema</w:t>
      </w:r>
      <w:proofErr w:type="spellEnd"/>
      <w:r>
        <w:rPr>
          <w:sz w:val="22"/>
          <w:szCs w:val="22"/>
        </w:rPr>
        <w:t xml:space="preserve"> parasite</w:t>
      </w:r>
      <w:ins w:id="95" w:author="Baylis, Katherine R" w:date="2015-05-23T14:18:00Z">
        <w:r w:rsidR="00195A8B">
          <w:rPr>
            <w:sz w:val="22"/>
            <w:szCs w:val="22"/>
          </w:rPr>
          <w:t xml:space="preserve"> loads</w:t>
        </w:r>
      </w:ins>
      <w:r>
        <w:rPr>
          <w:sz w:val="22"/>
          <w:szCs w:val="22"/>
        </w:rPr>
        <w:t xml:space="preserve"> as indicators of bee health and explore what environmental factors </w:t>
      </w:r>
      <w:del w:id="96" w:author="Baylis, Katherine R" w:date="2015-05-23T14:19:00Z">
        <w:r w:rsidDel="00195A8B">
          <w:rPr>
            <w:sz w:val="22"/>
            <w:szCs w:val="22"/>
          </w:rPr>
          <w:delText xml:space="preserve">would </w:delText>
        </w:r>
      </w:del>
      <w:r>
        <w:rPr>
          <w:sz w:val="22"/>
          <w:szCs w:val="22"/>
        </w:rPr>
        <w:t xml:space="preserve">contribute to </w:t>
      </w:r>
      <w:ins w:id="97" w:author="Baylis, Katherine R" w:date="2015-05-23T14:19:00Z">
        <w:r w:rsidR="00195A8B">
          <w:rPr>
            <w:sz w:val="22"/>
            <w:szCs w:val="22"/>
          </w:rPr>
          <w:t xml:space="preserve">a </w:t>
        </w:r>
      </w:ins>
      <w:r>
        <w:rPr>
          <w:sz w:val="22"/>
          <w:szCs w:val="22"/>
        </w:rPr>
        <w:t xml:space="preserve">higher prevalence </w:t>
      </w:r>
      <w:del w:id="98" w:author="Baylis, Katherine R" w:date="2015-05-23T14:19:00Z">
        <w:r w:rsidDel="00195A8B">
          <w:rPr>
            <w:sz w:val="22"/>
            <w:szCs w:val="22"/>
          </w:rPr>
          <w:delText xml:space="preserve">in </w:delText>
        </w:r>
      </w:del>
      <w:ins w:id="99" w:author="Baylis, Katherine R" w:date="2015-05-23T14:19:00Z">
        <w:r w:rsidR="00195A8B">
          <w:rPr>
            <w:sz w:val="22"/>
            <w:szCs w:val="22"/>
          </w:rPr>
          <w:t>of</w:t>
        </w:r>
        <w:r w:rsidR="00195A8B">
          <w:rPr>
            <w:sz w:val="22"/>
            <w:szCs w:val="22"/>
          </w:rPr>
          <w:t xml:space="preserve"> </w:t>
        </w:r>
      </w:ins>
      <w:r>
        <w:rPr>
          <w:sz w:val="22"/>
          <w:szCs w:val="22"/>
        </w:rPr>
        <w:t xml:space="preserve">these diseases. The loads of both morbidity factors are continuous and log normally distributed, thus we include their natural log forms as variables of interest. </w:t>
      </w:r>
      <w:del w:id="100" w:author="Baylis, Katherine R" w:date="2015-05-23T14:19:00Z">
        <w:r w:rsidDel="00195A8B">
          <w:rPr>
            <w:sz w:val="22"/>
            <w:szCs w:val="22"/>
          </w:rPr>
          <w:delText xml:space="preserve">Following previous entomology literature, we add one to Varroa loads before the log transformation in order to retain zero observations (Holt, 2014). Nothing is added to Nosema load values </w:delText>
        </w:r>
        <w:r w:rsidR="00AF36CF" w:rsidDel="00195A8B">
          <w:rPr>
            <w:sz w:val="22"/>
            <w:szCs w:val="22"/>
          </w:rPr>
          <w:delText xml:space="preserve">before the transformation because half of the samples do not contain Nosema. </w:delText>
        </w:r>
      </w:del>
      <w:r w:rsidR="00AF36CF">
        <w:rPr>
          <w:sz w:val="22"/>
          <w:szCs w:val="22"/>
        </w:rPr>
        <w:t xml:space="preserve">Using geocoded data, we plot the raster density maps for </w:t>
      </w:r>
      <w:proofErr w:type="spellStart"/>
      <w:r w:rsidR="00AF36CF">
        <w:rPr>
          <w:sz w:val="22"/>
          <w:szCs w:val="22"/>
        </w:rPr>
        <w:t>Varroa</w:t>
      </w:r>
      <w:proofErr w:type="spellEnd"/>
      <w:r w:rsidR="00AF36CF">
        <w:rPr>
          <w:sz w:val="22"/>
          <w:szCs w:val="22"/>
        </w:rPr>
        <w:t xml:space="preserve"> mites and </w:t>
      </w:r>
      <w:proofErr w:type="spellStart"/>
      <w:r w:rsidR="00AF36CF">
        <w:rPr>
          <w:sz w:val="22"/>
          <w:szCs w:val="22"/>
        </w:rPr>
        <w:t>Nosema</w:t>
      </w:r>
      <w:proofErr w:type="spellEnd"/>
      <w:r w:rsidR="00AF36CF">
        <w:rPr>
          <w:sz w:val="22"/>
          <w:szCs w:val="22"/>
        </w:rPr>
        <w:t xml:space="preserve"> parasites for non-migratory apiaries with pollen results and find a correlation between the detection of </w:t>
      </w:r>
      <w:proofErr w:type="spellStart"/>
      <w:r w:rsidR="00AF36CF">
        <w:rPr>
          <w:sz w:val="22"/>
          <w:szCs w:val="22"/>
        </w:rPr>
        <w:t>neonics</w:t>
      </w:r>
      <w:proofErr w:type="spellEnd"/>
      <w:r w:rsidR="00AF36CF">
        <w:rPr>
          <w:sz w:val="22"/>
          <w:szCs w:val="22"/>
        </w:rPr>
        <w:t xml:space="preserve"> and higher levels of diseases (</w:t>
      </w:r>
      <w:commentRangeStart w:id="101"/>
      <w:r w:rsidR="00AF36CF">
        <w:rPr>
          <w:sz w:val="22"/>
          <w:szCs w:val="22"/>
        </w:rPr>
        <w:t>see Appendix</w:t>
      </w:r>
      <w:r w:rsidR="00CB5B16">
        <w:rPr>
          <w:sz w:val="22"/>
          <w:szCs w:val="22"/>
        </w:rPr>
        <w:t>… the map I made for GIS class</w:t>
      </w:r>
      <w:commentRangeEnd w:id="101"/>
      <w:r w:rsidR="00195A8B">
        <w:rPr>
          <w:rStyle w:val="CommentReference"/>
          <w:rFonts w:asciiTheme="minorHAnsi" w:eastAsiaTheme="minorEastAsia" w:hAnsiTheme="minorHAnsi" w:cstheme="minorBidi"/>
        </w:rPr>
        <w:commentReference w:id="101"/>
      </w:r>
      <w:r w:rsidR="00AF36CF">
        <w:rPr>
          <w:sz w:val="22"/>
          <w:szCs w:val="22"/>
        </w:rPr>
        <w:t xml:space="preserve">). This suggests that bees’ exposure to </w:t>
      </w:r>
      <w:proofErr w:type="spellStart"/>
      <w:r w:rsidR="00AF36CF">
        <w:rPr>
          <w:sz w:val="22"/>
          <w:szCs w:val="22"/>
        </w:rPr>
        <w:t>neonics</w:t>
      </w:r>
      <w:proofErr w:type="spellEnd"/>
      <w:r w:rsidR="00AF36CF">
        <w:rPr>
          <w:sz w:val="22"/>
          <w:szCs w:val="22"/>
        </w:rPr>
        <w:t xml:space="preserve"> </w:t>
      </w:r>
      <w:del w:id="102" w:author="Baylis, Katherine R" w:date="2015-05-23T14:20:00Z">
        <w:r w:rsidR="00AF36CF" w:rsidDel="00195A8B">
          <w:rPr>
            <w:sz w:val="22"/>
            <w:szCs w:val="22"/>
          </w:rPr>
          <w:delText xml:space="preserve">would </w:delText>
        </w:r>
      </w:del>
      <w:ins w:id="103" w:author="Baylis, Katherine R" w:date="2015-05-23T14:20:00Z">
        <w:r w:rsidR="00195A8B">
          <w:rPr>
            <w:sz w:val="22"/>
            <w:szCs w:val="22"/>
          </w:rPr>
          <w:t>may</w:t>
        </w:r>
        <w:r w:rsidR="00195A8B">
          <w:rPr>
            <w:sz w:val="22"/>
            <w:szCs w:val="22"/>
          </w:rPr>
          <w:t xml:space="preserve"> </w:t>
        </w:r>
      </w:ins>
      <w:r w:rsidR="00AF36CF">
        <w:rPr>
          <w:sz w:val="22"/>
          <w:szCs w:val="22"/>
        </w:rPr>
        <w:t xml:space="preserve">potentially contribute to </w:t>
      </w:r>
      <w:del w:id="104" w:author="Baylis, Katherine R" w:date="2015-05-23T14:20:00Z">
        <w:r w:rsidR="00AF36CF" w:rsidDel="00195A8B">
          <w:rPr>
            <w:sz w:val="22"/>
            <w:szCs w:val="22"/>
          </w:rPr>
          <w:delText>more death</w:delText>
        </w:r>
      </w:del>
      <w:ins w:id="105" w:author="Baylis, Katherine R" w:date="2015-05-23T14:20:00Z">
        <w:r w:rsidR="00195A8B">
          <w:rPr>
            <w:sz w:val="22"/>
            <w:szCs w:val="22"/>
          </w:rPr>
          <w:t>higher disease levels</w:t>
        </w:r>
      </w:ins>
      <w:r w:rsidR="00AF36CF">
        <w:rPr>
          <w:sz w:val="22"/>
          <w:szCs w:val="22"/>
        </w:rPr>
        <w:t>.</w:t>
      </w:r>
    </w:p>
    <w:p w14:paraId="2638CAB7" w14:textId="77777777" w:rsidR="005A5447" w:rsidRDefault="005A5447" w:rsidP="000A5861">
      <w:pPr>
        <w:pStyle w:val="p0"/>
        <w:spacing w:line="360" w:lineRule="auto"/>
        <w:jc w:val="left"/>
        <w:rPr>
          <w:sz w:val="22"/>
          <w:szCs w:val="22"/>
        </w:rPr>
      </w:pPr>
    </w:p>
    <w:p w14:paraId="6BC59C7A" w14:textId="00F36C07" w:rsidR="005D3CF8" w:rsidRPr="00AF36CF" w:rsidRDefault="005D3CF8" w:rsidP="000A5861">
      <w:pPr>
        <w:pStyle w:val="p0"/>
        <w:spacing w:line="360" w:lineRule="auto"/>
        <w:jc w:val="left"/>
        <w:rPr>
          <w:sz w:val="22"/>
          <w:szCs w:val="22"/>
        </w:rPr>
      </w:pPr>
      <w:del w:id="106" w:author="Baylis, Katherine R" w:date="2015-05-23T14:21:00Z">
        <w:r w:rsidRPr="00AF36CF" w:rsidDel="00195A8B">
          <w:rPr>
            <w:sz w:val="22"/>
            <w:szCs w:val="22"/>
          </w:rPr>
          <w:delText>In order t</w:delText>
        </w:r>
      </w:del>
      <w:ins w:id="107" w:author="Baylis, Katherine R" w:date="2015-05-23T14:21:00Z">
        <w:r w:rsidR="00195A8B">
          <w:rPr>
            <w:sz w:val="22"/>
            <w:szCs w:val="22"/>
          </w:rPr>
          <w:t>T</w:t>
        </w:r>
      </w:ins>
      <w:r w:rsidRPr="00AF36CF">
        <w:rPr>
          <w:sz w:val="22"/>
          <w:szCs w:val="22"/>
        </w:rPr>
        <w:t xml:space="preserve">o estimate the degree of neonicotinoid exposure, we first identify the crops are traditionally seed treated with neonicotinoids, including corn, soy, cotton, canola, sorghum, barley, rice and wheat. Then </w:t>
      </w:r>
      <w:r w:rsidRPr="00AF36CF">
        <w:rPr>
          <w:color w:val="000000"/>
          <w:sz w:val="22"/>
          <w:szCs w:val="22"/>
        </w:rPr>
        <w:t xml:space="preserve">we map the sampled non-migratory apiaries in APHIS onto NASS </w:t>
      </w:r>
      <w:proofErr w:type="spellStart"/>
      <w:r w:rsidRPr="00AF36CF">
        <w:rPr>
          <w:color w:val="000000"/>
          <w:sz w:val="22"/>
          <w:szCs w:val="22"/>
        </w:rPr>
        <w:t>cropscape</w:t>
      </w:r>
      <w:proofErr w:type="spellEnd"/>
      <w:r w:rsidRPr="00AF36CF">
        <w:rPr>
          <w:color w:val="000000"/>
          <w:sz w:val="22"/>
          <w:szCs w:val="22"/>
        </w:rPr>
        <w:t xml:space="preserve"> data determine the crops grown within a 2-mile radius of each apiary. The resolution of these data is </w:t>
      </w:r>
      <w:r w:rsidRPr="00AF36CF">
        <w:rPr>
          <w:rFonts w:eastAsia="SimSun"/>
          <w:color w:val="000000"/>
          <w:sz w:val="22"/>
          <w:szCs w:val="22"/>
        </w:rPr>
        <w:t xml:space="preserve">set at </w:t>
      </w:r>
      <w:r w:rsidRPr="00AF36CF">
        <w:rPr>
          <w:color w:val="000000"/>
          <w:sz w:val="22"/>
          <w:szCs w:val="22"/>
        </w:rPr>
        <w:t xml:space="preserve">30 meters squared per pixel (USDA NASS </w:t>
      </w:r>
      <w:proofErr w:type="spellStart"/>
      <w:r w:rsidRPr="00AF36CF">
        <w:rPr>
          <w:color w:val="000000"/>
          <w:sz w:val="22"/>
          <w:szCs w:val="22"/>
        </w:rPr>
        <w:t>n.d.</w:t>
      </w:r>
      <w:proofErr w:type="spellEnd"/>
      <w:r w:rsidRPr="00AF36CF">
        <w:rPr>
          <w:color w:val="000000"/>
          <w:sz w:val="22"/>
          <w:szCs w:val="22"/>
        </w:rPr>
        <w:t>). We extract the crop area within two miles of each apiary</w:t>
      </w:r>
      <w:r w:rsidRPr="00AF36CF">
        <w:rPr>
          <w:rFonts w:eastAsia="SimSun"/>
          <w:color w:val="000000"/>
          <w:sz w:val="22"/>
          <w:szCs w:val="22"/>
        </w:rPr>
        <w:t xml:space="preserve"> as this is vicinity in which bees typically do most of their foraging (</w:t>
      </w:r>
      <w:r w:rsidRPr="00AF36CF">
        <w:rPr>
          <w:color w:val="000000"/>
          <w:sz w:val="22"/>
          <w:szCs w:val="22"/>
        </w:rPr>
        <w:t>Eckert, 1933</w:t>
      </w:r>
      <w:r w:rsidRPr="00AF36CF">
        <w:rPr>
          <w:rFonts w:eastAsia="SimSun"/>
          <w:color w:val="000000"/>
          <w:sz w:val="22"/>
          <w:szCs w:val="22"/>
        </w:rPr>
        <w:t>)</w:t>
      </w:r>
      <w:r w:rsidRPr="00AF36CF">
        <w:rPr>
          <w:color w:val="000000"/>
          <w:sz w:val="22"/>
          <w:szCs w:val="22"/>
        </w:rPr>
        <w:t xml:space="preserve">. </w:t>
      </w:r>
      <w:r w:rsidRPr="00AF36CF">
        <w:rPr>
          <w:sz w:val="22"/>
          <w:szCs w:val="22"/>
        </w:rPr>
        <w:t>Honey bees will travel further if necessary but will conserve energy by foraging locally when possible (Eckert 1933). Therefore, this two mile area, which comp</w:t>
      </w:r>
      <w:ins w:id="108" w:author="Baylis, Katherine R" w:date="2015-05-23T14:27:00Z">
        <w:r w:rsidR="002D5404">
          <w:rPr>
            <w:sz w:val="22"/>
            <w:szCs w:val="22"/>
          </w:rPr>
          <w:t>ri</w:t>
        </w:r>
      </w:ins>
      <w:del w:id="109" w:author="Baylis, Katherine R" w:date="2015-05-23T14:27:00Z">
        <w:r w:rsidRPr="00AF36CF" w:rsidDel="002D5404">
          <w:rPr>
            <w:sz w:val="22"/>
            <w:szCs w:val="22"/>
          </w:rPr>
          <w:delText>o</w:delText>
        </w:r>
      </w:del>
      <w:proofErr w:type="gramStart"/>
      <w:r w:rsidRPr="00AF36CF">
        <w:rPr>
          <w:sz w:val="22"/>
          <w:szCs w:val="22"/>
        </w:rPr>
        <w:t>ses</w:t>
      </w:r>
      <w:proofErr w:type="gramEnd"/>
      <w:r w:rsidRPr="00AF36CF">
        <w:rPr>
          <w:sz w:val="22"/>
          <w:szCs w:val="22"/>
        </w:rPr>
        <w:t xml:space="preserve"> over 8,000 acres</w:t>
      </w:r>
      <w:ins w:id="110" w:author="Baylis, Katherine R" w:date="2015-05-23T14:27:00Z">
        <w:r w:rsidR="002D5404">
          <w:rPr>
            <w:sz w:val="22"/>
            <w:szCs w:val="22"/>
          </w:rPr>
          <w:t>,</w:t>
        </w:r>
      </w:ins>
      <w:r w:rsidRPr="00AF36CF">
        <w:rPr>
          <w:sz w:val="22"/>
          <w:szCs w:val="22"/>
        </w:rPr>
        <w:t xml:space="preserve"> provides the best estimate of the crops</w:t>
      </w:r>
      <w:ins w:id="111" w:author="Baylis, Katherine R" w:date="2015-05-23T14:28:00Z">
        <w:r w:rsidR="002D5404">
          <w:rPr>
            <w:sz w:val="22"/>
            <w:szCs w:val="22"/>
          </w:rPr>
          <w:t xml:space="preserve"> and landscape</w:t>
        </w:r>
      </w:ins>
      <w:r w:rsidRPr="00AF36CF">
        <w:rPr>
          <w:sz w:val="22"/>
          <w:szCs w:val="22"/>
        </w:rPr>
        <w:t xml:space="preserve"> that bees would </w:t>
      </w:r>
      <w:ins w:id="112" w:author="Baylis, Katherine R" w:date="2015-05-23T14:27:00Z">
        <w:r w:rsidR="002D5404">
          <w:rPr>
            <w:sz w:val="22"/>
            <w:szCs w:val="22"/>
          </w:rPr>
          <w:t xml:space="preserve">interact with during their </w:t>
        </w:r>
      </w:ins>
      <w:r w:rsidRPr="00AF36CF">
        <w:rPr>
          <w:sz w:val="22"/>
          <w:szCs w:val="22"/>
        </w:rPr>
        <w:t>forag</w:t>
      </w:r>
      <w:ins w:id="113" w:author="Baylis, Katherine R" w:date="2015-05-23T14:27:00Z">
        <w:r w:rsidR="002D5404">
          <w:rPr>
            <w:sz w:val="22"/>
            <w:szCs w:val="22"/>
          </w:rPr>
          <w:t>ing</w:t>
        </w:r>
      </w:ins>
      <w:del w:id="114" w:author="Baylis, Katherine R" w:date="2015-05-23T14:27:00Z">
        <w:r w:rsidRPr="00AF36CF" w:rsidDel="002D5404">
          <w:rPr>
            <w:sz w:val="22"/>
            <w:szCs w:val="22"/>
          </w:rPr>
          <w:delText>e on</w:delText>
        </w:r>
      </w:del>
      <w:r w:rsidRPr="00AF36CF">
        <w:rPr>
          <w:sz w:val="22"/>
          <w:szCs w:val="22"/>
        </w:rPr>
        <w:t>.</w:t>
      </w:r>
      <w:ins w:id="115" w:author="Baylis, Katherine R" w:date="2015-05-23T14:29:00Z">
        <w:r w:rsidR="002D5404" w:rsidRPr="002D5404">
          <w:rPr>
            <w:sz w:val="22"/>
            <w:szCs w:val="22"/>
          </w:rPr>
          <w:t xml:space="preserve"> </w:t>
        </w:r>
        <w:r w:rsidR="002D5404">
          <w:rPr>
            <w:sz w:val="22"/>
            <w:szCs w:val="22"/>
          </w:rPr>
          <w:t>We</w:t>
        </w:r>
        <w:r w:rsidR="002D5404" w:rsidRPr="00AF36CF">
          <w:rPr>
            <w:sz w:val="22"/>
            <w:szCs w:val="22"/>
          </w:rPr>
          <w:t xml:space="preserve"> </w:t>
        </w:r>
        <w:r w:rsidR="002D5404">
          <w:rPr>
            <w:sz w:val="22"/>
            <w:szCs w:val="22"/>
          </w:rPr>
          <w:t xml:space="preserve">then </w:t>
        </w:r>
        <w:r w:rsidR="002D5404" w:rsidRPr="00AF36CF">
          <w:rPr>
            <w:sz w:val="22"/>
            <w:szCs w:val="22"/>
          </w:rPr>
          <w:t>calculate the percentage of the two mile buffer area occupied by each crop</w:t>
        </w:r>
        <w:r w:rsidR="002D5404">
          <w:rPr>
            <w:sz w:val="22"/>
            <w:szCs w:val="22"/>
          </w:rPr>
          <w:t xml:space="preserve"> with the assumption that a linear relationship exists between changes in treated crop area and morbidity loads.</w:t>
        </w:r>
      </w:ins>
    </w:p>
    <w:p w14:paraId="1710F7E6" w14:textId="77777777" w:rsidR="005A5447" w:rsidRPr="00AF36CF" w:rsidRDefault="005A5447" w:rsidP="000A5861">
      <w:pPr>
        <w:pStyle w:val="p0"/>
        <w:spacing w:line="360" w:lineRule="auto"/>
        <w:jc w:val="left"/>
        <w:rPr>
          <w:sz w:val="22"/>
          <w:szCs w:val="22"/>
        </w:rPr>
      </w:pPr>
    </w:p>
    <w:p w14:paraId="0102E489" w14:textId="2AC1E75D" w:rsidR="005A5447" w:rsidRDefault="005A5447" w:rsidP="000A5861">
      <w:pPr>
        <w:pStyle w:val="Default"/>
        <w:spacing w:line="360" w:lineRule="auto"/>
        <w:rPr>
          <w:color w:val="auto"/>
          <w:sz w:val="22"/>
          <w:szCs w:val="22"/>
        </w:rPr>
      </w:pPr>
      <w:del w:id="116" w:author="Baylis, Katherine R" w:date="2015-05-23T14:28:00Z">
        <w:r w:rsidRPr="00AF36CF" w:rsidDel="002D5404">
          <w:rPr>
            <w:sz w:val="22"/>
            <w:szCs w:val="22"/>
          </w:rPr>
          <w:delText xml:space="preserve">We define crop area using to different strategies. First, </w:delText>
        </w:r>
        <w:r w:rsidR="00AF36CF" w:rsidDel="002D5404">
          <w:rPr>
            <w:sz w:val="22"/>
            <w:szCs w:val="22"/>
          </w:rPr>
          <w:delText>w</w:delText>
        </w:r>
      </w:del>
      <w:del w:id="117" w:author="Baylis, Katherine R" w:date="2015-05-23T14:29:00Z">
        <w:r w:rsidR="00AF36CF" w:rsidDel="002D5404">
          <w:rPr>
            <w:sz w:val="22"/>
            <w:szCs w:val="22"/>
          </w:rPr>
          <w:delText>e</w:delText>
        </w:r>
        <w:r w:rsidRPr="00AF36CF" w:rsidDel="002D5404">
          <w:rPr>
            <w:sz w:val="22"/>
            <w:szCs w:val="22"/>
          </w:rPr>
          <w:delText xml:space="preserve"> calculate the percentage of the two mile buffer area occupied by each crop</w:delText>
        </w:r>
        <w:r w:rsidR="00AF36CF" w:rsidDel="002D5404">
          <w:rPr>
            <w:sz w:val="22"/>
            <w:szCs w:val="22"/>
          </w:rPr>
          <w:delText xml:space="preserve"> with the assumption that a linear relationship exists between changes in treated crop area and morbidity loads.</w:delText>
        </w:r>
      </w:del>
      <w:r w:rsidR="00AF36CF">
        <w:rPr>
          <w:sz w:val="22"/>
          <w:szCs w:val="22"/>
        </w:rPr>
        <w:t xml:space="preserve"> </w:t>
      </w:r>
      <w:del w:id="118" w:author="Baylis, Katherine R" w:date="2015-05-23T14:28:00Z">
        <w:r w:rsidRPr="00AF36CF" w:rsidDel="002D5404">
          <w:rPr>
            <w:sz w:val="22"/>
            <w:szCs w:val="22"/>
          </w:rPr>
          <w:delText>The second strategy is to use natural log transform</w:delText>
        </w:r>
        <w:r w:rsidR="00662F3C" w:rsidDel="002D5404">
          <w:rPr>
            <w:sz w:val="22"/>
            <w:szCs w:val="22"/>
          </w:rPr>
          <w:delText>ations</w:delText>
        </w:r>
        <w:r w:rsidRPr="00AF36CF" w:rsidDel="002D5404">
          <w:rPr>
            <w:sz w:val="22"/>
            <w:szCs w:val="22"/>
          </w:rPr>
          <w:delText xml:space="preserve"> of the crop areas plus the crop area pixel size. This method assumes that the marginal effects from increases of crop area at low level of crop acreages are higher than at high levels of crop acreage. Adding the pixel size helps insure that the observations of crop areas of zero do not drop out of the analysis. </w:delText>
        </w:r>
        <w:r w:rsidR="00662F3C" w:rsidDel="002D5404">
          <w:rPr>
            <w:sz w:val="22"/>
            <w:szCs w:val="22"/>
          </w:rPr>
          <w:delText xml:space="preserve">Both of these strategies are employed because real </w:delText>
        </w:r>
        <w:r w:rsidRPr="00AF36CF" w:rsidDel="002D5404">
          <w:rPr>
            <w:color w:val="auto"/>
            <w:sz w:val="22"/>
            <w:szCs w:val="22"/>
          </w:rPr>
          <w:delText xml:space="preserve">world relation between neonicotinoids and the morbidity factors is </w:delText>
        </w:r>
        <w:r w:rsidRPr="00AF36CF" w:rsidDel="002D5404">
          <w:rPr>
            <w:color w:val="auto"/>
            <w:sz w:val="22"/>
            <w:szCs w:val="22"/>
          </w:rPr>
          <w:lastRenderedPageBreak/>
          <w:delText>unknown. Therefore, there exist insufficient theoretical assumptions to guide a decision as to which area definition is more accurate.</w:delText>
        </w:r>
      </w:del>
    </w:p>
    <w:p w14:paraId="6706152A" w14:textId="77777777" w:rsidR="00662F3C" w:rsidRDefault="00662F3C" w:rsidP="000A5861">
      <w:pPr>
        <w:pStyle w:val="Default"/>
        <w:spacing w:line="360" w:lineRule="auto"/>
        <w:rPr>
          <w:color w:val="auto"/>
          <w:sz w:val="22"/>
          <w:szCs w:val="22"/>
        </w:rPr>
      </w:pPr>
    </w:p>
    <w:p w14:paraId="2946EDE4" w14:textId="77777777" w:rsidR="00E26AFD" w:rsidRDefault="00662F3C" w:rsidP="000A5861">
      <w:pPr>
        <w:pStyle w:val="Default"/>
        <w:spacing w:line="360" w:lineRule="auto"/>
        <w:rPr>
          <w:ins w:id="119" w:author="Baylis, Katherine R" w:date="2015-05-23T14:31:00Z"/>
          <w:sz w:val="22"/>
          <w:szCs w:val="22"/>
        </w:rPr>
      </w:pPr>
      <w:r>
        <w:rPr>
          <w:sz w:val="22"/>
          <w:szCs w:val="22"/>
        </w:rPr>
        <w:t xml:space="preserve">With geographic coordinates for non-migratory apiaries, we also extract </w:t>
      </w:r>
      <w:ins w:id="120" w:author="Baylis, Katherine R" w:date="2015-05-23T14:29:00Z">
        <w:r w:rsidR="00E26AFD">
          <w:rPr>
            <w:sz w:val="22"/>
            <w:szCs w:val="22"/>
          </w:rPr>
          <w:t xml:space="preserve">potential </w:t>
        </w:r>
      </w:ins>
      <w:r>
        <w:rPr>
          <w:sz w:val="22"/>
          <w:szCs w:val="22"/>
        </w:rPr>
        <w:t xml:space="preserve">forage and weather data within the 2-mile buffers from </w:t>
      </w:r>
      <w:proofErr w:type="spellStart"/>
      <w:r>
        <w:rPr>
          <w:sz w:val="22"/>
          <w:szCs w:val="22"/>
        </w:rPr>
        <w:t>Vegscape</w:t>
      </w:r>
      <w:proofErr w:type="spellEnd"/>
      <w:r>
        <w:rPr>
          <w:sz w:val="22"/>
          <w:szCs w:val="22"/>
        </w:rPr>
        <w:t xml:space="preserve"> and Oregon State’s Prism database. </w:t>
      </w:r>
      <w:r w:rsidR="00107C2E" w:rsidRPr="00107C2E">
        <w:rPr>
          <w:sz w:val="22"/>
          <w:szCs w:val="22"/>
        </w:rPr>
        <w:t xml:space="preserve">USDA NASS provides data about on the vegetation cover of the United States over the period from 2000- 2014. For this study, </w:t>
      </w:r>
      <w:r w:rsidR="00107C2E">
        <w:rPr>
          <w:sz w:val="22"/>
          <w:szCs w:val="22"/>
        </w:rPr>
        <w:t xml:space="preserve">we </w:t>
      </w:r>
      <w:commentRangeStart w:id="121"/>
      <w:r w:rsidR="00107C2E" w:rsidRPr="00107C2E">
        <w:rPr>
          <w:sz w:val="22"/>
          <w:szCs w:val="22"/>
        </w:rPr>
        <w:t>use</w:t>
      </w:r>
      <w:del w:id="122" w:author="Baylis, Katherine R" w:date="2015-05-23T14:34:00Z">
        <w:r w:rsidR="00107C2E" w:rsidRPr="00107C2E" w:rsidDel="00E26AFD">
          <w:rPr>
            <w:sz w:val="22"/>
            <w:szCs w:val="22"/>
          </w:rPr>
          <w:delText>d</w:delText>
        </w:r>
      </w:del>
      <w:commentRangeEnd w:id="121"/>
      <w:r w:rsidR="00E26AFD">
        <w:rPr>
          <w:rStyle w:val="CommentReference"/>
          <w:rFonts w:asciiTheme="minorHAnsi" w:hAnsiTheme="minorHAnsi" w:cstheme="minorBidi"/>
          <w:color w:val="auto"/>
        </w:rPr>
        <w:commentReference w:id="121"/>
      </w:r>
      <w:r w:rsidR="00107C2E" w:rsidRPr="00107C2E">
        <w:rPr>
          <w:sz w:val="22"/>
          <w:szCs w:val="22"/>
        </w:rPr>
        <w:t xml:space="preserve"> data on the Normalized Difference Vegetation Index (NDVI), </w:t>
      </w:r>
      <w:r w:rsidR="00107C2E">
        <w:rPr>
          <w:sz w:val="22"/>
          <w:szCs w:val="22"/>
        </w:rPr>
        <w:t>which</w:t>
      </w:r>
      <w:r w:rsidR="00107C2E" w:rsidRPr="00107C2E">
        <w:rPr>
          <w:sz w:val="22"/>
          <w:szCs w:val="22"/>
        </w:rPr>
        <w:t xml:space="preserve"> measures the density of vegetation within pixels representing 15 acres of landscape (Mueller and </w:t>
      </w:r>
      <w:proofErr w:type="spellStart"/>
      <w:r w:rsidR="00107C2E" w:rsidRPr="00107C2E">
        <w:rPr>
          <w:sz w:val="22"/>
          <w:szCs w:val="22"/>
        </w:rPr>
        <w:t>Minchenkov</w:t>
      </w:r>
      <w:proofErr w:type="spellEnd"/>
      <w:r w:rsidR="00107C2E" w:rsidRPr="00107C2E">
        <w:rPr>
          <w:sz w:val="22"/>
          <w:szCs w:val="22"/>
        </w:rPr>
        <w:t xml:space="preserve"> 2013). Data on the NDVI is provided on a daily, weekly and biweekly basis. </w:t>
      </w:r>
      <w:r w:rsidR="00107C2E">
        <w:rPr>
          <w:sz w:val="22"/>
          <w:szCs w:val="22"/>
        </w:rPr>
        <w:t>We</w:t>
      </w:r>
      <w:r w:rsidR="00107C2E" w:rsidRPr="00107C2E">
        <w:rPr>
          <w:sz w:val="22"/>
          <w:szCs w:val="22"/>
        </w:rPr>
        <w:t xml:space="preserve"> use</w:t>
      </w:r>
      <w:del w:id="123" w:author="Baylis, Katherine R" w:date="2015-05-23T14:34:00Z">
        <w:r w:rsidR="00107C2E" w:rsidRPr="00107C2E" w:rsidDel="00E26AFD">
          <w:rPr>
            <w:sz w:val="22"/>
            <w:szCs w:val="22"/>
          </w:rPr>
          <w:delText>d</w:delText>
        </w:r>
      </w:del>
      <w:r w:rsidR="00107C2E" w:rsidRPr="00107C2E">
        <w:rPr>
          <w:sz w:val="22"/>
          <w:szCs w:val="22"/>
        </w:rPr>
        <w:t xml:space="preserve"> </w:t>
      </w:r>
      <w:r w:rsidR="00926397">
        <w:rPr>
          <w:sz w:val="22"/>
          <w:szCs w:val="22"/>
        </w:rPr>
        <w:t xml:space="preserve">apiaries’ locations as well as sample collection time, and obtained </w:t>
      </w:r>
      <w:r w:rsidR="00107C2E" w:rsidRPr="00107C2E">
        <w:rPr>
          <w:sz w:val="22"/>
          <w:szCs w:val="22"/>
        </w:rPr>
        <w:t>the biweekly NDVI data, which provides information a</w:t>
      </w:r>
      <w:r w:rsidR="00926397">
        <w:rPr>
          <w:sz w:val="22"/>
          <w:szCs w:val="22"/>
        </w:rPr>
        <w:t>bout the average NDVI within a 1</w:t>
      </w:r>
      <w:r w:rsidR="00107C2E" w:rsidRPr="00107C2E">
        <w:rPr>
          <w:sz w:val="22"/>
          <w:szCs w:val="22"/>
        </w:rPr>
        <w:t xml:space="preserve">6 day window. </w:t>
      </w:r>
    </w:p>
    <w:p w14:paraId="0D178AD5" w14:textId="77777777" w:rsidR="00E26AFD" w:rsidRDefault="00E26AFD" w:rsidP="000A5861">
      <w:pPr>
        <w:pStyle w:val="Default"/>
        <w:spacing w:line="360" w:lineRule="auto"/>
        <w:rPr>
          <w:ins w:id="124" w:author="Baylis, Katherine R" w:date="2015-05-23T14:31:00Z"/>
          <w:sz w:val="22"/>
          <w:szCs w:val="22"/>
        </w:rPr>
      </w:pPr>
    </w:p>
    <w:p w14:paraId="6F66CB57" w14:textId="48F73A39" w:rsidR="00107C2E" w:rsidRDefault="00926397" w:rsidP="000A5861">
      <w:pPr>
        <w:pStyle w:val="Default"/>
        <w:spacing w:line="360" w:lineRule="auto"/>
        <w:rPr>
          <w:sz w:val="22"/>
          <w:szCs w:val="22"/>
        </w:rPr>
      </w:pPr>
      <w:r>
        <w:rPr>
          <w:sz w:val="22"/>
          <w:szCs w:val="22"/>
        </w:rPr>
        <w:t>Both w</w:t>
      </w:r>
      <w:r w:rsidR="00107C2E" w:rsidRPr="00107C2E">
        <w:rPr>
          <w:sz w:val="22"/>
          <w:szCs w:val="22"/>
        </w:rPr>
        <w:t xml:space="preserve">eather </w:t>
      </w:r>
      <w:r>
        <w:rPr>
          <w:sz w:val="22"/>
          <w:szCs w:val="22"/>
        </w:rPr>
        <w:t>and water availability are</w:t>
      </w:r>
      <w:r w:rsidR="00107C2E" w:rsidRPr="00107C2E">
        <w:rPr>
          <w:sz w:val="22"/>
          <w:szCs w:val="22"/>
        </w:rPr>
        <w:t xml:space="preserve"> important determinant</w:t>
      </w:r>
      <w:r>
        <w:rPr>
          <w:sz w:val="22"/>
          <w:szCs w:val="22"/>
        </w:rPr>
        <w:t>s</w:t>
      </w:r>
      <w:r w:rsidR="00107C2E" w:rsidRPr="00107C2E">
        <w:rPr>
          <w:sz w:val="22"/>
          <w:szCs w:val="22"/>
        </w:rPr>
        <w:t xml:space="preserve"> of honey bee health</w:t>
      </w:r>
      <w:r>
        <w:rPr>
          <w:sz w:val="22"/>
          <w:szCs w:val="22"/>
        </w:rPr>
        <w:t xml:space="preserve"> as well</w:t>
      </w:r>
      <w:r w:rsidR="00107C2E" w:rsidRPr="00107C2E">
        <w:rPr>
          <w:sz w:val="22"/>
          <w:szCs w:val="22"/>
        </w:rPr>
        <w:t>. Cold weather is commonly associated with increased stress on bees because the bees will not venture out of the hive if temperatures are below 8 degrees Celsius</w:t>
      </w:r>
      <w:del w:id="125" w:author="Baylis, Katherine R" w:date="2015-05-23T14:31:00Z">
        <w:r w:rsidR="00107C2E" w:rsidRPr="00107C2E" w:rsidDel="00E26AFD">
          <w:rPr>
            <w:sz w:val="22"/>
            <w:szCs w:val="22"/>
          </w:rPr>
          <w:delText xml:space="preserve"> (British Columbia Ministry of Agriculture 2012)</w:delText>
        </w:r>
      </w:del>
      <w:r w:rsidR="00107C2E" w:rsidRPr="00107C2E">
        <w:rPr>
          <w:sz w:val="22"/>
          <w:szCs w:val="22"/>
        </w:rPr>
        <w:t>, reducing their food intake</w:t>
      </w:r>
      <w:ins w:id="126" w:author="Baylis, Katherine R" w:date="2015-05-23T14:31:00Z">
        <w:r w:rsidR="00E26AFD">
          <w:rPr>
            <w:sz w:val="22"/>
            <w:szCs w:val="22"/>
          </w:rPr>
          <w:t xml:space="preserve"> </w:t>
        </w:r>
        <w:r w:rsidR="00E26AFD" w:rsidRPr="00107C2E">
          <w:rPr>
            <w:sz w:val="22"/>
            <w:szCs w:val="22"/>
          </w:rPr>
          <w:t>(British Columbia Ministry of Agriculture 2012)</w:t>
        </w:r>
      </w:ins>
      <w:r w:rsidR="00107C2E" w:rsidRPr="00107C2E">
        <w:rPr>
          <w:sz w:val="22"/>
          <w:szCs w:val="22"/>
        </w:rPr>
        <w:t>.</w:t>
      </w:r>
      <w:r w:rsidR="00107C2E" w:rsidRPr="00107C2E">
        <w:rPr>
          <w:color w:val="auto"/>
          <w:sz w:val="22"/>
          <w:szCs w:val="22"/>
        </w:rPr>
        <w:t xml:space="preserve"> </w:t>
      </w:r>
      <w:del w:id="127" w:author="Baylis, Katherine R" w:date="2015-05-23T14:33:00Z">
        <w:r w:rsidR="00107C2E" w:rsidRPr="00107C2E" w:rsidDel="00E26AFD">
          <w:rPr>
            <w:color w:val="auto"/>
            <w:sz w:val="22"/>
            <w:szCs w:val="22"/>
          </w:rPr>
          <w:delText xml:space="preserve">Therefore, these weather variables are important indicators of bee stress as well as feeding opportunities, which people in the beekeeping community think are correlated with honey bee health. </w:delText>
        </w:r>
      </w:del>
      <w:r w:rsidR="00107C2E">
        <w:rPr>
          <w:color w:val="auto"/>
          <w:sz w:val="22"/>
          <w:szCs w:val="22"/>
        </w:rPr>
        <w:t>We extract</w:t>
      </w:r>
      <w:del w:id="128" w:author="Baylis, Katherine R" w:date="2015-05-23T14:35:00Z">
        <w:r w:rsidDel="00E26AFD">
          <w:rPr>
            <w:color w:val="auto"/>
            <w:sz w:val="22"/>
            <w:szCs w:val="22"/>
          </w:rPr>
          <w:delText>ed</w:delText>
        </w:r>
      </w:del>
      <w:r w:rsidR="00107C2E">
        <w:rPr>
          <w:color w:val="auto"/>
          <w:sz w:val="22"/>
          <w:szCs w:val="22"/>
        </w:rPr>
        <w:t xml:space="preserve"> minimum average temperature as well as the total precipitation in the month the sample was </w:t>
      </w:r>
      <w:r>
        <w:rPr>
          <w:color w:val="auto"/>
          <w:sz w:val="22"/>
          <w:szCs w:val="22"/>
        </w:rPr>
        <w:t>collected</w:t>
      </w:r>
      <w:r w:rsidR="00107C2E">
        <w:rPr>
          <w:color w:val="auto"/>
          <w:sz w:val="22"/>
          <w:szCs w:val="22"/>
        </w:rPr>
        <w:t xml:space="preserve">. </w:t>
      </w:r>
      <w:r w:rsidR="00107C2E" w:rsidRPr="00107C2E">
        <w:rPr>
          <w:sz w:val="22"/>
          <w:szCs w:val="22"/>
        </w:rPr>
        <w:t xml:space="preserve">The data provided by Prism </w:t>
      </w:r>
      <w:ins w:id="129" w:author="Baylis, Katherine R" w:date="2015-05-23T14:33:00Z">
        <w:r w:rsidR="00E26AFD">
          <w:rPr>
            <w:sz w:val="22"/>
            <w:szCs w:val="22"/>
          </w:rPr>
          <w:t>are</w:t>
        </w:r>
      </w:ins>
      <w:del w:id="130" w:author="Baylis, Katherine R" w:date="2015-05-23T14:33:00Z">
        <w:r w:rsidR="00107C2E" w:rsidRPr="00107C2E" w:rsidDel="00E26AFD">
          <w:rPr>
            <w:sz w:val="22"/>
            <w:szCs w:val="22"/>
          </w:rPr>
          <w:delText>is</w:delText>
        </w:r>
      </w:del>
      <w:r w:rsidR="00107C2E" w:rsidRPr="00107C2E">
        <w:rPr>
          <w:sz w:val="22"/>
          <w:szCs w:val="22"/>
        </w:rPr>
        <w:t xml:space="preserve"> supplied by calendar month, so for all sample taken on or before the 14th of the month, </w:t>
      </w:r>
      <w:r>
        <w:rPr>
          <w:sz w:val="22"/>
          <w:szCs w:val="22"/>
        </w:rPr>
        <w:t>we</w:t>
      </w:r>
      <w:r w:rsidR="00107C2E" w:rsidRPr="00107C2E">
        <w:rPr>
          <w:sz w:val="22"/>
          <w:szCs w:val="22"/>
        </w:rPr>
        <w:t xml:space="preserve"> use</w:t>
      </w:r>
      <w:del w:id="131" w:author="Baylis, Katherine R" w:date="2015-05-23T14:36:00Z">
        <w:r w:rsidR="00107C2E" w:rsidRPr="00107C2E" w:rsidDel="00E26AFD">
          <w:rPr>
            <w:sz w:val="22"/>
            <w:szCs w:val="22"/>
          </w:rPr>
          <w:delText>d</w:delText>
        </w:r>
      </w:del>
      <w:r w:rsidR="00107C2E" w:rsidRPr="00107C2E">
        <w:rPr>
          <w:sz w:val="22"/>
          <w:szCs w:val="22"/>
        </w:rPr>
        <w:t xml:space="preserve"> the weather data for the previous calendar month. For samples taken on the 15th or later</w:t>
      </w:r>
      <w:r>
        <w:rPr>
          <w:sz w:val="22"/>
          <w:szCs w:val="22"/>
        </w:rPr>
        <w:t>,</w:t>
      </w:r>
      <w:r w:rsidR="00107C2E" w:rsidRPr="00107C2E">
        <w:rPr>
          <w:sz w:val="22"/>
          <w:szCs w:val="22"/>
        </w:rPr>
        <w:t xml:space="preserve"> </w:t>
      </w:r>
      <w:r>
        <w:rPr>
          <w:sz w:val="22"/>
          <w:szCs w:val="22"/>
        </w:rPr>
        <w:t>we</w:t>
      </w:r>
      <w:r w:rsidR="00107C2E" w:rsidRPr="00107C2E">
        <w:rPr>
          <w:sz w:val="22"/>
          <w:szCs w:val="22"/>
        </w:rPr>
        <w:t xml:space="preserve"> use</w:t>
      </w:r>
      <w:del w:id="132" w:author="Baylis, Katherine R" w:date="2015-05-23T14:36:00Z">
        <w:r w:rsidR="00107C2E" w:rsidRPr="00107C2E" w:rsidDel="00E26AFD">
          <w:rPr>
            <w:sz w:val="22"/>
            <w:szCs w:val="22"/>
          </w:rPr>
          <w:delText>d</w:delText>
        </w:r>
      </w:del>
      <w:r w:rsidR="00107C2E" w:rsidRPr="00107C2E">
        <w:rPr>
          <w:sz w:val="22"/>
          <w:szCs w:val="22"/>
        </w:rPr>
        <w:t xml:space="preserve"> the month of the collection.</w:t>
      </w:r>
    </w:p>
    <w:p w14:paraId="5593C12A" w14:textId="77777777" w:rsidR="00926397" w:rsidRDefault="00926397" w:rsidP="000A5861">
      <w:pPr>
        <w:pStyle w:val="Default"/>
        <w:spacing w:line="360" w:lineRule="auto"/>
        <w:rPr>
          <w:sz w:val="22"/>
          <w:szCs w:val="22"/>
        </w:rPr>
      </w:pPr>
    </w:p>
    <w:p w14:paraId="20664C24" w14:textId="594EA068" w:rsidR="00926397" w:rsidRPr="00926397" w:rsidRDefault="00926397" w:rsidP="000A5861">
      <w:pPr>
        <w:pStyle w:val="Default"/>
        <w:spacing w:line="360" w:lineRule="auto"/>
        <w:rPr>
          <w:sz w:val="22"/>
          <w:szCs w:val="22"/>
        </w:rPr>
      </w:pPr>
      <w:r>
        <w:rPr>
          <w:sz w:val="22"/>
          <w:szCs w:val="22"/>
        </w:rPr>
        <w:t>To control for the timing of exposure</w:t>
      </w:r>
      <w:del w:id="133" w:author="Baylis, Katherine R" w:date="2015-05-23T14:34:00Z">
        <w:r w:rsidDel="00E26AFD">
          <w:rPr>
            <w:sz w:val="22"/>
            <w:szCs w:val="22"/>
          </w:rPr>
          <w:delText>s</w:delText>
        </w:r>
      </w:del>
      <w:r>
        <w:rPr>
          <w:sz w:val="22"/>
          <w:szCs w:val="22"/>
        </w:rPr>
        <w:t xml:space="preserve"> </w:t>
      </w:r>
      <w:r w:rsidR="00C84FEA">
        <w:rPr>
          <w:sz w:val="22"/>
          <w:szCs w:val="22"/>
        </w:rPr>
        <w:t xml:space="preserve">to </w:t>
      </w:r>
      <w:r>
        <w:rPr>
          <w:sz w:val="22"/>
          <w:szCs w:val="22"/>
        </w:rPr>
        <w:t xml:space="preserve">pesticides and </w:t>
      </w:r>
      <w:r w:rsidR="00C84FEA">
        <w:rPr>
          <w:sz w:val="22"/>
          <w:szCs w:val="22"/>
        </w:rPr>
        <w:t xml:space="preserve">more abundant nectar sources, we collect information on the </w:t>
      </w:r>
      <w:ins w:id="134" w:author="Baylis, Katherine R" w:date="2015-05-23T14:36:00Z">
        <w:r w:rsidR="00E26AFD">
          <w:rPr>
            <w:sz w:val="22"/>
            <w:szCs w:val="22"/>
          </w:rPr>
          <w:t xml:space="preserve">time of </w:t>
        </w:r>
      </w:ins>
      <w:r w:rsidR="00C84FEA">
        <w:rPr>
          <w:sz w:val="22"/>
          <w:szCs w:val="22"/>
        </w:rPr>
        <w:t>plant</w:t>
      </w:r>
      <w:ins w:id="135" w:author="Baylis, Katherine R" w:date="2015-05-23T14:36:00Z">
        <w:r w:rsidR="00E26AFD">
          <w:rPr>
            <w:sz w:val="22"/>
            <w:szCs w:val="22"/>
          </w:rPr>
          <w:t>ing and blooming</w:t>
        </w:r>
      </w:ins>
      <w:del w:id="136" w:author="Baylis, Katherine R" w:date="2015-05-23T14:36:00Z">
        <w:r w:rsidR="00C84FEA" w:rsidDel="00E26AFD">
          <w:rPr>
            <w:sz w:val="22"/>
            <w:szCs w:val="22"/>
          </w:rPr>
          <w:delText xml:space="preserve"> time and bloom time </w:delText>
        </w:r>
      </w:del>
      <w:ins w:id="137" w:author="Baylis, Katherine R" w:date="2015-05-23T14:36:00Z">
        <w:r w:rsidR="00E26AFD">
          <w:rPr>
            <w:sz w:val="22"/>
            <w:szCs w:val="22"/>
          </w:rPr>
          <w:t xml:space="preserve"> </w:t>
        </w:r>
      </w:ins>
      <w:r w:rsidR="00C84FEA">
        <w:rPr>
          <w:sz w:val="22"/>
          <w:szCs w:val="22"/>
        </w:rPr>
        <w:t xml:space="preserve">for </w:t>
      </w:r>
      <w:proofErr w:type="spellStart"/>
      <w:r w:rsidR="00C84FEA">
        <w:rPr>
          <w:sz w:val="22"/>
          <w:szCs w:val="22"/>
        </w:rPr>
        <w:t>neonics</w:t>
      </w:r>
      <w:proofErr w:type="spellEnd"/>
      <w:r w:rsidR="00C84FEA">
        <w:rPr>
          <w:sz w:val="22"/>
          <w:szCs w:val="22"/>
        </w:rPr>
        <w:t xml:space="preserve">-treated crops. </w:t>
      </w:r>
      <w:r w:rsidRPr="00926397">
        <w:rPr>
          <w:sz w:val="22"/>
          <w:szCs w:val="22"/>
        </w:rPr>
        <w:t xml:space="preserve">NASS collects agricultural plant timing data for select crops in some states. In this data set, </w:t>
      </w:r>
      <w:del w:id="138" w:author="Baylis, Katherine R" w:date="2015-05-23T14:36:00Z">
        <w:r w:rsidRPr="00926397" w:rsidDel="00E26AFD">
          <w:rPr>
            <w:sz w:val="22"/>
            <w:szCs w:val="22"/>
          </w:rPr>
          <w:delText>there is</w:delText>
        </w:r>
      </w:del>
      <w:ins w:id="139" w:author="Baylis, Katherine R" w:date="2015-05-23T14:36:00Z">
        <w:r w:rsidR="00E26AFD">
          <w:rPr>
            <w:sz w:val="22"/>
            <w:szCs w:val="22"/>
          </w:rPr>
          <w:t>we have</w:t>
        </w:r>
      </w:ins>
      <w:r w:rsidRPr="00926397">
        <w:rPr>
          <w:sz w:val="22"/>
          <w:szCs w:val="22"/>
        </w:rPr>
        <w:t xml:space="preserve"> information on the planting percentage by month for the United States</w:t>
      </w:r>
      <w:r w:rsidR="00C84FEA">
        <w:rPr>
          <w:sz w:val="22"/>
          <w:szCs w:val="22"/>
        </w:rPr>
        <w:t xml:space="preserve"> each year</w:t>
      </w:r>
      <w:r w:rsidRPr="00926397">
        <w:rPr>
          <w:sz w:val="22"/>
          <w:szCs w:val="22"/>
        </w:rPr>
        <w:t xml:space="preserve">. Corn, soy, cotton, canola, rice, sorghum, barley and spring wheat are planted in the spring. Winter wheat is planted in the </w:t>
      </w:r>
      <w:r w:rsidR="00C84FEA">
        <w:rPr>
          <w:sz w:val="22"/>
          <w:szCs w:val="22"/>
        </w:rPr>
        <w:t>fall.</w:t>
      </w:r>
      <w:r w:rsidRPr="00926397">
        <w:rPr>
          <w:sz w:val="22"/>
          <w:szCs w:val="22"/>
        </w:rPr>
        <w:t xml:space="preserve"> Most spring planting occurs between April and June. Fall planting occurs b</w:t>
      </w:r>
      <w:r w:rsidR="00C84FEA">
        <w:rPr>
          <w:sz w:val="22"/>
          <w:szCs w:val="22"/>
        </w:rPr>
        <w:t>etween September and November. Due to a lack of information, we estimate the planting window for canola is from April 20 to June 10 every year (Canola Council of Canada, 2013). Information on bloom timing of honeybee forage pla</w:t>
      </w:r>
      <w:r w:rsidR="00AB2BFC">
        <w:rPr>
          <w:sz w:val="22"/>
          <w:szCs w:val="22"/>
        </w:rPr>
        <w:t xml:space="preserve">nts is provided on </w:t>
      </w:r>
      <w:proofErr w:type="spellStart"/>
      <w:r w:rsidR="00AB2BFC">
        <w:rPr>
          <w:sz w:val="22"/>
          <w:szCs w:val="22"/>
        </w:rPr>
        <w:t>HoneyBeeNet</w:t>
      </w:r>
      <w:proofErr w:type="spellEnd"/>
      <w:r w:rsidR="00AB2BFC">
        <w:rPr>
          <w:sz w:val="22"/>
          <w:szCs w:val="22"/>
        </w:rPr>
        <w:t>, which not only lists the plants that bees frequently forage within each region within each state, but also whether each plant is significant nectar source or not (</w:t>
      </w:r>
      <w:proofErr w:type="spellStart"/>
      <w:r w:rsidR="00AB2BFC">
        <w:rPr>
          <w:sz w:val="22"/>
          <w:szCs w:val="22"/>
        </w:rPr>
        <w:t>Nickeson</w:t>
      </w:r>
      <w:proofErr w:type="spellEnd"/>
      <w:r w:rsidR="00AB2BFC">
        <w:rPr>
          <w:sz w:val="22"/>
          <w:szCs w:val="22"/>
        </w:rPr>
        <w:t>, 2010).</w:t>
      </w:r>
    </w:p>
    <w:p w14:paraId="0F83B96D" w14:textId="77777777" w:rsidR="00926397" w:rsidRPr="00926397" w:rsidRDefault="00926397" w:rsidP="000A5861">
      <w:pPr>
        <w:pStyle w:val="Default"/>
        <w:spacing w:line="360" w:lineRule="auto"/>
        <w:rPr>
          <w:sz w:val="22"/>
          <w:szCs w:val="22"/>
        </w:rPr>
      </w:pPr>
    </w:p>
    <w:p w14:paraId="4B6D54DA" w14:textId="77777777" w:rsidR="00926397" w:rsidRDefault="00926397" w:rsidP="000A5861">
      <w:pPr>
        <w:pStyle w:val="Default"/>
        <w:spacing w:line="360" w:lineRule="auto"/>
        <w:rPr>
          <w:sz w:val="22"/>
          <w:szCs w:val="22"/>
        </w:rPr>
      </w:pPr>
      <w:r w:rsidRPr="00926397">
        <w:rPr>
          <w:rFonts w:ascii="Calibri" w:hAnsi="Calibri" w:cs="Calibri"/>
          <w:sz w:val="22"/>
          <w:szCs w:val="22"/>
        </w:rPr>
        <w:t>M</w:t>
      </w:r>
      <w:r w:rsidRPr="00926397">
        <w:rPr>
          <w:sz w:val="22"/>
          <w:szCs w:val="22"/>
        </w:rPr>
        <w:t>any of the honey bee forage crops fall into the natural area landscape category</w:t>
      </w:r>
      <w:r w:rsidR="00AB2BFC">
        <w:rPr>
          <w:sz w:val="22"/>
          <w:szCs w:val="22"/>
        </w:rPr>
        <w:t>, so we consider the entire area to be in bloom if at least one of the forage crops is in bloom within the natural area category.</w:t>
      </w:r>
      <w:r w:rsidRPr="00926397">
        <w:rPr>
          <w:sz w:val="22"/>
          <w:szCs w:val="22"/>
        </w:rPr>
        <w:t xml:space="preserve"> </w:t>
      </w:r>
      <w:r w:rsidR="00AB2BFC">
        <w:rPr>
          <w:sz w:val="22"/>
          <w:szCs w:val="22"/>
        </w:rPr>
        <w:t xml:space="preserve">Bloom timing for </w:t>
      </w:r>
      <w:proofErr w:type="spellStart"/>
      <w:r w:rsidR="00AB2BFC">
        <w:rPr>
          <w:sz w:val="22"/>
          <w:szCs w:val="22"/>
        </w:rPr>
        <w:t>neonic</w:t>
      </w:r>
      <w:proofErr w:type="spellEnd"/>
      <w:r w:rsidR="00AB2BFC">
        <w:rPr>
          <w:sz w:val="22"/>
          <w:szCs w:val="22"/>
        </w:rPr>
        <w:t xml:space="preserve">-treated crops are also included in the data set to estimate pesticide exposure from pollen. </w:t>
      </w:r>
      <w:r w:rsidRPr="00926397">
        <w:rPr>
          <w:sz w:val="22"/>
          <w:szCs w:val="22"/>
        </w:rPr>
        <w:t xml:space="preserve">Spring wheat, winter wheat, barley and rice are not considered </w:t>
      </w:r>
      <w:r w:rsidR="00AB2BFC">
        <w:rPr>
          <w:sz w:val="22"/>
          <w:szCs w:val="22"/>
        </w:rPr>
        <w:t xml:space="preserve">as </w:t>
      </w:r>
      <w:r w:rsidRPr="00926397">
        <w:rPr>
          <w:sz w:val="22"/>
          <w:szCs w:val="22"/>
        </w:rPr>
        <w:t>forage crops for honey bees</w:t>
      </w:r>
      <w:r w:rsidR="00AB2BFC">
        <w:rPr>
          <w:sz w:val="22"/>
          <w:szCs w:val="22"/>
        </w:rPr>
        <w:t xml:space="preserve"> and thus are missing bloom timing information from </w:t>
      </w:r>
      <w:proofErr w:type="spellStart"/>
      <w:r w:rsidR="00AB2BFC">
        <w:rPr>
          <w:sz w:val="22"/>
          <w:szCs w:val="22"/>
        </w:rPr>
        <w:t>HoneyBeeNet</w:t>
      </w:r>
      <w:proofErr w:type="spellEnd"/>
      <w:r w:rsidR="00AB2BFC">
        <w:rPr>
          <w:sz w:val="22"/>
          <w:szCs w:val="22"/>
        </w:rPr>
        <w:t xml:space="preserve">. </w:t>
      </w:r>
      <w:r w:rsidRPr="00926397">
        <w:rPr>
          <w:sz w:val="22"/>
          <w:szCs w:val="22"/>
        </w:rPr>
        <w:t>These crops are wind-pollinated are not adapted to attract pollinators. However, honey bees can consume pollen from these crops (</w:t>
      </w:r>
      <w:proofErr w:type="spellStart"/>
      <w:r w:rsidRPr="00926397">
        <w:rPr>
          <w:sz w:val="22"/>
          <w:szCs w:val="22"/>
        </w:rPr>
        <w:t>Burlew</w:t>
      </w:r>
      <w:proofErr w:type="spellEnd"/>
      <w:r w:rsidRPr="00926397">
        <w:rPr>
          <w:sz w:val="22"/>
          <w:szCs w:val="22"/>
        </w:rPr>
        <w:t xml:space="preserve"> 2013).</w:t>
      </w:r>
    </w:p>
    <w:p w14:paraId="3C5D0942" w14:textId="77777777" w:rsidR="00AB2BFC" w:rsidRPr="00AB2BFC" w:rsidRDefault="00AB2BFC" w:rsidP="000A5861">
      <w:pPr>
        <w:pStyle w:val="Default"/>
        <w:spacing w:line="360" w:lineRule="auto"/>
        <w:rPr>
          <w:sz w:val="22"/>
          <w:szCs w:val="22"/>
        </w:rPr>
      </w:pPr>
    </w:p>
    <w:p w14:paraId="58390F8D" w14:textId="78143F4C" w:rsidR="00662F3C" w:rsidRDefault="00AB2BFC" w:rsidP="000A5861">
      <w:pPr>
        <w:pStyle w:val="Default"/>
        <w:spacing w:line="360" w:lineRule="auto"/>
        <w:rPr>
          <w:ins w:id="140" w:author="Baylis, Katherine R" w:date="2015-05-23T14:38:00Z"/>
          <w:color w:val="auto"/>
          <w:sz w:val="23"/>
          <w:szCs w:val="23"/>
          <w:shd w:val="pct15" w:color="auto" w:fill="FFFFFF"/>
        </w:rPr>
      </w:pPr>
      <w:r>
        <w:rPr>
          <w:sz w:val="22"/>
          <w:szCs w:val="22"/>
        </w:rPr>
        <w:t xml:space="preserve">To control for region fixed effects, we use USDA </w:t>
      </w:r>
      <w:r w:rsidR="00CB5B16">
        <w:rPr>
          <w:sz w:val="22"/>
          <w:szCs w:val="22"/>
        </w:rPr>
        <w:t xml:space="preserve">census </w:t>
      </w:r>
      <w:r>
        <w:rPr>
          <w:sz w:val="22"/>
          <w:szCs w:val="22"/>
        </w:rPr>
        <w:t xml:space="preserve">regions. </w:t>
      </w:r>
      <w:r w:rsidR="00CB5B16">
        <w:rPr>
          <w:sz w:val="23"/>
          <w:szCs w:val="23"/>
        </w:rPr>
        <w:t xml:space="preserve">These regions are selected </w:t>
      </w:r>
      <w:r>
        <w:rPr>
          <w:sz w:val="23"/>
          <w:szCs w:val="23"/>
        </w:rPr>
        <w:t>to increase comparability with studies on overwintering losses and to isolate regionally cropping patterns</w:t>
      </w:r>
      <w:r w:rsidR="00CB5B16">
        <w:rPr>
          <w:sz w:val="23"/>
          <w:szCs w:val="23"/>
        </w:rPr>
        <w:t xml:space="preserve">. </w:t>
      </w:r>
      <w:commentRangeStart w:id="141"/>
      <w:r w:rsidR="00CB5B16" w:rsidRPr="00CB5B16">
        <w:rPr>
          <w:color w:val="auto"/>
          <w:sz w:val="23"/>
          <w:szCs w:val="23"/>
          <w:shd w:val="pct15" w:color="auto" w:fill="FFFFFF"/>
        </w:rPr>
        <w:t>[Will add some summary stats on crops in each region later]</w:t>
      </w:r>
      <w:commentRangeEnd w:id="141"/>
      <w:r w:rsidR="00E26AFD">
        <w:rPr>
          <w:rStyle w:val="CommentReference"/>
          <w:rFonts w:asciiTheme="minorHAnsi" w:hAnsiTheme="minorHAnsi" w:cstheme="minorBidi"/>
          <w:color w:val="auto"/>
        </w:rPr>
        <w:commentReference w:id="141"/>
      </w:r>
    </w:p>
    <w:p w14:paraId="3BCD3069" w14:textId="77777777" w:rsidR="00E26AFD" w:rsidRDefault="00E26AFD" w:rsidP="000A5861">
      <w:pPr>
        <w:pStyle w:val="Default"/>
        <w:spacing w:line="360" w:lineRule="auto"/>
        <w:rPr>
          <w:ins w:id="142" w:author="Baylis, Katherine R" w:date="2015-05-23T14:38:00Z"/>
          <w:color w:val="auto"/>
          <w:sz w:val="23"/>
          <w:szCs w:val="23"/>
          <w:shd w:val="pct15" w:color="auto" w:fill="FFFFFF"/>
        </w:rPr>
      </w:pPr>
    </w:p>
    <w:p w14:paraId="49C6F1E7" w14:textId="7AFA85F4" w:rsidR="00E26AFD" w:rsidRPr="00E26AFD" w:rsidRDefault="00E26AFD" w:rsidP="000A5861">
      <w:pPr>
        <w:pStyle w:val="Default"/>
        <w:spacing w:line="360" w:lineRule="auto"/>
        <w:rPr>
          <w:sz w:val="23"/>
          <w:szCs w:val="23"/>
          <w:rPrChange w:id="143" w:author="Baylis, Katherine R" w:date="2015-05-23T14:38:00Z">
            <w:rPr>
              <w:color w:val="auto"/>
              <w:sz w:val="23"/>
              <w:szCs w:val="23"/>
              <w:shd w:val="pct15" w:color="auto" w:fill="FFFFFF"/>
            </w:rPr>
          </w:rPrChange>
        </w:rPr>
      </w:pPr>
      <w:ins w:id="144" w:author="Baylis, Katherine R" w:date="2015-05-23T14:38:00Z">
        <w:r>
          <w:rPr>
            <w:color w:val="auto"/>
            <w:sz w:val="23"/>
            <w:szCs w:val="23"/>
            <w:shd w:val="pct15" w:color="auto" w:fill="FFFFFF"/>
          </w:rPr>
          <w:t>For our analysis, we first us</w:t>
        </w:r>
        <w:r w:rsidR="00B222F7">
          <w:rPr>
            <w:color w:val="auto"/>
            <w:sz w:val="23"/>
            <w:szCs w:val="23"/>
            <w:shd w:val="pct15" w:color="auto" w:fill="FFFFFF"/>
          </w:rPr>
          <w:t xml:space="preserve">e a logit regression to ask what factors are associated with finding neonicotinoid contamination in the hive.  Second, we use a multivariate regression </w:t>
        </w:r>
      </w:ins>
      <w:ins w:id="145" w:author="Baylis, Katherine R" w:date="2015-05-23T14:40:00Z">
        <w:r w:rsidR="00B222F7">
          <w:rPr>
            <w:color w:val="auto"/>
            <w:sz w:val="23"/>
            <w:szCs w:val="23"/>
            <w:shd w:val="pct15" w:color="auto" w:fill="FFFFFF"/>
          </w:rPr>
          <w:t xml:space="preserve">to estimate the effect of neonicotinoid contamination on </w:t>
        </w:r>
        <w:proofErr w:type="spellStart"/>
        <w:r w:rsidR="00B222F7">
          <w:rPr>
            <w:color w:val="auto"/>
            <w:sz w:val="23"/>
            <w:szCs w:val="23"/>
            <w:shd w:val="pct15" w:color="auto" w:fill="FFFFFF"/>
          </w:rPr>
          <w:t>nosema</w:t>
        </w:r>
        <w:proofErr w:type="spellEnd"/>
        <w:r w:rsidR="00B222F7">
          <w:rPr>
            <w:color w:val="auto"/>
            <w:sz w:val="23"/>
            <w:szCs w:val="23"/>
            <w:shd w:val="pct15" w:color="auto" w:fill="FFFFFF"/>
          </w:rPr>
          <w:t xml:space="preserve"> and </w:t>
        </w:r>
        <w:proofErr w:type="spellStart"/>
        <w:r w:rsidR="00B222F7">
          <w:rPr>
            <w:color w:val="auto"/>
            <w:sz w:val="23"/>
            <w:szCs w:val="23"/>
            <w:shd w:val="pct15" w:color="auto" w:fill="FFFFFF"/>
          </w:rPr>
          <w:t>varroa</w:t>
        </w:r>
        <w:proofErr w:type="spellEnd"/>
        <w:r w:rsidR="00B222F7">
          <w:rPr>
            <w:color w:val="auto"/>
            <w:sz w:val="23"/>
            <w:szCs w:val="23"/>
            <w:shd w:val="pct15" w:color="auto" w:fill="FFFFFF"/>
          </w:rPr>
          <w:t xml:space="preserve"> loads.  We use several specifications, first with no fixed effects, then with fixed effects for region and year.  Then we include an increasing number of controls, such as forage availability and weather.  </w:t>
        </w:r>
      </w:ins>
      <w:ins w:id="146" w:author="Baylis, Katherine R" w:date="2015-05-23T15:10:00Z">
        <w:r w:rsidR="00860F7A">
          <w:rPr>
            <w:color w:val="auto"/>
            <w:sz w:val="23"/>
            <w:szCs w:val="23"/>
            <w:shd w:val="pct15" w:color="auto" w:fill="FFFFFF"/>
          </w:rPr>
          <w:t xml:space="preserve">In the first stage, we compare those apiaries that are near neonicotinoid-treated crops whose samples are taken during planting, to other apiaries </w:t>
        </w:r>
      </w:ins>
      <w:ins w:id="147" w:author="Baylis, Katherine R" w:date="2015-05-23T15:11:00Z">
        <w:r w:rsidR="00860F7A">
          <w:rPr>
            <w:color w:val="auto"/>
            <w:sz w:val="23"/>
            <w:szCs w:val="23"/>
            <w:shd w:val="pct15" w:color="auto" w:fill="FFFFFF"/>
          </w:rPr>
          <w:t>near</w:t>
        </w:r>
      </w:ins>
      <w:ins w:id="148" w:author="Baylis, Katherine R" w:date="2015-05-23T15:10:00Z">
        <w:r w:rsidR="00860F7A">
          <w:rPr>
            <w:color w:val="auto"/>
            <w:sz w:val="23"/>
            <w:szCs w:val="23"/>
            <w:shd w:val="pct15" w:color="auto" w:fill="FFFFFF"/>
          </w:rPr>
          <w:t xml:space="preserve"> </w:t>
        </w:r>
      </w:ins>
      <w:ins w:id="149" w:author="Baylis, Katherine R" w:date="2015-05-23T15:11:00Z">
        <w:r w:rsidR="00860F7A">
          <w:rPr>
            <w:color w:val="auto"/>
            <w:sz w:val="23"/>
            <w:szCs w:val="23"/>
            <w:shd w:val="pct15" w:color="auto" w:fill="FFFFFF"/>
          </w:rPr>
          <w:t xml:space="preserve">neonicotinoid-treated crops whose samples are taken other times of year, and to apiaries who are not near neonicotinoid-treated crops.  For the second analysis, </w:t>
        </w:r>
      </w:ins>
      <w:ins w:id="150" w:author="Baylis, Katherine R" w:date="2015-05-23T15:13:00Z">
        <w:r w:rsidR="00586E4F">
          <w:rPr>
            <w:color w:val="auto"/>
            <w:sz w:val="23"/>
            <w:szCs w:val="23"/>
            <w:shd w:val="pct15" w:color="auto" w:fill="FFFFFF"/>
          </w:rPr>
          <w:t xml:space="preserve">using the fixed effects, </w:t>
        </w:r>
      </w:ins>
      <w:ins w:id="151" w:author="Baylis, Katherine R" w:date="2015-05-23T15:11:00Z">
        <w:r w:rsidR="00860F7A">
          <w:rPr>
            <w:color w:val="auto"/>
            <w:sz w:val="23"/>
            <w:szCs w:val="23"/>
            <w:shd w:val="pct15" w:color="auto" w:fill="FFFFFF"/>
          </w:rPr>
          <w:t xml:space="preserve">we compare </w:t>
        </w:r>
      </w:ins>
      <w:ins w:id="152" w:author="Baylis, Katherine R" w:date="2015-05-23T15:13:00Z">
        <w:r w:rsidR="00586E4F">
          <w:rPr>
            <w:color w:val="auto"/>
            <w:sz w:val="23"/>
            <w:szCs w:val="23"/>
            <w:shd w:val="pct15" w:color="auto" w:fill="FFFFFF"/>
          </w:rPr>
          <w:t xml:space="preserve">disease outcomes of </w:t>
        </w:r>
      </w:ins>
      <w:ins w:id="153" w:author="Baylis, Katherine R" w:date="2015-05-23T15:11:00Z">
        <w:r w:rsidR="00860F7A">
          <w:rPr>
            <w:color w:val="auto"/>
            <w:sz w:val="23"/>
            <w:szCs w:val="23"/>
            <w:shd w:val="pct15" w:color="auto" w:fill="FFFFFF"/>
          </w:rPr>
          <w:t xml:space="preserve">those apiaries </w:t>
        </w:r>
      </w:ins>
      <w:ins w:id="154" w:author="Baylis, Katherine R" w:date="2015-05-23T15:12:00Z">
        <w:r w:rsidR="00586E4F">
          <w:rPr>
            <w:color w:val="auto"/>
            <w:sz w:val="23"/>
            <w:szCs w:val="23"/>
            <w:shd w:val="pct15" w:color="auto" w:fill="FFFFFF"/>
          </w:rPr>
          <w:t xml:space="preserve">were </w:t>
        </w:r>
        <w:proofErr w:type="spellStart"/>
        <w:r w:rsidR="00586E4F">
          <w:rPr>
            <w:color w:val="auto"/>
            <w:sz w:val="23"/>
            <w:szCs w:val="23"/>
            <w:shd w:val="pct15" w:color="auto" w:fill="FFFFFF"/>
          </w:rPr>
          <w:t>neonics</w:t>
        </w:r>
        <w:proofErr w:type="spellEnd"/>
        <w:r w:rsidR="00586E4F">
          <w:rPr>
            <w:color w:val="auto"/>
            <w:sz w:val="23"/>
            <w:szCs w:val="23"/>
            <w:shd w:val="pct15" w:color="auto" w:fill="FFFFFF"/>
          </w:rPr>
          <w:t xml:space="preserve"> are found to apiaries</w:t>
        </w:r>
      </w:ins>
      <w:ins w:id="155" w:author="Baylis, Katherine R" w:date="2015-05-23T15:13:00Z">
        <w:r w:rsidR="00586E4F">
          <w:rPr>
            <w:color w:val="auto"/>
            <w:sz w:val="23"/>
            <w:szCs w:val="23"/>
            <w:shd w:val="pct15" w:color="auto" w:fill="FFFFFF"/>
          </w:rPr>
          <w:t xml:space="preserve"> tested</w:t>
        </w:r>
      </w:ins>
      <w:ins w:id="156" w:author="Baylis, Katherine R" w:date="2015-05-23T15:12:00Z">
        <w:r w:rsidR="00586E4F">
          <w:rPr>
            <w:color w:val="auto"/>
            <w:sz w:val="23"/>
            <w:szCs w:val="23"/>
            <w:shd w:val="pct15" w:color="auto" w:fill="FFFFFF"/>
          </w:rPr>
          <w:t xml:space="preserve"> in the same region, in the same year, during the same time of year</w:t>
        </w:r>
      </w:ins>
      <w:ins w:id="157" w:author="Baylis, Katherine R" w:date="2015-05-23T15:13:00Z">
        <w:r w:rsidR="00586E4F">
          <w:rPr>
            <w:color w:val="auto"/>
            <w:sz w:val="23"/>
            <w:szCs w:val="23"/>
            <w:shd w:val="pct15" w:color="auto" w:fill="FFFFFF"/>
          </w:rPr>
          <w:t xml:space="preserve">.  </w:t>
        </w:r>
      </w:ins>
    </w:p>
    <w:p w14:paraId="2016879D" w14:textId="77777777" w:rsidR="00CB5B16" w:rsidRDefault="00CB5B16" w:rsidP="000A5861">
      <w:pPr>
        <w:pStyle w:val="Default"/>
        <w:spacing w:line="360" w:lineRule="auto"/>
        <w:rPr>
          <w:color w:val="auto"/>
          <w:sz w:val="23"/>
          <w:szCs w:val="23"/>
          <w:shd w:val="pct15" w:color="auto" w:fill="FFFFFF"/>
        </w:rPr>
      </w:pPr>
    </w:p>
    <w:p w14:paraId="1B5D6163" w14:textId="77777777" w:rsidR="000A5861" w:rsidRPr="00B222F7" w:rsidRDefault="000A5861" w:rsidP="000A5861">
      <w:pPr>
        <w:spacing w:line="360" w:lineRule="auto"/>
        <w:rPr>
          <w:rFonts w:ascii="Times New Roman" w:hAnsi="Times New Roman" w:cs="Times New Roman"/>
          <w:b/>
          <w:rPrChange w:id="158" w:author="Baylis, Katherine R" w:date="2015-05-23T14:42:00Z">
            <w:rPr>
              <w:rFonts w:ascii="Times New Roman" w:hAnsi="Times New Roman" w:cs="Times New Roman"/>
            </w:rPr>
          </w:rPrChange>
        </w:rPr>
      </w:pPr>
      <w:r w:rsidRPr="00B222F7">
        <w:rPr>
          <w:rFonts w:ascii="Times New Roman" w:hAnsi="Times New Roman" w:cs="Times New Roman"/>
          <w:b/>
          <w:rPrChange w:id="159" w:author="Baylis, Katherine R" w:date="2015-05-23T14:42:00Z">
            <w:rPr>
              <w:rFonts w:ascii="Times New Roman" w:hAnsi="Times New Roman" w:cs="Times New Roman"/>
            </w:rPr>
          </w:rPrChange>
        </w:rPr>
        <w:t>Results</w:t>
      </w:r>
    </w:p>
    <w:p w14:paraId="686DD426" w14:textId="3C9EC5FE" w:rsidR="000A5861" w:rsidRPr="00404712" w:rsidRDefault="000A5861" w:rsidP="000A5861">
      <w:pPr>
        <w:spacing w:line="360" w:lineRule="auto"/>
        <w:rPr>
          <w:rFonts w:ascii="Times New Roman" w:hAnsi="Times New Roman" w:cs="Times New Roman"/>
          <w:u w:val="single"/>
        </w:rPr>
      </w:pPr>
      <w:r w:rsidRPr="00404712">
        <w:rPr>
          <w:rFonts w:ascii="Times New Roman" w:hAnsi="Times New Roman" w:cs="Times New Roman"/>
          <w:u w:val="single"/>
        </w:rPr>
        <w:t xml:space="preserve">First Stage – </w:t>
      </w:r>
      <w:del w:id="160" w:author="Baylis, Katherine R" w:date="2015-05-23T14:44:00Z">
        <w:r w:rsidRPr="00404712" w:rsidDel="008C3116">
          <w:rPr>
            <w:rFonts w:ascii="Times New Roman" w:hAnsi="Times New Roman" w:cs="Times New Roman"/>
            <w:u w:val="single"/>
          </w:rPr>
          <w:delText>Timing of potential exposure</w:delText>
        </w:r>
      </w:del>
      <w:ins w:id="161" w:author="Baylis, Katherine R" w:date="2015-05-23T14:44:00Z">
        <w:r w:rsidR="008C3116">
          <w:rPr>
            <w:rFonts w:ascii="Times New Roman" w:hAnsi="Times New Roman" w:cs="Times New Roman"/>
            <w:u w:val="single"/>
          </w:rPr>
          <w:t>Factors associated with neonicotinoid contamination</w:t>
        </w:r>
      </w:ins>
    </w:p>
    <w:p w14:paraId="5870B70E" w14:textId="3EDBDC62" w:rsidR="000A5861" w:rsidRDefault="000A5861" w:rsidP="000A5861">
      <w:pPr>
        <w:spacing w:line="360" w:lineRule="auto"/>
        <w:rPr>
          <w:rFonts w:ascii="Times New Roman" w:hAnsi="Times New Roman" w:cs="Times New Roman"/>
        </w:rPr>
      </w:pPr>
      <w:r w:rsidRPr="00404712">
        <w:rPr>
          <w:rFonts w:ascii="Times New Roman" w:hAnsi="Times New Roman" w:cs="Times New Roman"/>
        </w:rPr>
        <w:t xml:space="preserve">The first stage examines whether an apiary with a large share of </w:t>
      </w:r>
      <w:proofErr w:type="spellStart"/>
      <w:r w:rsidRPr="00404712">
        <w:rPr>
          <w:rFonts w:ascii="Times New Roman" w:hAnsi="Times New Roman" w:cs="Times New Roman"/>
        </w:rPr>
        <w:t>neonic</w:t>
      </w:r>
      <w:proofErr w:type="spellEnd"/>
      <w:r w:rsidRPr="00404712">
        <w:rPr>
          <w:rFonts w:ascii="Times New Roman" w:hAnsi="Times New Roman" w:cs="Times New Roman"/>
        </w:rPr>
        <w:t xml:space="preserve">-treated crops within the foraging radius would have higher probability to being contaminated by </w:t>
      </w:r>
      <w:proofErr w:type="spellStart"/>
      <w:r w:rsidRPr="00404712">
        <w:rPr>
          <w:rFonts w:ascii="Times New Roman" w:hAnsi="Times New Roman" w:cs="Times New Roman"/>
        </w:rPr>
        <w:t>neonics</w:t>
      </w:r>
      <w:proofErr w:type="spellEnd"/>
      <w:r w:rsidRPr="00404712">
        <w:rPr>
          <w:rFonts w:ascii="Times New Roman" w:hAnsi="Times New Roman" w:cs="Times New Roman"/>
        </w:rPr>
        <w:t xml:space="preserve"> during certain times of the year. In other words, we </w:t>
      </w:r>
      <w:del w:id="162" w:author="Baylis, Katherine R" w:date="2015-05-23T14:44:00Z">
        <w:r w:rsidRPr="00404712" w:rsidDel="008C3116">
          <w:rPr>
            <w:rFonts w:ascii="Times New Roman" w:hAnsi="Times New Roman" w:cs="Times New Roman"/>
          </w:rPr>
          <w:delText>explore during</w:delText>
        </w:r>
      </w:del>
      <w:ins w:id="163" w:author="Baylis, Katherine R" w:date="2015-05-23T14:44:00Z">
        <w:r w:rsidR="008C3116">
          <w:rPr>
            <w:rFonts w:ascii="Times New Roman" w:hAnsi="Times New Roman" w:cs="Times New Roman"/>
          </w:rPr>
          <w:t>ask</w:t>
        </w:r>
      </w:ins>
      <w:r w:rsidRPr="00404712">
        <w:rPr>
          <w:rFonts w:ascii="Times New Roman" w:hAnsi="Times New Roman" w:cs="Times New Roman"/>
        </w:rPr>
        <w:t xml:space="preserve"> which time of the year </w:t>
      </w:r>
      <w:ins w:id="164" w:author="Baylis, Katherine R" w:date="2015-05-23T14:44:00Z">
        <w:r w:rsidR="008C3116">
          <w:rPr>
            <w:rFonts w:ascii="Times New Roman" w:hAnsi="Times New Roman" w:cs="Times New Roman"/>
          </w:rPr>
          <w:t xml:space="preserve">do we observe </w:t>
        </w:r>
      </w:ins>
      <w:del w:id="165" w:author="Baylis, Katherine R" w:date="2015-05-23T14:45:00Z">
        <w:r w:rsidRPr="00404712" w:rsidDel="008C3116">
          <w:rPr>
            <w:rFonts w:ascii="Times New Roman" w:hAnsi="Times New Roman" w:cs="Times New Roman"/>
          </w:rPr>
          <w:delText>bees’ exposure to neonicotinoid pesticides through nearby crops would contaminate the apiary</w:delText>
        </w:r>
      </w:del>
      <w:ins w:id="166" w:author="Baylis, Katherine R" w:date="2015-05-23T14:45:00Z">
        <w:r w:rsidR="008C3116">
          <w:rPr>
            <w:rFonts w:ascii="Times New Roman" w:hAnsi="Times New Roman" w:cs="Times New Roman"/>
          </w:rPr>
          <w:t>neonicotinoid exposure in the apiary, and does this timing align with planting or blooming time of neonicotinoid-treated crops</w:t>
        </w:r>
      </w:ins>
      <w:r w:rsidRPr="00404712">
        <w:rPr>
          <w:rFonts w:ascii="Times New Roman" w:hAnsi="Times New Roman" w:cs="Times New Roman"/>
        </w:rPr>
        <w:t xml:space="preserve">. </w:t>
      </w:r>
      <w:r>
        <w:rPr>
          <w:rFonts w:ascii="Times New Roman" w:hAnsi="Times New Roman" w:cs="Times New Roman"/>
        </w:rPr>
        <w:t xml:space="preserve">We aggregated the </w:t>
      </w:r>
      <w:del w:id="167" w:author="Baylis, Katherine R" w:date="2015-05-23T14:45:00Z">
        <w:r w:rsidDel="008C3116">
          <w:rPr>
            <w:rFonts w:ascii="Times New Roman" w:hAnsi="Times New Roman" w:cs="Times New Roman"/>
          </w:rPr>
          <w:delText xml:space="preserve">shares </w:delText>
        </w:r>
      </w:del>
      <w:ins w:id="168" w:author="Baylis, Katherine R" w:date="2015-05-23T14:45:00Z">
        <w:r w:rsidR="008C3116">
          <w:rPr>
            <w:rFonts w:ascii="Times New Roman" w:hAnsi="Times New Roman" w:cs="Times New Roman"/>
          </w:rPr>
          <w:t>percent area</w:t>
        </w:r>
        <w:r w:rsidR="008C3116">
          <w:rPr>
            <w:rFonts w:ascii="Times New Roman" w:hAnsi="Times New Roman" w:cs="Times New Roman"/>
          </w:rPr>
          <w:t xml:space="preserve"> </w:t>
        </w:r>
      </w:ins>
      <w:r>
        <w:rPr>
          <w:rFonts w:ascii="Times New Roman" w:hAnsi="Times New Roman" w:cs="Times New Roman"/>
        </w:rPr>
        <w:t xml:space="preserve">of all 9 commonly </w:t>
      </w:r>
      <w:ins w:id="169" w:author="Baylis, Katherine R" w:date="2015-05-23T14:45:00Z">
        <w:r w:rsidR="008C3116">
          <w:rPr>
            <w:rFonts w:ascii="Times New Roman" w:hAnsi="Times New Roman" w:cs="Times New Roman"/>
          </w:rPr>
          <w:t>neonicotinoid-</w:t>
        </w:r>
      </w:ins>
      <w:r>
        <w:rPr>
          <w:rFonts w:ascii="Times New Roman" w:hAnsi="Times New Roman" w:cs="Times New Roman"/>
        </w:rPr>
        <w:t xml:space="preserve">treated crops and interacted these numbers with planting and bloom time. Planting time and bloom time are both dummy variables </w:t>
      </w:r>
      <w:r>
        <w:rPr>
          <w:rFonts w:ascii="Times New Roman" w:hAnsi="Times New Roman" w:cs="Times New Roman"/>
        </w:rPr>
        <w:lastRenderedPageBreak/>
        <w:t xml:space="preserve">indicating whether any treated crops within the 2-mile radius are being planted or in bloom on the date of </w:t>
      </w:r>
      <w:ins w:id="170" w:author="Baylis, Katherine R" w:date="2015-05-23T14:46:00Z">
        <w:r w:rsidR="008C3116">
          <w:rPr>
            <w:rFonts w:ascii="Times New Roman" w:hAnsi="Times New Roman" w:cs="Times New Roman"/>
          </w:rPr>
          <w:t xml:space="preserve">the sample </w:t>
        </w:r>
      </w:ins>
      <w:r>
        <w:rPr>
          <w:rFonts w:ascii="Times New Roman" w:hAnsi="Times New Roman" w:cs="Times New Roman"/>
        </w:rPr>
        <w:t xml:space="preserve">collection. </w:t>
      </w:r>
    </w:p>
    <w:p w14:paraId="772B7A96" w14:textId="4F511974" w:rsidR="000A5861" w:rsidRDefault="000A5861" w:rsidP="000A5861">
      <w:pPr>
        <w:spacing w:line="360" w:lineRule="auto"/>
        <w:rPr>
          <w:rFonts w:ascii="Times New Roman" w:hAnsi="Times New Roman" w:cs="Times New Roman"/>
        </w:rPr>
      </w:pPr>
      <w:r w:rsidRPr="00404712">
        <w:rPr>
          <w:rFonts w:ascii="Times New Roman" w:hAnsi="Times New Roman" w:cs="Times New Roman"/>
        </w:rPr>
        <w:t>All the specification</w:t>
      </w:r>
      <w:r>
        <w:rPr>
          <w:rFonts w:ascii="Times New Roman" w:hAnsi="Times New Roman" w:cs="Times New Roman"/>
        </w:rPr>
        <w:t>s</w:t>
      </w:r>
      <w:r w:rsidRPr="00404712">
        <w:rPr>
          <w:rFonts w:ascii="Times New Roman" w:hAnsi="Times New Roman" w:cs="Times New Roman"/>
        </w:rPr>
        <w:t xml:space="preserve"> below show strong evidence that the share of treated crops nearby during planting time </w:t>
      </w:r>
      <w:r>
        <w:rPr>
          <w:rFonts w:ascii="Times New Roman" w:hAnsi="Times New Roman" w:cs="Times New Roman"/>
        </w:rPr>
        <w:t>positively contributes to the</w:t>
      </w:r>
      <w:r w:rsidRPr="00404712">
        <w:rPr>
          <w:rFonts w:ascii="Times New Roman" w:hAnsi="Times New Roman" w:cs="Times New Roman"/>
        </w:rPr>
        <w:t xml:space="preserve"> likelihood of apiaries to be contaminated by neonic</w:t>
      </w:r>
      <w:ins w:id="171" w:author="Baylis, Katherine R" w:date="2015-05-23T14:46:00Z">
        <w:r w:rsidR="008C3116">
          <w:rPr>
            <w:rFonts w:ascii="Times New Roman" w:hAnsi="Times New Roman" w:cs="Times New Roman"/>
          </w:rPr>
          <w:t>otinoids</w:t>
        </w:r>
      </w:ins>
      <w:del w:id="172" w:author="Baylis, Katherine R" w:date="2015-05-23T14:46:00Z">
        <w:r w:rsidRPr="00404712" w:rsidDel="008C3116">
          <w:rPr>
            <w:rFonts w:ascii="Times New Roman" w:hAnsi="Times New Roman" w:cs="Times New Roman"/>
          </w:rPr>
          <w:delText>s</w:delText>
        </w:r>
      </w:del>
      <w:r w:rsidRPr="00404712">
        <w:rPr>
          <w:rFonts w:ascii="Times New Roman" w:hAnsi="Times New Roman" w:cs="Times New Roman"/>
        </w:rPr>
        <w:t xml:space="preserve">. </w:t>
      </w:r>
      <w:r>
        <w:rPr>
          <w:rFonts w:ascii="Times New Roman" w:hAnsi="Times New Roman" w:cs="Times New Roman"/>
        </w:rPr>
        <w:t>When we control</w:t>
      </w:r>
      <w:del w:id="173" w:author="Baylis, Katherine R" w:date="2015-05-23T14:46:00Z">
        <w:r w:rsidDel="008C3116">
          <w:rPr>
            <w:rFonts w:ascii="Times New Roman" w:hAnsi="Times New Roman" w:cs="Times New Roman"/>
          </w:rPr>
          <w:delText>led</w:delText>
        </w:r>
      </w:del>
      <w:r>
        <w:rPr>
          <w:rFonts w:ascii="Times New Roman" w:hAnsi="Times New Roman" w:cs="Times New Roman"/>
        </w:rPr>
        <w:t xml:space="preserve"> for year fixed effect</w:t>
      </w:r>
      <w:ins w:id="174" w:author="Baylis, Katherine R" w:date="2015-05-23T14:46:00Z">
        <w:r w:rsidR="008C3116">
          <w:rPr>
            <w:rFonts w:ascii="Times New Roman" w:hAnsi="Times New Roman" w:cs="Times New Roman"/>
          </w:rPr>
          <w:t>s</w:t>
        </w:r>
      </w:ins>
      <w:r>
        <w:rPr>
          <w:rFonts w:ascii="Times New Roman" w:hAnsi="Times New Roman" w:cs="Times New Roman"/>
        </w:rPr>
        <w:t xml:space="preserve"> and region fixed effect</w:t>
      </w:r>
      <w:ins w:id="175" w:author="Baylis, Katherine R" w:date="2015-05-23T14:46:00Z">
        <w:r w:rsidR="008C3116">
          <w:rPr>
            <w:rFonts w:ascii="Times New Roman" w:hAnsi="Times New Roman" w:cs="Times New Roman"/>
          </w:rPr>
          <w:t>s</w:t>
        </w:r>
      </w:ins>
      <w:r>
        <w:rPr>
          <w:rFonts w:ascii="Times New Roman" w:hAnsi="Times New Roman" w:cs="Times New Roman"/>
        </w:rPr>
        <w:t xml:space="preserve">, the </w:t>
      </w:r>
      <w:ins w:id="176" w:author="Baylis, Katherine R" w:date="2015-05-23T14:46:00Z">
        <w:r w:rsidR="008C3116">
          <w:rPr>
            <w:rFonts w:ascii="Times New Roman" w:hAnsi="Times New Roman" w:cs="Times New Roman"/>
          </w:rPr>
          <w:t xml:space="preserve">coefficients on the interaction between neonicotinoid-treated crops during planting time </w:t>
        </w:r>
      </w:ins>
      <w:ins w:id="177" w:author="Baylis, Katherine R" w:date="2015-05-23T14:47:00Z">
        <w:r w:rsidR="008C3116">
          <w:rPr>
            <w:rFonts w:ascii="Times New Roman" w:hAnsi="Times New Roman" w:cs="Times New Roman"/>
          </w:rPr>
          <w:t>increase</w:t>
        </w:r>
      </w:ins>
      <w:ins w:id="178" w:author="Baylis, Katherine R" w:date="2015-05-23T14:46:00Z">
        <w:r w:rsidR="008C3116">
          <w:rPr>
            <w:rFonts w:ascii="Times New Roman" w:hAnsi="Times New Roman" w:cs="Times New Roman"/>
          </w:rPr>
          <w:t xml:space="preserve">s, and the model fit improves.  </w:t>
        </w:r>
      </w:ins>
      <w:del w:id="179" w:author="Baylis, Katherine R" w:date="2015-05-23T14:47:00Z">
        <w:r w:rsidDel="008C3116">
          <w:rPr>
            <w:rFonts w:ascii="Times New Roman" w:hAnsi="Times New Roman" w:cs="Times New Roman"/>
          </w:rPr>
          <w:delText>evidence becomes stronger with higher R-squared. Moreover, w</w:delText>
        </w:r>
      </w:del>
      <w:ins w:id="180" w:author="Baylis, Katherine R" w:date="2015-05-23T14:47:00Z">
        <w:r w:rsidR="008C3116">
          <w:rPr>
            <w:rFonts w:ascii="Times New Roman" w:hAnsi="Times New Roman" w:cs="Times New Roman"/>
          </w:rPr>
          <w:t>W</w:t>
        </w:r>
      </w:ins>
      <w:r>
        <w:rPr>
          <w:rFonts w:ascii="Times New Roman" w:hAnsi="Times New Roman" w:cs="Times New Roman"/>
        </w:rPr>
        <w:t xml:space="preserve">hen we controlled for bloom time, </w:t>
      </w:r>
      <w:ins w:id="181" w:author="Baylis, Katherine R" w:date="2015-05-23T14:47:00Z">
        <w:r w:rsidR="008C3116">
          <w:rPr>
            <w:rFonts w:ascii="Times New Roman" w:hAnsi="Times New Roman" w:cs="Times New Roman"/>
          </w:rPr>
          <w:t>we observe that</w:t>
        </w:r>
      </w:ins>
      <w:ins w:id="182" w:author="Baylis, Katherine R" w:date="2015-05-23T14:48:00Z">
        <w:r w:rsidR="008C3116">
          <w:rPr>
            <w:rFonts w:ascii="Times New Roman" w:hAnsi="Times New Roman" w:cs="Times New Roman"/>
          </w:rPr>
          <w:t>, if anything,</w:t>
        </w:r>
      </w:ins>
      <w:ins w:id="183" w:author="Baylis, Katherine R" w:date="2015-05-23T14:47:00Z">
        <w:r w:rsidR="008C3116">
          <w:rPr>
            <w:rFonts w:ascii="Times New Roman" w:hAnsi="Times New Roman" w:cs="Times New Roman"/>
          </w:rPr>
          <w:t xml:space="preserve"> </w:t>
        </w:r>
      </w:ins>
      <w:del w:id="184" w:author="Baylis, Katherine R" w:date="2015-05-23T14:48:00Z">
        <w:r w:rsidDel="008C3116">
          <w:rPr>
            <w:rFonts w:ascii="Times New Roman" w:hAnsi="Times New Roman" w:cs="Times New Roman"/>
          </w:rPr>
          <w:delText xml:space="preserve">the models appear to </w:delText>
        </w:r>
      </w:del>
      <w:del w:id="185" w:author="Baylis, Katherine R" w:date="2015-05-23T14:47:00Z">
        <w:r w:rsidDel="008C3116">
          <w:rPr>
            <w:rFonts w:ascii="Times New Roman" w:hAnsi="Times New Roman" w:cs="Times New Roman"/>
          </w:rPr>
          <w:delText xml:space="preserve">be </w:delText>
        </w:r>
      </w:del>
      <w:del w:id="186" w:author="Baylis, Katherine R" w:date="2015-05-23T14:48:00Z">
        <w:r w:rsidDel="008C3116">
          <w:rPr>
            <w:rFonts w:ascii="Times New Roman" w:hAnsi="Times New Roman" w:cs="Times New Roman"/>
          </w:rPr>
          <w:delText xml:space="preserve">even better </w:delText>
        </w:r>
      </w:del>
      <w:del w:id="187" w:author="Baylis, Katherine R" w:date="2015-05-23T14:47:00Z">
        <w:r w:rsidDel="008C3116">
          <w:rPr>
            <w:rFonts w:ascii="Times New Roman" w:hAnsi="Times New Roman" w:cs="Times New Roman"/>
          </w:rPr>
          <w:delText xml:space="preserve">fits </w:delText>
        </w:r>
      </w:del>
      <w:del w:id="188" w:author="Baylis, Katherine R" w:date="2015-05-23T14:48:00Z">
        <w:r w:rsidDel="008C3116">
          <w:rPr>
            <w:rFonts w:ascii="Times New Roman" w:hAnsi="Times New Roman" w:cs="Times New Roman"/>
          </w:rPr>
          <w:delText xml:space="preserve">with significant results. </w:delText>
        </w:r>
        <w:r w:rsidRPr="00404712" w:rsidDel="008C3116">
          <w:rPr>
            <w:rFonts w:ascii="Times New Roman" w:hAnsi="Times New Roman" w:cs="Times New Roman"/>
          </w:rPr>
          <w:delText xml:space="preserve">We also find that an increase in </w:delText>
        </w:r>
      </w:del>
      <w:r w:rsidRPr="00404712">
        <w:rPr>
          <w:rFonts w:ascii="Times New Roman" w:hAnsi="Times New Roman" w:cs="Times New Roman"/>
        </w:rPr>
        <w:t xml:space="preserve">shares of treated crop nearby during bloom time </w:t>
      </w:r>
      <w:ins w:id="189" w:author="Baylis, Katherine R" w:date="2015-05-23T14:48:00Z">
        <w:r w:rsidR="008C3116">
          <w:rPr>
            <w:rFonts w:ascii="Times New Roman" w:hAnsi="Times New Roman" w:cs="Times New Roman"/>
          </w:rPr>
          <w:t xml:space="preserve">are associated with a decrease in the probability that </w:t>
        </w:r>
      </w:ins>
      <w:del w:id="190" w:author="Baylis, Katherine R" w:date="2015-05-23T14:48:00Z">
        <w:r w:rsidRPr="00404712" w:rsidDel="008C3116">
          <w:rPr>
            <w:rFonts w:ascii="Times New Roman" w:hAnsi="Times New Roman" w:cs="Times New Roman"/>
          </w:rPr>
          <w:delText>would decrease the likelihood of</w:delText>
        </w:r>
      </w:del>
      <w:r w:rsidRPr="00404712">
        <w:rPr>
          <w:rFonts w:ascii="Times New Roman" w:hAnsi="Times New Roman" w:cs="Times New Roman"/>
        </w:rPr>
        <w:t xml:space="preserve"> apiaries </w:t>
      </w:r>
      <w:ins w:id="191" w:author="Baylis, Katherine R" w:date="2015-05-23T14:48:00Z">
        <w:r w:rsidR="008C3116">
          <w:rPr>
            <w:rFonts w:ascii="Times New Roman" w:hAnsi="Times New Roman" w:cs="Times New Roman"/>
          </w:rPr>
          <w:t xml:space="preserve">are contaminated by </w:t>
        </w:r>
      </w:ins>
      <w:del w:id="192" w:author="Baylis, Katherine R" w:date="2015-05-23T14:48:00Z">
        <w:r w:rsidRPr="00404712" w:rsidDel="008C3116">
          <w:rPr>
            <w:rFonts w:ascii="Times New Roman" w:hAnsi="Times New Roman" w:cs="Times New Roman"/>
          </w:rPr>
          <w:delText>to be detected with</w:delText>
        </w:r>
      </w:del>
      <w:r w:rsidRPr="00404712">
        <w:rPr>
          <w:rFonts w:ascii="Times New Roman" w:hAnsi="Times New Roman" w:cs="Times New Roman"/>
        </w:rPr>
        <w:t xml:space="preserve"> </w:t>
      </w:r>
      <w:proofErr w:type="spellStart"/>
      <w:r w:rsidRPr="00404712">
        <w:rPr>
          <w:rFonts w:ascii="Times New Roman" w:hAnsi="Times New Roman" w:cs="Times New Roman"/>
        </w:rPr>
        <w:t>neonic</w:t>
      </w:r>
      <w:ins w:id="193" w:author="Baylis, Katherine R" w:date="2015-05-23T14:48:00Z">
        <w:r w:rsidR="008C3116">
          <w:rPr>
            <w:rFonts w:ascii="Times New Roman" w:hAnsi="Times New Roman" w:cs="Times New Roman"/>
          </w:rPr>
          <w:t>odinoids</w:t>
        </w:r>
        <w:proofErr w:type="spellEnd"/>
        <w:r w:rsidR="008C3116">
          <w:rPr>
            <w:rFonts w:ascii="Times New Roman" w:hAnsi="Times New Roman" w:cs="Times New Roman"/>
          </w:rPr>
          <w:t xml:space="preserve">.  </w:t>
        </w:r>
      </w:ins>
      <w:del w:id="194" w:author="Baylis, Katherine R" w:date="2015-05-23T14:48:00Z">
        <w:r w:rsidRPr="00404712" w:rsidDel="008C3116">
          <w:rPr>
            <w:rFonts w:ascii="Times New Roman" w:hAnsi="Times New Roman" w:cs="Times New Roman"/>
          </w:rPr>
          <w:delText>s</w:delText>
        </w:r>
      </w:del>
      <w:del w:id="195" w:author="Baylis, Katherine R" w:date="2015-05-23T14:49:00Z">
        <w:r w:rsidRPr="00404712" w:rsidDel="008C3116">
          <w:rPr>
            <w:rFonts w:ascii="Times New Roman" w:hAnsi="Times New Roman" w:cs="Times New Roman"/>
          </w:rPr>
          <w:delText xml:space="preserve"> when foraging and weather variables are not controlled. </w:delText>
        </w:r>
      </w:del>
      <w:r>
        <w:rPr>
          <w:rFonts w:ascii="Times New Roman" w:hAnsi="Times New Roman" w:cs="Times New Roman"/>
        </w:rPr>
        <w:t xml:space="preserve">NDVI, an indicator of </w:t>
      </w:r>
      <w:ins w:id="196" w:author="Baylis, Katherine R" w:date="2015-05-23T14:49:00Z">
        <w:r w:rsidR="008C3116">
          <w:rPr>
            <w:rFonts w:ascii="Times New Roman" w:hAnsi="Times New Roman" w:cs="Times New Roman"/>
          </w:rPr>
          <w:t xml:space="preserve">nearby </w:t>
        </w:r>
      </w:ins>
      <w:r>
        <w:rPr>
          <w:rFonts w:ascii="Times New Roman" w:hAnsi="Times New Roman" w:cs="Times New Roman"/>
        </w:rPr>
        <w:t>vegetation</w:t>
      </w:r>
      <w:ins w:id="197" w:author="Baylis, Katherine R" w:date="2015-05-23T14:49:00Z">
        <w:r w:rsidR="008C3116">
          <w:rPr>
            <w:rFonts w:ascii="Times New Roman" w:hAnsi="Times New Roman" w:cs="Times New Roman"/>
          </w:rPr>
          <w:t xml:space="preserve"> and thus natural </w:t>
        </w:r>
        <w:proofErr w:type="spellStart"/>
        <w:r w:rsidR="008C3116">
          <w:rPr>
            <w:rFonts w:ascii="Times New Roman" w:hAnsi="Times New Roman" w:cs="Times New Roman"/>
          </w:rPr>
          <w:t>forace</w:t>
        </w:r>
        <w:proofErr w:type="spellEnd"/>
        <w:r w:rsidR="008C3116">
          <w:rPr>
            <w:rFonts w:ascii="Times New Roman" w:hAnsi="Times New Roman" w:cs="Times New Roman"/>
          </w:rPr>
          <w:t>,</w:t>
        </w:r>
      </w:ins>
      <w:r>
        <w:rPr>
          <w:rFonts w:ascii="Times New Roman" w:hAnsi="Times New Roman" w:cs="Times New Roman"/>
        </w:rPr>
        <w:t xml:space="preserve"> is negatively correlated with the likelihood </w:t>
      </w:r>
      <w:ins w:id="198" w:author="Baylis, Katherine R" w:date="2015-05-23T14:49:00Z">
        <w:r w:rsidR="008C3116">
          <w:rPr>
            <w:rFonts w:ascii="Times New Roman" w:hAnsi="Times New Roman" w:cs="Times New Roman"/>
          </w:rPr>
          <w:t xml:space="preserve">of observing </w:t>
        </w:r>
        <w:proofErr w:type="spellStart"/>
        <w:r w:rsidR="008C3116">
          <w:rPr>
            <w:rFonts w:ascii="Times New Roman" w:hAnsi="Times New Roman" w:cs="Times New Roman"/>
          </w:rPr>
          <w:t>neonicotninoids</w:t>
        </w:r>
        <w:proofErr w:type="spellEnd"/>
        <w:r w:rsidR="008C3116">
          <w:rPr>
            <w:rFonts w:ascii="Times New Roman" w:hAnsi="Times New Roman" w:cs="Times New Roman"/>
          </w:rPr>
          <w:t xml:space="preserve"> in the apiary, albeit this effect is not statistically </w:t>
        </w:r>
      </w:ins>
      <w:del w:id="199" w:author="Baylis, Katherine R" w:date="2015-05-23T14:49:00Z">
        <w:r w:rsidDel="008C3116">
          <w:rPr>
            <w:rFonts w:ascii="Times New Roman" w:hAnsi="Times New Roman" w:cs="Times New Roman"/>
          </w:rPr>
          <w:delText>at a statistically insignificant level</w:delText>
        </w:r>
      </w:del>
      <w:ins w:id="200" w:author="Baylis, Katherine R" w:date="2015-05-23T14:49:00Z">
        <w:r w:rsidR="008C3116">
          <w:rPr>
            <w:rFonts w:ascii="Times New Roman" w:hAnsi="Times New Roman" w:cs="Times New Roman"/>
          </w:rPr>
          <w:t>significant</w:t>
        </w:r>
      </w:ins>
      <w:r>
        <w:rPr>
          <w:rFonts w:ascii="Times New Roman" w:hAnsi="Times New Roman" w:cs="Times New Roman"/>
        </w:rPr>
        <w:t xml:space="preserve">. Precipitation </w:t>
      </w:r>
      <w:ins w:id="201" w:author="Baylis, Katherine R" w:date="2015-05-23T14:50:00Z">
        <w:r w:rsidR="008C3116">
          <w:rPr>
            <w:rFonts w:ascii="Times New Roman" w:hAnsi="Times New Roman" w:cs="Times New Roman"/>
          </w:rPr>
          <w:t xml:space="preserve">and minimum temperature are slightly </w:t>
        </w:r>
      </w:ins>
      <w:del w:id="202" w:author="Baylis, Katherine R" w:date="2015-05-23T14:50:00Z">
        <w:r w:rsidDel="008C3116">
          <w:rPr>
            <w:rFonts w:ascii="Times New Roman" w:hAnsi="Times New Roman" w:cs="Times New Roman"/>
          </w:rPr>
          <w:delText>appears to be</w:delText>
        </w:r>
      </w:del>
      <w:r>
        <w:rPr>
          <w:rFonts w:ascii="Times New Roman" w:hAnsi="Times New Roman" w:cs="Times New Roman"/>
        </w:rPr>
        <w:t xml:space="preserve"> positively correlated with the probability of contamination, but the results are not significant either.  </w:t>
      </w:r>
    </w:p>
    <w:p w14:paraId="5A0AB8EA" w14:textId="77777777" w:rsidR="000A5861" w:rsidRPr="00404712" w:rsidRDefault="000A5861" w:rsidP="000A5861">
      <w:pPr>
        <w:spacing w:line="360" w:lineRule="auto"/>
        <w:rPr>
          <w:rFonts w:ascii="Times New Roman" w:hAnsi="Times New Roman" w:cs="Times New Roman"/>
        </w:rPr>
      </w:pPr>
    </w:p>
    <w:p w14:paraId="6864BC8D" w14:textId="77777777" w:rsidR="000A5861" w:rsidRDefault="000A5861" w:rsidP="000A5861">
      <w:r w:rsidRPr="00C83AED">
        <w:rPr>
          <w:noProof/>
          <w:lang w:eastAsia="en-US"/>
        </w:rPr>
        <w:drawing>
          <wp:inline distT="0" distB="0" distL="0" distR="0" wp14:anchorId="514CD309" wp14:editId="0B48EFFE">
            <wp:extent cx="5943600" cy="315679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56792"/>
                    </a:xfrm>
                    <a:prstGeom prst="rect">
                      <a:avLst/>
                    </a:prstGeom>
                    <a:noFill/>
                    <a:ln>
                      <a:noFill/>
                    </a:ln>
                  </pic:spPr>
                </pic:pic>
              </a:graphicData>
            </a:graphic>
          </wp:inline>
        </w:drawing>
      </w:r>
    </w:p>
    <w:p w14:paraId="7BA25B5D" w14:textId="77777777" w:rsidR="000A5861" w:rsidRDefault="000A5861" w:rsidP="000A5861"/>
    <w:p w14:paraId="1E97FF70" w14:textId="77777777" w:rsidR="000A5861" w:rsidRPr="00232406" w:rsidRDefault="000A5861" w:rsidP="000A5861">
      <w:pPr>
        <w:spacing w:line="360" w:lineRule="auto"/>
        <w:rPr>
          <w:rFonts w:ascii="Times New Roman" w:hAnsi="Times New Roman" w:cs="Times New Roman"/>
          <w:u w:val="single"/>
        </w:rPr>
      </w:pPr>
      <w:r w:rsidRPr="00232406">
        <w:rPr>
          <w:rFonts w:ascii="Times New Roman" w:hAnsi="Times New Roman" w:cs="Times New Roman"/>
          <w:u w:val="single"/>
        </w:rPr>
        <w:t>Second Stage – Disease Levels</w:t>
      </w:r>
    </w:p>
    <w:p w14:paraId="482F40E1" w14:textId="5E89791C" w:rsidR="000A5861" w:rsidRDefault="000A5861" w:rsidP="000A5861">
      <w:pPr>
        <w:spacing w:line="360" w:lineRule="auto"/>
        <w:rPr>
          <w:rFonts w:ascii="Times New Roman" w:hAnsi="Times New Roman" w:cs="Times New Roman"/>
        </w:rPr>
      </w:pPr>
      <w:r w:rsidRPr="00241AF8">
        <w:rPr>
          <w:rFonts w:ascii="Times New Roman" w:hAnsi="Times New Roman" w:cs="Times New Roman"/>
        </w:rPr>
        <w:lastRenderedPageBreak/>
        <w:t>In the second stage, we examine whether being contaminated by neonicotinoid</w:t>
      </w:r>
      <w:del w:id="203" w:author="Baylis, Katherine R" w:date="2015-05-23T14:50:00Z">
        <w:r w:rsidRPr="00241AF8" w:rsidDel="008C3116">
          <w:rPr>
            <w:rFonts w:ascii="Times New Roman" w:hAnsi="Times New Roman" w:cs="Times New Roman"/>
          </w:rPr>
          <w:delText xml:space="preserve"> pesticide</w:delText>
        </w:r>
      </w:del>
      <w:ins w:id="204" w:author="Baylis, Katherine R" w:date="2015-05-23T14:50:00Z">
        <w:r w:rsidR="008C3116">
          <w:rPr>
            <w:rFonts w:ascii="Times New Roman" w:hAnsi="Times New Roman" w:cs="Times New Roman"/>
          </w:rPr>
          <w:t xml:space="preserve">s is associated with an </w:t>
        </w:r>
      </w:ins>
      <w:del w:id="205" w:author="Baylis, Katherine R" w:date="2015-05-23T14:50:00Z">
        <w:r w:rsidRPr="00241AF8" w:rsidDel="008C3116">
          <w:rPr>
            <w:rFonts w:ascii="Times New Roman" w:hAnsi="Times New Roman" w:cs="Times New Roman"/>
          </w:rPr>
          <w:delText xml:space="preserve"> would </w:delText>
        </w:r>
      </w:del>
      <w:r w:rsidRPr="00241AF8">
        <w:rPr>
          <w:rFonts w:ascii="Times New Roman" w:hAnsi="Times New Roman" w:cs="Times New Roman"/>
        </w:rPr>
        <w:t xml:space="preserve">increase </w:t>
      </w:r>
      <w:ins w:id="206" w:author="Baylis, Katherine R" w:date="2015-05-23T14:50:00Z">
        <w:r w:rsidR="008C3116">
          <w:rPr>
            <w:rFonts w:ascii="Times New Roman" w:hAnsi="Times New Roman" w:cs="Times New Roman"/>
          </w:rPr>
          <w:t xml:space="preserve">in </w:t>
        </w:r>
      </w:ins>
      <w:r w:rsidRPr="00241AF8">
        <w:rPr>
          <w:rFonts w:ascii="Times New Roman" w:hAnsi="Times New Roman" w:cs="Times New Roman"/>
        </w:rPr>
        <w:t>disease loads</w:t>
      </w:r>
      <w:del w:id="207" w:author="Baylis, Katherine R" w:date="2015-05-23T14:50:00Z">
        <w:r w:rsidRPr="00241AF8" w:rsidDel="008C3116">
          <w:rPr>
            <w:rFonts w:ascii="Times New Roman" w:hAnsi="Times New Roman" w:cs="Times New Roman"/>
          </w:rPr>
          <w:delText xml:space="preserve"> in apiaries</w:delText>
        </w:r>
      </w:del>
      <w:r w:rsidRPr="00241AF8">
        <w:rPr>
          <w:rFonts w:ascii="Times New Roman" w:hAnsi="Times New Roman" w:cs="Times New Roman"/>
        </w:rPr>
        <w:t xml:space="preserve">. </w:t>
      </w:r>
      <w:r>
        <w:rPr>
          <w:rFonts w:ascii="Times New Roman" w:hAnsi="Times New Roman" w:cs="Times New Roman"/>
        </w:rPr>
        <w:t xml:space="preserve">We </w:t>
      </w:r>
      <w:proofErr w:type="gramStart"/>
      <w:r>
        <w:rPr>
          <w:rFonts w:ascii="Times New Roman" w:hAnsi="Times New Roman" w:cs="Times New Roman"/>
        </w:rPr>
        <w:t>r</w:t>
      </w:r>
      <w:ins w:id="208" w:author="Baylis, Katherine R" w:date="2015-05-23T14:51:00Z">
        <w:r w:rsidR="008C3116">
          <w:rPr>
            <w:rFonts w:ascii="Times New Roman" w:hAnsi="Times New Roman" w:cs="Times New Roman"/>
          </w:rPr>
          <w:t>u</w:t>
        </w:r>
      </w:ins>
      <w:proofErr w:type="gramEnd"/>
      <w:del w:id="209" w:author="Baylis, Katherine R" w:date="2015-05-23T14:51:00Z">
        <w:r w:rsidDel="008C3116">
          <w:rPr>
            <w:rFonts w:ascii="Times New Roman" w:hAnsi="Times New Roman" w:cs="Times New Roman"/>
          </w:rPr>
          <w:delText>a</w:delText>
        </w:r>
      </w:del>
      <w:r>
        <w:rPr>
          <w:rFonts w:ascii="Times New Roman" w:hAnsi="Times New Roman" w:cs="Times New Roman"/>
        </w:rPr>
        <w:t xml:space="preserve">n two sets of specifications for the commonly identified diseases: </w:t>
      </w:r>
      <w:proofErr w:type="spellStart"/>
      <w:r>
        <w:rPr>
          <w:rFonts w:ascii="Times New Roman" w:hAnsi="Times New Roman" w:cs="Times New Roman"/>
        </w:rPr>
        <w:t>Nosema</w:t>
      </w:r>
      <w:proofErr w:type="spellEnd"/>
      <w:r>
        <w:rPr>
          <w:rFonts w:ascii="Times New Roman" w:hAnsi="Times New Roman" w:cs="Times New Roman"/>
        </w:rPr>
        <w:t xml:space="preserve"> and </w:t>
      </w:r>
      <w:proofErr w:type="spellStart"/>
      <w:r>
        <w:rPr>
          <w:rFonts w:ascii="Times New Roman" w:hAnsi="Times New Roman" w:cs="Times New Roman"/>
        </w:rPr>
        <w:t>Varroa</w:t>
      </w:r>
      <w:proofErr w:type="spellEnd"/>
      <w:r>
        <w:rPr>
          <w:rFonts w:ascii="Times New Roman" w:hAnsi="Times New Roman" w:cs="Times New Roman"/>
        </w:rPr>
        <w:t xml:space="preserve">. </w:t>
      </w:r>
      <w:r w:rsidRPr="00241AF8">
        <w:rPr>
          <w:rFonts w:ascii="Times New Roman" w:hAnsi="Times New Roman" w:cs="Times New Roman"/>
        </w:rPr>
        <w:t xml:space="preserve">For </w:t>
      </w:r>
      <w:proofErr w:type="spellStart"/>
      <w:r w:rsidRPr="00241AF8">
        <w:rPr>
          <w:rFonts w:ascii="Times New Roman" w:hAnsi="Times New Roman" w:cs="Times New Roman"/>
        </w:rPr>
        <w:t>Nosema</w:t>
      </w:r>
      <w:proofErr w:type="spellEnd"/>
      <w:r w:rsidRPr="00241AF8">
        <w:rPr>
          <w:rFonts w:ascii="Times New Roman" w:hAnsi="Times New Roman" w:cs="Times New Roman"/>
        </w:rPr>
        <w:t xml:space="preserve">, we first </w:t>
      </w:r>
      <w:proofErr w:type="gramStart"/>
      <w:r w:rsidRPr="00241AF8">
        <w:rPr>
          <w:rFonts w:ascii="Times New Roman" w:hAnsi="Times New Roman" w:cs="Times New Roman"/>
        </w:rPr>
        <w:t>r</w:t>
      </w:r>
      <w:ins w:id="210" w:author="Baylis, Katherine R" w:date="2015-05-23T14:51:00Z">
        <w:r w:rsidR="008C3116">
          <w:rPr>
            <w:rFonts w:ascii="Times New Roman" w:hAnsi="Times New Roman" w:cs="Times New Roman"/>
          </w:rPr>
          <w:t>u</w:t>
        </w:r>
      </w:ins>
      <w:proofErr w:type="gramEnd"/>
      <w:del w:id="211" w:author="Baylis, Katherine R" w:date="2015-05-23T14:51:00Z">
        <w:r w:rsidRPr="00241AF8" w:rsidDel="008C3116">
          <w:rPr>
            <w:rFonts w:ascii="Times New Roman" w:hAnsi="Times New Roman" w:cs="Times New Roman"/>
          </w:rPr>
          <w:delText>a</w:delText>
        </w:r>
      </w:del>
      <w:r w:rsidRPr="00241AF8">
        <w:rPr>
          <w:rFonts w:ascii="Times New Roman" w:hAnsi="Times New Roman" w:cs="Times New Roman"/>
        </w:rPr>
        <w:t xml:space="preserve">n a simple regression with binary variable indicating the contamination status of apiaries and month quadratic </w:t>
      </w:r>
      <w:ins w:id="212" w:author="Baylis, Katherine R" w:date="2015-05-23T14:51:00Z">
        <w:r w:rsidR="008C3116">
          <w:rPr>
            <w:rFonts w:ascii="Times New Roman" w:hAnsi="Times New Roman" w:cs="Times New Roman"/>
          </w:rPr>
          <w:t xml:space="preserve">time </w:t>
        </w:r>
      </w:ins>
      <w:r w:rsidRPr="00241AF8">
        <w:rPr>
          <w:rFonts w:ascii="Times New Roman" w:hAnsi="Times New Roman" w:cs="Times New Roman"/>
        </w:rPr>
        <w:t>trend</w:t>
      </w:r>
      <w:ins w:id="213" w:author="Baylis, Katherine R" w:date="2015-05-23T14:51:00Z">
        <w:r w:rsidR="008C3116">
          <w:rPr>
            <w:rFonts w:ascii="Times New Roman" w:hAnsi="Times New Roman" w:cs="Times New Roman"/>
          </w:rPr>
          <w:t xml:space="preserve"> to capture the fact that </w:t>
        </w:r>
        <w:proofErr w:type="spellStart"/>
        <w:r w:rsidR="008C3116">
          <w:rPr>
            <w:rFonts w:ascii="Times New Roman" w:hAnsi="Times New Roman" w:cs="Times New Roman"/>
          </w:rPr>
          <w:t>nosema</w:t>
        </w:r>
        <w:proofErr w:type="spellEnd"/>
        <w:r w:rsidR="008C3116">
          <w:rPr>
            <w:rFonts w:ascii="Times New Roman" w:hAnsi="Times New Roman" w:cs="Times New Roman"/>
          </w:rPr>
          <w:t xml:space="preserve"> is often highest earlier in the year</w:t>
        </w:r>
      </w:ins>
      <w:r w:rsidRPr="00241AF8">
        <w:rPr>
          <w:rFonts w:ascii="Times New Roman" w:hAnsi="Times New Roman" w:cs="Times New Roman"/>
        </w:rPr>
        <w:t>. Then, we include</w:t>
      </w:r>
      <w:del w:id="214" w:author="Baylis, Katherine R" w:date="2015-05-23T14:51:00Z">
        <w:r w:rsidRPr="00241AF8" w:rsidDel="008C3116">
          <w:rPr>
            <w:rFonts w:ascii="Times New Roman" w:hAnsi="Times New Roman" w:cs="Times New Roman"/>
          </w:rPr>
          <w:delText>d</w:delText>
        </w:r>
      </w:del>
      <w:r w:rsidRPr="00241AF8">
        <w:rPr>
          <w:rFonts w:ascii="Times New Roman" w:hAnsi="Times New Roman" w:cs="Times New Roman"/>
        </w:rPr>
        <w:t xml:space="preserve"> year and region fixed effects and other control variables. According to the results, when foraging and weather are controlled for, an apiary that is contaminated by </w:t>
      </w:r>
      <w:proofErr w:type="spellStart"/>
      <w:r w:rsidRPr="00241AF8">
        <w:rPr>
          <w:rFonts w:ascii="Times New Roman" w:hAnsi="Times New Roman" w:cs="Times New Roman"/>
        </w:rPr>
        <w:t>neonics</w:t>
      </w:r>
      <w:proofErr w:type="spellEnd"/>
      <w:r w:rsidRPr="00241AF8">
        <w:rPr>
          <w:rFonts w:ascii="Times New Roman" w:hAnsi="Times New Roman" w:cs="Times New Roman"/>
        </w:rPr>
        <w:t xml:space="preserve"> tend</w:t>
      </w:r>
      <w:ins w:id="215" w:author="Baylis, Katherine R" w:date="2015-05-23T14:51:00Z">
        <w:r w:rsidR="008C3116">
          <w:rPr>
            <w:rFonts w:ascii="Times New Roman" w:hAnsi="Times New Roman" w:cs="Times New Roman"/>
          </w:rPr>
          <w:t>s</w:t>
        </w:r>
      </w:ins>
      <w:r w:rsidRPr="00241AF8">
        <w:rPr>
          <w:rFonts w:ascii="Times New Roman" w:hAnsi="Times New Roman" w:cs="Times New Roman"/>
        </w:rPr>
        <w:t xml:space="preserve"> to have about 0.41 million spores per bee higher </w:t>
      </w:r>
      <w:r>
        <w:rPr>
          <w:rFonts w:ascii="Times New Roman" w:hAnsi="Times New Roman" w:cs="Times New Roman"/>
        </w:rPr>
        <w:t xml:space="preserve">in </w:t>
      </w:r>
      <w:proofErr w:type="spellStart"/>
      <w:r>
        <w:rPr>
          <w:rFonts w:ascii="Times New Roman" w:hAnsi="Times New Roman" w:cs="Times New Roman"/>
        </w:rPr>
        <w:t>Nosema</w:t>
      </w:r>
      <w:proofErr w:type="spellEnd"/>
      <w:r>
        <w:rPr>
          <w:rFonts w:ascii="Times New Roman" w:hAnsi="Times New Roman" w:cs="Times New Roman"/>
        </w:rPr>
        <w:t xml:space="preserve"> loads </w:t>
      </w:r>
      <w:r w:rsidRPr="00241AF8">
        <w:rPr>
          <w:rFonts w:ascii="Times New Roman" w:hAnsi="Times New Roman" w:cs="Times New Roman"/>
        </w:rPr>
        <w:t xml:space="preserve">than one that is not </w:t>
      </w:r>
      <w:commentRangeStart w:id="216"/>
      <w:r w:rsidRPr="00241AF8">
        <w:rPr>
          <w:rFonts w:ascii="Times New Roman" w:hAnsi="Times New Roman" w:cs="Times New Roman"/>
        </w:rPr>
        <w:t>contaminated</w:t>
      </w:r>
      <w:commentRangeEnd w:id="216"/>
      <w:r w:rsidR="008C3116">
        <w:rPr>
          <w:rStyle w:val="CommentReference"/>
        </w:rPr>
        <w:commentReference w:id="216"/>
      </w:r>
      <w:r w:rsidRPr="00241AF8">
        <w:rPr>
          <w:rFonts w:ascii="Times New Roman" w:hAnsi="Times New Roman" w:cs="Times New Roman"/>
        </w:rPr>
        <w:t xml:space="preserve">. </w:t>
      </w:r>
      <w:r>
        <w:rPr>
          <w:rFonts w:ascii="Times New Roman" w:hAnsi="Times New Roman" w:cs="Times New Roman"/>
        </w:rPr>
        <w:t xml:space="preserve">Since </w:t>
      </w:r>
      <w:proofErr w:type="spellStart"/>
      <w:r>
        <w:rPr>
          <w:rFonts w:ascii="Times New Roman" w:hAnsi="Times New Roman" w:cs="Times New Roman"/>
        </w:rPr>
        <w:t>Nosema</w:t>
      </w:r>
      <w:proofErr w:type="spellEnd"/>
      <w:r>
        <w:rPr>
          <w:rFonts w:ascii="Times New Roman" w:hAnsi="Times New Roman" w:cs="Times New Roman"/>
        </w:rPr>
        <w:t xml:space="preserve"> is one of the indicators for bee health, this result suggests that</w:t>
      </w:r>
      <w:del w:id="217" w:author="Baylis, Katherine R" w:date="2015-05-23T14:52:00Z">
        <w:r w:rsidDel="008C3116">
          <w:rPr>
            <w:rFonts w:ascii="Times New Roman" w:hAnsi="Times New Roman" w:cs="Times New Roman"/>
          </w:rPr>
          <w:delText xml:space="preserve"> an</w:delText>
        </w:r>
      </w:del>
      <w:r>
        <w:rPr>
          <w:rFonts w:ascii="Times New Roman" w:hAnsi="Times New Roman" w:cs="Times New Roman"/>
        </w:rPr>
        <w:t xml:space="preserve"> apiar</w:t>
      </w:r>
      <w:ins w:id="218" w:author="Baylis, Katherine R" w:date="2015-05-23T14:52:00Z">
        <w:r w:rsidR="008C3116">
          <w:rPr>
            <w:rFonts w:ascii="Times New Roman" w:hAnsi="Times New Roman" w:cs="Times New Roman"/>
          </w:rPr>
          <w:t>ies</w:t>
        </w:r>
      </w:ins>
      <w:del w:id="219" w:author="Baylis, Katherine R" w:date="2015-05-23T14:52:00Z">
        <w:r w:rsidDel="008C3116">
          <w:rPr>
            <w:rFonts w:ascii="Times New Roman" w:hAnsi="Times New Roman" w:cs="Times New Roman"/>
          </w:rPr>
          <w:delText>y</w:delText>
        </w:r>
      </w:del>
      <w:r>
        <w:rPr>
          <w:rFonts w:ascii="Times New Roman" w:hAnsi="Times New Roman" w:cs="Times New Roman"/>
        </w:rPr>
        <w:t xml:space="preserve"> contaminated by </w:t>
      </w:r>
      <w:proofErr w:type="spellStart"/>
      <w:r>
        <w:rPr>
          <w:rFonts w:ascii="Times New Roman" w:hAnsi="Times New Roman" w:cs="Times New Roman"/>
        </w:rPr>
        <w:t>neonics</w:t>
      </w:r>
      <w:proofErr w:type="spellEnd"/>
      <w:r>
        <w:rPr>
          <w:rFonts w:ascii="Times New Roman" w:hAnsi="Times New Roman" w:cs="Times New Roman"/>
        </w:rPr>
        <w:t xml:space="preserve"> tend to have higher morbidity rate</w:t>
      </w:r>
      <w:ins w:id="220" w:author="Baylis, Katherine R" w:date="2015-05-23T14:52:00Z">
        <w:r w:rsidR="008C3116">
          <w:rPr>
            <w:rFonts w:ascii="Times New Roman" w:hAnsi="Times New Roman" w:cs="Times New Roman"/>
          </w:rPr>
          <w:t>s</w:t>
        </w:r>
      </w:ins>
      <w:r>
        <w:rPr>
          <w:rFonts w:ascii="Times New Roman" w:hAnsi="Times New Roman" w:cs="Times New Roman"/>
        </w:rPr>
        <w:t>.</w:t>
      </w:r>
    </w:p>
    <w:p w14:paraId="57D8E5BB" w14:textId="77777777" w:rsidR="000A5861" w:rsidRPr="00241AF8" w:rsidRDefault="000A5861" w:rsidP="000A5861">
      <w:pPr>
        <w:spacing w:line="360" w:lineRule="auto"/>
        <w:rPr>
          <w:rFonts w:ascii="Times New Roman" w:hAnsi="Times New Roman" w:cs="Times New Roman"/>
        </w:rPr>
      </w:pPr>
      <w:r>
        <w:rPr>
          <w:rFonts w:ascii="Times New Roman" w:hAnsi="Times New Roman" w:cs="Times New Roman"/>
        </w:rPr>
        <w:t xml:space="preserve">We ran the same regressions with </w:t>
      </w:r>
      <w:proofErr w:type="gramStart"/>
      <w:r>
        <w:rPr>
          <w:rFonts w:ascii="Times New Roman" w:hAnsi="Times New Roman" w:cs="Times New Roman"/>
        </w:rPr>
        <w:t>mites</w:t>
      </w:r>
      <w:proofErr w:type="gramEnd"/>
      <w:r>
        <w:rPr>
          <w:rFonts w:ascii="Times New Roman" w:hAnsi="Times New Roman" w:cs="Times New Roman"/>
        </w:rPr>
        <w:t xml:space="preserve"> loads as the outcome variable. When year and region fixed effects are controlled for, results suggest an insignificantly negative correlation between </w:t>
      </w:r>
      <w:proofErr w:type="spellStart"/>
      <w:r>
        <w:rPr>
          <w:rFonts w:ascii="Times New Roman" w:hAnsi="Times New Roman" w:cs="Times New Roman"/>
        </w:rPr>
        <w:t>neonic</w:t>
      </w:r>
      <w:proofErr w:type="spellEnd"/>
      <w:r>
        <w:rPr>
          <w:rFonts w:ascii="Times New Roman" w:hAnsi="Times New Roman" w:cs="Times New Roman"/>
        </w:rPr>
        <w:t xml:space="preserve"> contamination and mites loads.  </w:t>
      </w:r>
    </w:p>
    <w:p w14:paraId="36F229A6" w14:textId="77777777" w:rsidR="000A5861" w:rsidRDefault="000A5861" w:rsidP="000A5861">
      <w:pPr>
        <w:jc w:val="center"/>
      </w:pPr>
      <w:r w:rsidRPr="00967F6C">
        <w:rPr>
          <w:noProof/>
          <w:lang w:eastAsia="en-US"/>
        </w:rPr>
        <w:drawing>
          <wp:inline distT="0" distB="0" distL="0" distR="0" wp14:anchorId="082B9016" wp14:editId="0A4340EF">
            <wp:extent cx="3931728" cy="32931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0246" cy="3308620"/>
                    </a:xfrm>
                    <a:prstGeom prst="rect">
                      <a:avLst/>
                    </a:prstGeom>
                    <a:noFill/>
                    <a:ln>
                      <a:noFill/>
                    </a:ln>
                  </pic:spPr>
                </pic:pic>
              </a:graphicData>
            </a:graphic>
          </wp:inline>
        </w:drawing>
      </w:r>
    </w:p>
    <w:p w14:paraId="0334A2AB" w14:textId="77777777" w:rsidR="000A5861" w:rsidRDefault="000A5861" w:rsidP="000A5861">
      <w:pPr>
        <w:jc w:val="center"/>
      </w:pPr>
      <w:r w:rsidRPr="00967F6C">
        <w:rPr>
          <w:noProof/>
          <w:lang w:eastAsia="en-US"/>
        </w:rPr>
        <w:lastRenderedPageBreak/>
        <w:drawing>
          <wp:inline distT="0" distB="0" distL="0" distR="0" wp14:anchorId="511ED95B" wp14:editId="27854B4E">
            <wp:extent cx="3990975" cy="3272293"/>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2305" cy="3281582"/>
                    </a:xfrm>
                    <a:prstGeom prst="rect">
                      <a:avLst/>
                    </a:prstGeom>
                    <a:noFill/>
                    <a:ln>
                      <a:noFill/>
                    </a:ln>
                  </pic:spPr>
                </pic:pic>
              </a:graphicData>
            </a:graphic>
          </wp:inline>
        </w:drawing>
      </w:r>
    </w:p>
    <w:p w14:paraId="15513A0A" w14:textId="77777777" w:rsidR="0081544D" w:rsidRPr="008C3116" w:rsidRDefault="000A5861">
      <w:pPr>
        <w:rPr>
          <w:rFonts w:ascii="Times New Roman" w:hAnsi="Times New Roman" w:cs="Times New Roman"/>
          <w:b/>
          <w:rPrChange w:id="221" w:author="Baylis, Katherine R" w:date="2015-05-23T14:43:00Z">
            <w:rPr>
              <w:rFonts w:ascii="Times New Roman" w:hAnsi="Times New Roman" w:cs="Times New Roman"/>
            </w:rPr>
          </w:rPrChange>
        </w:rPr>
      </w:pPr>
      <w:r w:rsidRPr="008C3116">
        <w:rPr>
          <w:rFonts w:ascii="Times New Roman" w:hAnsi="Times New Roman" w:cs="Times New Roman"/>
          <w:b/>
          <w:rPrChange w:id="222" w:author="Baylis, Katherine R" w:date="2015-05-23T14:43:00Z">
            <w:rPr>
              <w:rFonts w:ascii="Times New Roman" w:hAnsi="Times New Roman" w:cs="Times New Roman"/>
            </w:rPr>
          </w:rPrChange>
        </w:rPr>
        <w:t>Conclusions</w:t>
      </w:r>
    </w:p>
    <w:p w14:paraId="1E03F6AB" w14:textId="668405DA" w:rsidR="007C7AB6" w:rsidRDefault="007C7AB6" w:rsidP="00586E4F">
      <w:pPr>
        <w:spacing w:line="360" w:lineRule="auto"/>
        <w:rPr>
          <w:ins w:id="223" w:author="Baylis, Katherine R" w:date="2015-05-23T15:00:00Z"/>
          <w:rFonts w:ascii="Times New Roman" w:hAnsi="Times New Roman" w:cs="Times New Roman"/>
        </w:rPr>
        <w:pPrChange w:id="224" w:author="Baylis, Katherine R" w:date="2015-05-23T15:14:00Z">
          <w:pPr/>
        </w:pPrChange>
      </w:pPr>
      <w:ins w:id="225" w:author="Baylis, Katherine R" w:date="2015-05-23T15:00:00Z">
        <w:r>
          <w:rPr>
            <w:rFonts w:ascii="Times New Roman" w:hAnsi="Times New Roman" w:cs="Times New Roman"/>
          </w:rPr>
          <w:t xml:space="preserve">Many regions are considering taking severe measures to reduce the use of neonicotinoids because of their hypothesized negative effect on honey bees.  The scientific evidence behind this presumed associated is mixed.  One debate in the literature is whether honey bees are exposed to </w:t>
        </w:r>
        <w:proofErr w:type="spellStart"/>
        <w:r>
          <w:rPr>
            <w:rFonts w:ascii="Times New Roman" w:hAnsi="Times New Roman" w:cs="Times New Roman"/>
          </w:rPr>
          <w:t>neonics</w:t>
        </w:r>
        <w:proofErr w:type="spellEnd"/>
        <w:r>
          <w:rPr>
            <w:rFonts w:ascii="Times New Roman" w:hAnsi="Times New Roman" w:cs="Times New Roman"/>
          </w:rPr>
          <w:t xml:space="preserve">, which are primarily used as a seed treatment, in a regular agricultural setting.  Two possible mechanisms of exposure are through the talc used along with the seed treatment to facilitate planting by air seeders, and from </w:t>
        </w:r>
        <w:proofErr w:type="spellStart"/>
        <w:r>
          <w:rPr>
            <w:rFonts w:ascii="Times New Roman" w:hAnsi="Times New Roman" w:cs="Times New Roman"/>
          </w:rPr>
          <w:t>neonic</w:t>
        </w:r>
        <w:proofErr w:type="spellEnd"/>
        <w:r>
          <w:rPr>
            <w:rFonts w:ascii="Times New Roman" w:hAnsi="Times New Roman" w:cs="Times New Roman"/>
          </w:rPr>
          <w:t xml:space="preserve">-treated crop nectar.  Second, there is a debate about whether these potentially low-levels of </w:t>
        </w:r>
        <w:proofErr w:type="spellStart"/>
        <w:r>
          <w:rPr>
            <w:rFonts w:ascii="Times New Roman" w:hAnsi="Times New Roman" w:cs="Times New Roman"/>
          </w:rPr>
          <w:t>neonic</w:t>
        </w:r>
        <w:proofErr w:type="spellEnd"/>
        <w:r>
          <w:rPr>
            <w:rFonts w:ascii="Times New Roman" w:hAnsi="Times New Roman" w:cs="Times New Roman"/>
          </w:rPr>
          <w:t>-exposure are sufficient to affect honey bee health.</w:t>
        </w:r>
      </w:ins>
      <w:ins w:id="226" w:author="Baylis, Katherine R" w:date="2015-05-23T15:08:00Z">
        <w:r>
          <w:rPr>
            <w:rFonts w:ascii="Times New Roman" w:hAnsi="Times New Roman" w:cs="Times New Roman"/>
          </w:rPr>
          <w:t xml:space="preserve">  Most work to date has focused on lab based or small field trials.  To our knowledge, ours is the first paper to use a geographically-diverse set of data collected from commercial apiaries to ask whether we find evidence of the effect of neonicotinoid-treated crops in a real-world setting.</w:t>
        </w:r>
      </w:ins>
    </w:p>
    <w:p w14:paraId="682C42C9" w14:textId="79082702" w:rsidR="000A5861" w:rsidRDefault="007C7AB6" w:rsidP="00586E4F">
      <w:pPr>
        <w:spacing w:line="360" w:lineRule="auto"/>
        <w:rPr>
          <w:ins w:id="227" w:author="Baylis, Katherine R" w:date="2015-05-23T14:53:00Z"/>
          <w:rFonts w:ascii="Times New Roman" w:hAnsi="Times New Roman" w:cs="Times New Roman"/>
        </w:rPr>
        <w:pPrChange w:id="228" w:author="Baylis, Katherine R" w:date="2015-05-23T15:14:00Z">
          <w:pPr/>
        </w:pPrChange>
      </w:pPr>
      <w:ins w:id="229" w:author="Baylis, Katherine R" w:date="2015-05-23T14:53:00Z">
        <w:r>
          <w:rPr>
            <w:rFonts w:ascii="Times New Roman" w:hAnsi="Times New Roman" w:cs="Times New Roman"/>
          </w:rPr>
          <w:t>Using pesticide load and health data</w:t>
        </w:r>
        <w:r w:rsidR="0099682E">
          <w:rPr>
            <w:rFonts w:ascii="Times New Roman" w:hAnsi="Times New Roman" w:cs="Times New Roman"/>
          </w:rPr>
          <w:t xml:space="preserve"> </w:t>
        </w:r>
      </w:ins>
      <w:ins w:id="230" w:author="Baylis, Katherine R" w:date="2015-05-23T14:54:00Z">
        <w:r w:rsidR="0099682E">
          <w:rPr>
            <w:rFonts w:ascii="Times New Roman" w:hAnsi="Times New Roman" w:cs="Times New Roman"/>
          </w:rPr>
          <w:t xml:space="preserve">for </w:t>
        </w:r>
        <w:r w:rsidR="0099682E">
          <w:rPr>
            <w:rFonts w:ascii="Times New Roman" w:hAnsi="Times New Roman" w:cs="Times New Roman"/>
          </w:rPr>
          <w:t xml:space="preserve">358 </w:t>
        </w:r>
      </w:ins>
      <w:ins w:id="231" w:author="Baylis, Katherine R" w:date="2015-05-23T14:55:00Z">
        <w:r w:rsidR="00E33566">
          <w:rPr>
            <w:rFonts w:ascii="Times New Roman" w:hAnsi="Times New Roman" w:cs="Times New Roman"/>
          </w:rPr>
          <w:t xml:space="preserve">geocoded </w:t>
        </w:r>
      </w:ins>
      <w:ins w:id="232" w:author="Baylis, Katherine R" w:date="2015-05-23T14:54:00Z">
        <w:r w:rsidR="0099682E">
          <w:rPr>
            <w:rFonts w:ascii="Times New Roman" w:hAnsi="Times New Roman" w:cs="Times New Roman"/>
          </w:rPr>
          <w:t>apiaries</w:t>
        </w:r>
        <w:r w:rsidR="0099682E">
          <w:rPr>
            <w:rFonts w:ascii="Times New Roman" w:hAnsi="Times New Roman" w:cs="Times New Roman"/>
          </w:rPr>
          <w:t xml:space="preserve"> </w:t>
        </w:r>
      </w:ins>
      <w:ins w:id="233" w:author="Baylis, Katherine R" w:date="2015-05-23T14:53:00Z">
        <w:r w:rsidR="0099682E">
          <w:rPr>
            <w:rFonts w:ascii="Times New Roman" w:hAnsi="Times New Roman" w:cs="Times New Roman"/>
          </w:rPr>
          <w:t>across 40 states</w:t>
        </w:r>
      </w:ins>
      <w:ins w:id="234" w:author="Baylis, Katherine R" w:date="2015-05-23T14:54:00Z">
        <w:r w:rsidR="0099682E">
          <w:rPr>
            <w:rFonts w:ascii="Times New Roman" w:hAnsi="Times New Roman" w:cs="Times New Roman"/>
          </w:rPr>
          <w:t xml:space="preserve">, </w:t>
        </w:r>
      </w:ins>
      <w:ins w:id="235" w:author="Baylis, Katherine R" w:date="2015-05-23T14:53:00Z">
        <w:r w:rsidR="00E33566">
          <w:rPr>
            <w:rFonts w:ascii="Times New Roman" w:hAnsi="Times New Roman" w:cs="Times New Roman"/>
          </w:rPr>
          <w:t xml:space="preserve">we </w:t>
        </w:r>
      </w:ins>
      <w:ins w:id="236" w:author="Baylis, Katherine R" w:date="2015-05-23T14:56:00Z">
        <w:r w:rsidR="00E33566">
          <w:rPr>
            <w:rFonts w:ascii="Times New Roman" w:hAnsi="Times New Roman" w:cs="Times New Roman"/>
          </w:rPr>
          <w:t xml:space="preserve">first </w:t>
        </w:r>
      </w:ins>
      <w:ins w:id="237" w:author="Baylis, Katherine R" w:date="2015-05-23T14:53:00Z">
        <w:r w:rsidR="00E33566">
          <w:rPr>
            <w:rFonts w:ascii="Times New Roman" w:hAnsi="Times New Roman" w:cs="Times New Roman"/>
          </w:rPr>
          <w:t xml:space="preserve">ask whether </w:t>
        </w:r>
      </w:ins>
      <w:ins w:id="238" w:author="Baylis, Katherine R" w:date="2015-05-23T14:55:00Z">
        <w:r w:rsidR="00E33566">
          <w:rPr>
            <w:rFonts w:ascii="Times New Roman" w:hAnsi="Times New Roman" w:cs="Times New Roman"/>
          </w:rPr>
          <w:t>neonicotinoid</w:t>
        </w:r>
      </w:ins>
      <w:ins w:id="239" w:author="Baylis, Katherine R" w:date="2015-05-23T14:53:00Z">
        <w:r w:rsidR="00E33566">
          <w:rPr>
            <w:rFonts w:ascii="Times New Roman" w:hAnsi="Times New Roman" w:cs="Times New Roman"/>
          </w:rPr>
          <w:t xml:space="preserve"> </w:t>
        </w:r>
      </w:ins>
      <w:ins w:id="240" w:author="Baylis, Katherine R" w:date="2015-05-23T14:55:00Z">
        <w:r w:rsidR="00E33566">
          <w:rPr>
            <w:rFonts w:ascii="Times New Roman" w:hAnsi="Times New Roman" w:cs="Times New Roman"/>
          </w:rPr>
          <w:t xml:space="preserve">contamination is associated with proximity to neonicotinoid-treated crops during planting or bloom time.  Second, we </w:t>
        </w:r>
      </w:ins>
      <w:ins w:id="241" w:author="Baylis, Katherine R" w:date="2015-05-23T14:53:00Z">
        <w:r w:rsidR="00E33566">
          <w:rPr>
            <w:rFonts w:ascii="Times New Roman" w:hAnsi="Times New Roman" w:cs="Times New Roman"/>
          </w:rPr>
          <w:t xml:space="preserve">ask whether those apiaries where neonicotinoids are found have higher levels of </w:t>
        </w:r>
      </w:ins>
      <w:proofErr w:type="spellStart"/>
      <w:ins w:id="242" w:author="Baylis, Katherine R" w:date="2015-05-23T14:58:00Z">
        <w:r>
          <w:rPr>
            <w:rFonts w:ascii="Times New Roman" w:hAnsi="Times New Roman" w:cs="Times New Roman"/>
          </w:rPr>
          <w:t>nosema</w:t>
        </w:r>
        <w:proofErr w:type="spellEnd"/>
        <w:r>
          <w:rPr>
            <w:rFonts w:ascii="Times New Roman" w:hAnsi="Times New Roman" w:cs="Times New Roman"/>
          </w:rPr>
          <w:t xml:space="preserve"> or </w:t>
        </w:r>
        <w:proofErr w:type="spellStart"/>
        <w:r>
          <w:rPr>
            <w:rFonts w:ascii="Times New Roman" w:hAnsi="Times New Roman" w:cs="Times New Roman"/>
          </w:rPr>
          <w:t>varroa</w:t>
        </w:r>
        <w:proofErr w:type="spellEnd"/>
        <w:r>
          <w:rPr>
            <w:rFonts w:ascii="Times New Roman" w:hAnsi="Times New Roman" w:cs="Times New Roman"/>
          </w:rPr>
          <w:t xml:space="preserve">, where both pests are strongly associated with colony loss.  We find that apiaries sampled during the time that nearby neonicotinoid-treated crops are being planted are more likely to be contaminated by </w:t>
        </w:r>
      </w:ins>
      <w:proofErr w:type="spellStart"/>
      <w:ins w:id="243" w:author="Baylis, Katherine R" w:date="2015-05-23T15:00:00Z">
        <w:r>
          <w:rPr>
            <w:rFonts w:ascii="Times New Roman" w:hAnsi="Times New Roman" w:cs="Times New Roman"/>
          </w:rPr>
          <w:t>neonics</w:t>
        </w:r>
        <w:proofErr w:type="spellEnd"/>
        <w:r>
          <w:rPr>
            <w:rFonts w:ascii="Times New Roman" w:hAnsi="Times New Roman" w:cs="Times New Roman"/>
          </w:rPr>
          <w:t xml:space="preserve">, implying that even in real-world settings, honey bees may be exposed to </w:t>
        </w:r>
        <w:proofErr w:type="spellStart"/>
        <w:r>
          <w:rPr>
            <w:rFonts w:ascii="Times New Roman" w:hAnsi="Times New Roman" w:cs="Times New Roman"/>
          </w:rPr>
          <w:t>neonics</w:t>
        </w:r>
        <w:proofErr w:type="spellEnd"/>
        <w:r>
          <w:rPr>
            <w:rFonts w:ascii="Times New Roman" w:hAnsi="Times New Roman" w:cs="Times New Roman"/>
          </w:rPr>
          <w:t xml:space="preserve">.  Second, we find that those apiaries with neonicotinoid residue have higher levels of </w:t>
        </w:r>
        <w:proofErr w:type="spellStart"/>
        <w:r>
          <w:rPr>
            <w:rFonts w:ascii="Times New Roman" w:hAnsi="Times New Roman" w:cs="Times New Roman"/>
          </w:rPr>
          <w:t>nosema</w:t>
        </w:r>
        <w:proofErr w:type="spellEnd"/>
        <w:r>
          <w:rPr>
            <w:rFonts w:ascii="Times New Roman" w:hAnsi="Times New Roman" w:cs="Times New Roman"/>
          </w:rPr>
          <w:t xml:space="preserve">, but not significantly different levels of </w:t>
        </w:r>
        <w:proofErr w:type="spellStart"/>
        <w:r>
          <w:rPr>
            <w:rFonts w:ascii="Times New Roman" w:hAnsi="Times New Roman" w:cs="Times New Roman"/>
          </w:rPr>
          <w:t>varroa</w:t>
        </w:r>
        <w:proofErr w:type="spellEnd"/>
        <w:r>
          <w:rPr>
            <w:rFonts w:ascii="Times New Roman" w:hAnsi="Times New Roman" w:cs="Times New Roman"/>
          </w:rPr>
          <w:t xml:space="preserve"> mites.  Our work complements earlier</w:t>
        </w:r>
      </w:ins>
      <w:ins w:id="244" w:author="Baylis, Katherine R" w:date="2015-05-23T15:06:00Z">
        <w:r>
          <w:rPr>
            <w:rFonts w:ascii="Times New Roman" w:hAnsi="Times New Roman" w:cs="Times New Roman"/>
          </w:rPr>
          <w:t xml:space="preserve"> smaller scale</w:t>
        </w:r>
      </w:ins>
      <w:ins w:id="245" w:author="Baylis, Katherine R" w:date="2015-05-23T15:00:00Z">
        <w:r>
          <w:rPr>
            <w:rFonts w:ascii="Times New Roman" w:hAnsi="Times New Roman" w:cs="Times New Roman"/>
          </w:rPr>
          <w:t xml:space="preserve"> </w:t>
        </w:r>
      </w:ins>
      <w:ins w:id="246" w:author="Baylis, Katherine R" w:date="2015-05-23T15:06:00Z">
        <w:r>
          <w:rPr>
            <w:rFonts w:ascii="Times New Roman" w:hAnsi="Times New Roman" w:cs="Times New Roman"/>
          </w:rPr>
          <w:t xml:space="preserve">field </w:t>
        </w:r>
      </w:ins>
      <w:ins w:id="247" w:author="Baylis, Katherine R" w:date="2015-05-23T15:00:00Z">
        <w:r>
          <w:rPr>
            <w:rFonts w:ascii="Times New Roman" w:hAnsi="Times New Roman" w:cs="Times New Roman"/>
          </w:rPr>
          <w:lastRenderedPageBreak/>
          <w:t xml:space="preserve">studies that show a relation between </w:t>
        </w:r>
      </w:ins>
      <w:ins w:id="248" w:author="Baylis, Katherine R" w:date="2015-05-23T15:06:00Z">
        <w:r>
          <w:rPr>
            <w:rFonts w:ascii="Times New Roman" w:hAnsi="Times New Roman" w:cs="Times New Roman"/>
          </w:rPr>
          <w:t xml:space="preserve">low-level of neonicotinoid exposure and an increase in the level of </w:t>
        </w:r>
        <w:commentRangeStart w:id="249"/>
        <w:proofErr w:type="spellStart"/>
        <w:r>
          <w:rPr>
            <w:rFonts w:ascii="Times New Roman" w:hAnsi="Times New Roman" w:cs="Times New Roman"/>
          </w:rPr>
          <w:t>nosema</w:t>
        </w:r>
      </w:ins>
      <w:commentRangeEnd w:id="249"/>
      <w:proofErr w:type="spellEnd"/>
      <w:ins w:id="250" w:author="Baylis, Katherine R" w:date="2015-05-23T15:07:00Z">
        <w:r>
          <w:rPr>
            <w:rStyle w:val="CommentReference"/>
          </w:rPr>
          <w:commentReference w:id="249"/>
        </w:r>
      </w:ins>
      <w:ins w:id="251" w:author="Baylis, Katherine R" w:date="2015-05-23T15:06:00Z">
        <w:r>
          <w:rPr>
            <w:rFonts w:ascii="Times New Roman" w:hAnsi="Times New Roman" w:cs="Times New Roman"/>
          </w:rPr>
          <w:t>.</w:t>
        </w:r>
      </w:ins>
    </w:p>
    <w:p w14:paraId="14E6672C" w14:textId="05966363" w:rsidR="00E33566" w:rsidRDefault="007C7AB6" w:rsidP="00586E4F">
      <w:pPr>
        <w:spacing w:line="360" w:lineRule="auto"/>
        <w:rPr>
          <w:ins w:id="252" w:author="Baylis, Katherine R" w:date="2015-05-23T15:14:00Z"/>
          <w:rFonts w:ascii="Times New Roman" w:hAnsi="Times New Roman" w:cs="Times New Roman"/>
        </w:rPr>
        <w:pPrChange w:id="253" w:author="Baylis, Katherine R" w:date="2015-05-23T15:14:00Z">
          <w:pPr/>
        </w:pPrChange>
      </w:pPr>
      <w:ins w:id="254" w:author="Baylis, Katherine R" w:date="2015-05-23T15:07:00Z">
        <w:r>
          <w:rPr>
            <w:rFonts w:ascii="Times New Roman" w:hAnsi="Times New Roman" w:cs="Times New Roman"/>
          </w:rPr>
          <w:t xml:space="preserve">Because we use observational data, we cannot rule out all other factors that may affect both neonicotinoid contamination and </w:t>
        </w:r>
      </w:ins>
      <w:ins w:id="255" w:author="Baylis, Katherine R" w:date="2015-05-23T15:09:00Z">
        <w:r w:rsidR="00860F7A">
          <w:rPr>
            <w:rFonts w:ascii="Times New Roman" w:hAnsi="Times New Roman" w:cs="Times New Roman"/>
          </w:rPr>
          <w:t xml:space="preserve">disease.  For example, most neonicotinoid-treated crops are planted using air seeders, so perhaps </w:t>
        </w:r>
      </w:ins>
      <w:ins w:id="256" w:author="Baylis, Katherine R" w:date="2015-05-23T15:15:00Z">
        <w:r w:rsidR="00586E4F">
          <w:rPr>
            <w:rFonts w:ascii="Times New Roman" w:hAnsi="Times New Roman" w:cs="Times New Roman"/>
          </w:rPr>
          <w:t xml:space="preserve">the dust generated from planting decreases honey bee health, and not </w:t>
        </w:r>
        <w:proofErr w:type="spellStart"/>
        <w:r w:rsidR="00586E4F">
          <w:rPr>
            <w:rFonts w:ascii="Times New Roman" w:hAnsi="Times New Roman" w:cs="Times New Roman"/>
          </w:rPr>
          <w:t>neonics</w:t>
        </w:r>
        <w:proofErr w:type="spellEnd"/>
        <w:r w:rsidR="00586E4F">
          <w:rPr>
            <w:rFonts w:ascii="Times New Roman" w:hAnsi="Times New Roman" w:cs="Times New Roman"/>
          </w:rPr>
          <w:t xml:space="preserve"> per se.  Further, </w:t>
        </w:r>
      </w:ins>
      <w:ins w:id="257" w:author="Baylis, Katherine R" w:date="2015-05-23T15:16:00Z">
        <w:r w:rsidR="00586E4F">
          <w:rPr>
            <w:rFonts w:ascii="Times New Roman" w:hAnsi="Times New Roman" w:cs="Times New Roman"/>
          </w:rPr>
          <w:t xml:space="preserve">we cannot rule out that </w:t>
        </w:r>
      </w:ins>
      <w:ins w:id="258" w:author="Baylis, Katherine R" w:date="2015-05-23T15:15:00Z">
        <w:r w:rsidR="00586E4F">
          <w:rPr>
            <w:rFonts w:ascii="Times New Roman" w:hAnsi="Times New Roman" w:cs="Times New Roman"/>
          </w:rPr>
          <w:t xml:space="preserve">colonies located near neonicotinoid-treated </w:t>
        </w:r>
      </w:ins>
      <w:ins w:id="259" w:author="Baylis, Katherine R" w:date="2015-05-23T15:16:00Z">
        <w:r w:rsidR="00586E4F">
          <w:rPr>
            <w:rFonts w:ascii="Times New Roman" w:hAnsi="Times New Roman" w:cs="Times New Roman"/>
          </w:rPr>
          <w:t xml:space="preserve">crops that are tested during planting are different in some unobservable way than other colonies.  Thus, our results should be treated as suggestive evidence, not necessarily proving a causal relation.  </w:t>
        </w:r>
      </w:ins>
      <w:bookmarkStart w:id="260" w:name="_GoBack"/>
      <w:bookmarkEnd w:id="260"/>
    </w:p>
    <w:p w14:paraId="616038B8" w14:textId="77777777" w:rsidR="00586E4F" w:rsidRDefault="00586E4F" w:rsidP="00586E4F">
      <w:pPr>
        <w:spacing w:line="360" w:lineRule="auto"/>
        <w:rPr>
          <w:ins w:id="261" w:author="Baylis, Katherine R" w:date="2015-05-23T15:14:00Z"/>
          <w:rFonts w:ascii="Times New Roman" w:hAnsi="Times New Roman" w:cs="Times New Roman"/>
        </w:rPr>
        <w:pPrChange w:id="262" w:author="Baylis, Katherine R" w:date="2015-05-23T15:14:00Z">
          <w:pPr/>
        </w:pPrChange>
      </w:pPr>
      <w:commentRangeStart w:id="263"/>
    </w:p>
    <w:p w14:paraId="436CD252" w14:textId="40CD67B6" w:rsidR="00586E4F" w:rsidRDefault="00586E4F" w:rsidP="00586E4F">
      <w:pPr>
        <w:spacing w:line="360" w:lineRule="auto"/>
        <w:rPr>
          <w:ins w:id="264" w:author="Baylis, Katherine R" w:date="2015-05-23T15:14:00Z"/>
          <w:rFonts w:ascii="Times New Roman" w:hAnsi="Times New Roman" w:cs="Times New Roman"/>
          <w:b/>
        </w:rPr>
        <w:pPrChange w:id="265" w:author="Baylis, Katherine R" w:date="2015-05-23T15:14:00Z">
          <w:pPr/>
        </w:pPrChange>
      </w:pPr>
      <w:ins w:id="266" w:author="Baylis, Katherine R" w:date="2015-05-23T15:14:00Z">
        <w:r w:rsidRPr="00586E4F">
          <w:rPr>
            <w:rFonts w:ascii="Times New Roman" w:hAnsi="Times New Roman" w:cs="Times New Roman"/>
            <w:b/>
            <w:rPrChange w:id="267" w:author="Baylis, Katherine R" w:date="2015-05-23T15:14:00Z">
              <w:rPr>
                <w:rFonts w:ascii="Times New Roman" w:hAnsi="Times New Roman" w:cs="Times New Roman"/>
              </w:rPr>
            </w:rPrChange>
          </w:rPr>
          <w:t>References</w:t>
        </w:r>
      </w:ins>
    </w:p>
    <w:p w14:paraId="23107561" w14:textId="77777777" w:rsidR="00586E4F" w:rsidRDefault="00586E4F" w:rsidP="00586E4F">
      <w:pPr>
        <w:spacing w:line="360" w:lineRule="auto"/>
        <w:rPr>
          <w:ins w:id="268" w:author="Baylis, Katherine R" w:date="2015-05-23T15:14:00Z"/>
          <w:rFonts w:ascii="Times New Roman" w:hAnsi="Times New Roman" w:cs="Times New Roman"/>
          <w:b/>
        </w:rPr>
        <w:pPrChange w:id="269" w:author="Baylis, Katherine R" w:date="2015-05-23T15:14:00Z">
          <w:pPr/>
        </w:pPrChange>
      </w:pPr>
    </w:p>
    <w:p w14:paraId="4973CFEC" w14:textId="7AFC67B9" w:rsidR="00586E4F" w:rsidRPr="00586E4F" w:rsidRDefault="00586E4F" w:rsidP="00586E4F">
      <w:pPr>
        <w:spacing w:line="360" w:lineRule="auto"/>
        <w:rPr>
          <w:rFonts w:ascii="Times New Roman" w:hAnsi="Times New Roman" w:cs="Times New Roman"/>
          <w:b/>
          <w:rPrChange w:id="270" w:author="Baylis, Katherine R" w:date="2015-05-23T15:14:00Z">
            <w:rPr>
              <w:rFonts w:ascii="Times New Roman" w:hAnsi="Times New Roman" w:cs="Times New Roman"/>
            </w:rPr>
          </w:rPrChange>
        </w:rPr>
        <w:pPrChange w:id="271" w:author="Baylis, Katherine R" w:date="2015-05-23T15:14:00Z">
          <w:pPr/>
        </w:pPrChange>
      </w:pPr>
      <w:ins w:id="272" w:author="Baylis, Katherine R" w:date="2015-05-23T15:14:00Z">
        <w:r>
          <w:rPr>
            <w:rFonts w:ascii="Times New Roman" w:hAnsi="Times New Roman" w:cs="Times New Roman"/>
            <w:b/>
          </w:rPr>
          <w:t>Appendix</w:t>
        </w:r>
      </w:ins>
      <w:commentRangeEnd w:id="263"/>
      <w:ins w:id="273" w:author="Baylis, Katherine R" w:date="2015-05-23T15:15:00Z">
        <w:r>
          <w:rPr>
            <w:rStyle w:val="CommentReference"/>
          </w:rPr>
          <w:commentReference w:id="263"/>
        </w:r>
      </w:ins>
    </w:p>
    <w:sectPr w:rsidR="00586E4F" w:rsidRPr="00586E4F" w:rsidSect="00116627">
      <w:foot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8" w:author="Baylis, Katherine R" w:date="2015-05-23T14:00:00Z" w:initials="BKR">
    <w:p w14:paraId="3FA6C19C" w14:textId="77777777" w:rsidR="00DC4FDE" w:rsidRDefault="00DC4FDE">
      <w:pPr>
        <w:pStyle w:val="CommentText"/>
      </w:pPr>
      <w:r>
        <w:rPr>
          <w:rStyle w:val="CommentReference"/>
        </w:rPr>
        <w:annotationRef/>
      </w:r>
      <w:proofErr w:type="spellStart"/>
      <w:r>
        <w:t>Guyu</w:t>
      </w:r>
      <w:proofErr w:type="spellEnd"/>
      <w:r>
        <w:t xml:space="preserve"> – can you update this?  I know the EPA has banned new uses (I think…) and is currently debating broader action.  </w:t>
      </w:r>
    </w:p>
  </w:comment>
  <w:comment w:id="80" w:author="Baylis, Katherine R" w:date="2015-05-23T14:06:00Z" w:initials="BKR">
    <w:p w14:paraId="7B5E4214" w14:textId="77777777" w:rsidR="00DC4FDE" w:rsidRDefault="00DC4FDE">
      <w:pPr>
        <w:pStyle w:val="CommentText"/>
      </w:pPr>
      <w:r>
        <w:rPr>
          <w:rStyle w:val="CommentReference"/>
        </w:rPr>
        <w:annotationRef/>
      </w:r>
      <w:r>
        <w:t>Again – let’s update this</w:t>
      </w:r>
    </w:p>
  </w:comment>
  <w:comment w:id="83" w:author="Baylis, Katherine R" w:date="2015-05-23T14:08:00Z" w:initials="BKR">
    <w:p w14:paraId="6A19F33F" w14:textId="77777777" w:rsidR="00DC4FDE" w:rsidRDefault="00DC4FDE">
      <w:pPr>
        <w:pStyle w:val="CommentText"/>
      </w:pPr>
      <w:r>
        <w:rPr>
          <w:rStyle w:val="CommentReference"/>
        </w:rPr>
        <w:annotationRef/>
      </w:r>
      <w:r>
        <w:t>Reference?</w:t>
      </w:r>
    </w:p>
  </w:comment>
  <w:comment w:id="91" w:author="Baylis, Katherine R" w:date="2015-05-23T14:20:00Z" w:initials="BKR">
    <w:p w14:paraId="13D9B38F" w14:textId="32121783" w:rsidR="00195A8B" w:rsidRDefault="00195A8B">
      <w:pPr>
        <w:pStyle w:val="CommentText"/>
      </w:pPr>
      <w:r>
        <w:rPr>
          <w:rStyle w:val="CommentReference"/>
        </w:rPr>
        <w:annotationRef/>
      </w:r>
      <w:r>
        <w:t xml:space="preserve">Particularly add in the studies on </w:t>
      </w:r>
      <w:proofErr w:type="spellStart"/>
      <w:r>
        <w:t>neonics</w:t>
      </w:r>
      <w:proofErr w:type="spellEnd"/>
      <w:r>
        <w:t xml:space="preserve"> and </w:t>
      </w:r>
      <w:proofErr w:type="spellStart"/>
      <w:r>
        <w:t>nosema</w:t>
      </w:r>
      <w:proofErr w:type="spellEnd"/>
      <w:r>
        <w:t xml:space="preserve"> (or other disease) – i.e. the one by Jeff Pettis and co</w:t>
      </w:r>
    </w:p>
  </w:comment>
  <w:comment w:id="90" w:author="Baylis, Katherine R" w:date="2015-05-23T14:08:00Z" w:initials="BKR">
    <w:p w14:paraId="0095AD01" w14:textId="77777777" w:rsidR="00DC4FDE" w:rsidRDefault="00DC4FDE">
      <w:pPr>
        <w:pStyle w:val="CommentText"/>
      </w:pPr>
      <w:r>
        <w:rPr>
          <w:rStyle w:val="CommentReference"/>
        </w:rPr>
        <w:annotationRef/>
      </w:r>
      <w:r>
        <w:t xml:space="preserve">Yes please! </w:t>
      </w:r>
      <w:r>
        <w:sym w:font="Wingdings" w:char="F04A"/>
      </w:r>
    </w:p>
  </w:comment>
  <w:comment w:id="94" w:author="Baylis, Katherine R" w:date="2015-05-23T14:18:00Z" w:initials="BKR">
    <w:p w14:paraId="407A22A2" w14:textId="096DF541" w:rsidR="00195A8B" w:rsidRDefault="00195A8B">
      <w:pPr>
        <w:pStyle w:val="CommentText"/>
      </w:pPr>
      <w:r>
        <w:rPr>
          <w:rStyle w:val="CommentReference"/>
        </w:rPr>
        <w:annotationRef/>
      </w:r>
      <w:proofErr w:type="spellStart"/>
      <w:r>
        <w:t>Guyu</w:t>
      </w:r>
      <w:proofErr w:type="spellEnd"/>
      <w:r>
        <w:t xml:space="preserve"> – can you add this in?</w:t>
      </w:r>
    </w:p>
  </w:comment>
  <w:comment w:id="101" w:author="Baylis, Katherine R" w:date="2015-05-23T14:19:00Z" w:initials="BKR">
    <w:p w14:paraId="68825FEA" w14:textId="43BB4187" w:rsidR="00195A8B" w:rsidRDefault="00195A8B">
      <w:pPr>
        <w:pStyle w:val="CommentText"/>
      </w:pPr>
      <w:r>
        <w:rPr>
          <w:rStyle w:val="CommentReference"/>
        </w:rPr>
        <w:annotationRef/>
      </w:r>
      <w:r>
        <w:t>Can you add this in?</w:t>
      </w:r>
    </w:p>
  </w:comment>
  <w:comment w:id="121" w:author="Baylis, Katherine R" w:date="2015-05-23T14:34:00Z" w:initials="BKR">
    <w:p w14:paraId="4F816B15" w14:textId="45A31B67" w:rsidR="00E26AFD" w:rsidRDefault="00E26AFD">
      <w:pPr>
        <w:pStyle w:val="CommentText"/>
      </w:pPr>
      <w:r>
        <w:rPr>
          <w:rStyle w:val="CommentReference"/>
        </w:rPr>
        <w:annotationRef/>
      </w:r>
      <w:r>
        <w:t>Watch tense.  Earlier in this para, we use present tense.  Let’s stick to that</w:t>
      </w:r>
    </w:p>
  </w:comment>
  <w:comment w:id="141" w:author="Baylis, Katherine R" w:date="2015-05-23T14:37:00Z" w:initials="BKR">
    <w:p w14:paraId="386C99E3" w14:textId="2F05C02D" w:rsidR="00E26AFD" w:rsidRDefault="00E26AFD">
      <w:pPr>
        <w:pStyle w:val="CommentText"/>
      </w:pPr>
      <w:r>
        <w:rPr>
          <w:rStyle w:val="CommentReference"/>
        </w:rPr>
        <w:annotationRef/>
      </w:r>
      <w:r>
        <w:t xml:space="preserve">Yes please </w:t>
      </w:r>
      <w:r>
        <w:sym w:font="Wingdings" w:char="F04A"/>
      </w:r>
      <w:r>
        <w:t xml:space="preserve">  And by </w:t>
      </w:r>
      <w:proofErr w:type="spellStart"/>
      <w:r>
        <w:t>neonic</w:t>
      </w:r>
      <w:proofErr w:type="spellEnd"/>
      <w:r>
        <w:t xml:space="preserve"> contaminated vs not</w:t>
      </w:r>
    </w:p>
  </w:comment>
  <w:comment w:id="216" w:author="Baylis, Katherine R" w:date="2015-05-23T14:51:00Z" w:initials="BKR">
    <w:p w14:paraId="637C7926" w14:textId="40062093" w:rsidR="008C3116" w:rsidRDefault="008C3116">
      <w:pPr>
        <w:pStyle w:val="CommentText"/>
      </w:pPr>
      <w:r>
        <w:rPr>
          <w:rStyle w:val="CommentReference"/>
        </w:rPr>
        <w:annotationRef/>
      </w:r>
      <w:r>
        <w:t xml:space="preserve">Are </w:t>
      </w:r>
      <w:proofErr w:type="spellStart"/>
      <w:r>
        <w:t>neonics</w:t>
      </w:r>
      <w:proofErr w:type="spellEnd"/>
      <w:r>
        <w:t xml:space="preserve"> in logs or just linear?  </w:t>
      </w:r>
    </w:p>
  </w:comment>
  <w:comment w:id="249" w:author="Baylis, Katherine R" w:date="2015-05-23T15:07:00Z" w:initials="BKR">
    <w:p w14:paraId="48CD7708" w14:textId="3B4078D5" w:rsidR="007C7AB6" w:rsidRDefault="007C7AB6">
      <w:pPr>
        <w:pStyle w:val="CommentText"/>
      </w:pPr>
      <w:r>
        <w:rPr>
          <w:rStyle w:val="CommentReference"/>
        </w:rPr>
        <w:annotationRef/>
      </w:r>
      <w:proofErr w:type="spellStart"/>
      <w:r>
        <w:t>Guyu</w:t>
      </w:r>
      <w:proofErr w:type="spellEnd"/>
      <w:r>
        <w:t xml:space="preserve"> – can you add the ref to that Pettis piece?</w:t>
      </w:r>
    </w:p>
  </w:comment>
  <w:comment w:id="263" w:author="Baylis, Katherine R" w:date="2015-05-23T15:15:00Z" w:initials="BKR">
    <w:p w14:paraId="40241FFD" w14:textId="025B5ABC" w:rsidR="00586E4F" w:rsidRDefault="00586E4F">
      <w:pPr>
        <w:pStyle w:val="CommentText"/>
      </w:pPr>
      <w:r>
        <w:rPr>
          <w:rStyle w:val="CommentReference"/>
        </w:rPr>
        <w:annotationRef/>
      </w:r>
      <w:proofErr w:type="spellStart"/>
      <w:r>
        <w:t>Guyu</w:t>
      </w:r>
      <w:proofErr w:type="spellEnd"/>
      <w:r>
        <w:t xml:space="preserve"> – can you take a run at adding these in? </w:t>
      </w:r>
      <w:proofErr w:type="gramStart"/>
      <w:r>
        <w:t>thanks</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A6C19C" w15:done="0"/>
  <w15:commentEx w15:paraId="7B5E4214" w15:done="0"/>
  <w15:commentEx w15:paraId="6A19F33F" w15:done="0"/>
  <w15:commentEx w15:paraId="13D9B38F" w15:done="0"/>
  <w15:commentEx w15:paraId="0095AD01" w15:done="0"/>
  <w15:commentEx w15:paraId="407A22A2" w15:done="0"/>
  <w15:commentEx w15:paraId="68825FEA" w15:done="0"/>
  <w15:commentEx w15:paraId="4F816B15" w15:done="0"/>
  <w15:commentEx w15:paraId="386C99E3" w15:done="0"/>
  <w15:commentEx w15:paraId="637C7926" w15:done="0"/>
  <w15:commentEx w15:paraId="48CD7708" w15:done="0"/>
  <w15:commentEx w15:paraId="40241FF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6A9D37" w14:textId="77777777" w:rsidR="00806606" w:rsidRDefault="00806606" w:rsidP="00AF36CF">
      <w:pPr>
        <w:spacing w:after="0" w:line="240" w:lineRule="auto"/>
      </w:pPr>
      <w:r>
        <w:separator/>
      </w:r>
    </w:p>
  </w:endnote>
  <w:endnote w:type="continuationSeparator" w:id="0">
    <w:p w14:paraId="325036D3" w14:textId="77777777" w:rsidR="00806606" w:rsidRDefault="00806606" w:rsidP="00AF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274" w:author="Baylis, Katherine R" w:date="2015-05-23T14:29:00Z"/>
  <w:sdt>
    <w:sdtPr>
      <w:id w:val="2103441833"/>
      <w:docPartObj>
        <w:docPartGallery w:val="Page Numbers (Bottom of Page)"/>
        <w:docPartUnique/>
      </w:docPartObj>
    </w:sdtPr>
    <w:sdtEndPr>
      <w:rPr>
        <w:noProof/>
      </w:rPr>
    </w:sdtEndPr>
    <w:sdtContent>
      <w:customXmlInsRangeEnd w:id="274"/>
      <w:p w14:paraId="7180D2E2" w14:textId="536AF650" w:rsidR="002D5404" w:rsidRDefault="002D5404">
        <w:pPr>
          <w:pStyle w:val="Footer"/>
          <w:jc w:val="center"/>
          <w:rPr>
            <w:ins w:id="275" w:author="Baylis, Katherine R" w:date="2015-05-23T14:29:00Z"/>
          </w:rPr>
        </w:pPr>
        <w:ins w:id="276" w:author="Baylis, Katherine R" w:date="2015-05-23T14:29:00Z">
          <w:r>
            <w:fldChar w:fldCharType="begin"/>
          </w:r>
          <w:r>
            <w:instrText xml:space="preserve"> PAGE   \* MERGEFORMAT </w:instrText>
          </w:r>
          <w:r>
            <w:fldChar w:fldCharType="separate"/>
          </w:r>
        </w:ins>
        <w:r w:rsidR="00586E4F">
          <w:rPr>
            <w:noProof/>
          </w:rPr>
          <w:t>11</w:t>
        </w:r>
        <w:ins w:id="277" w:author="Baylis, Katherine R" w:date="2015-05-23T14:29:00Z">
          <w:r>
            <w:rPr>
              <w:noProof/>
            </w:rPr>
            <w:fldChar w:fldCharType="end"/>
          </w:r>
        </w:ins>
      </w:p>
      <w:customXmlInsRangeStart w:id="278" w:author="Baylis, Katherine R" w:date="2015-05-23T14:29:00Z"/>
    </w:sdtContent>
  </w:sdt>
  <w:customXmlInsRangeEnd w:id="278"/>
  <w:p w14:paraId="0DB41868" w14:textId="77777777" w:rsidR="002D5404" w:rsidRDefault="002D54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6F0A8" w14:textId="77777777" w:rsidR="00806606" w:rsidRDefault="00806606" w:rsidP="00AF36CF">
      <w:pPr>
        <w:spacing w:after="0" w:line="240" w:lineRule="auto"/>
      </w:pPr>
      <w:r>
        <w:separator/>
      </w:r>
    </w:p>
  </w:footnote>
  <w:footnote w:type="continuationSeparator" w:id="0">
    <w:p w14:paraId="1D524BAF" w14:textId="77777777" w:rsidR="00806606" w:rsidRDefault="00806606" w:rsidP="00AF36CF">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ylis, Katherine R">
    <w15:presenceInfo w15:providerId="AD" w15:userId="S-1-5-21-2509641344-1052565914-3260824488-502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627"/>
    <w:rsid w:val="000A5861"/>
    <w:rsid w:val="000A7393"/>
    <w:rsid w:val="00107C2E"/>
    <w:rsid w:val="00116627"/>
    <w:rsid w:val="00195A8B"/>
    <w:rsid w:val="00201EC4"/>
    <w:rsid w:val="00203137"/>
    <w:rsid w:val="002D5404"/>
    <w:rsid w:val="003D1438"/>
    <w:rsid w:val="004D2662"/>
    <w:rsid w:val="00586E4F"/>
    <w:rsid w:val="005A5447"/>
    <w:rsid w:val="005D3CF8"/>
    <w:rsid w:val="00662F3C"/>
    <w:rsid w:val="007315E3"/>
    <w:rsid w:val="007357C3"/>
    <w:rsid w:val="007C5D2D"/>
    <w:rsid w:val="007C7AB6"/>
    <w:rsid w:val="00806606"/>
    <w:rsid w:val="0081544D"/>
    <w:rsid w:val="00860F7A"/>
    <w:rsid w:val="008C3116"/>
    <w:rsid w:val="00926397"/>
    <w:rsid w:val="00927F69"/>
    <w:rsid w:val="009601E2"/>
    <w:rsid w:val="0099682E"/>
    <w:rsid w:val="009A49D4"/>
    <w:rsid w:val="009C762E"/>
    <w:rsid w:val="00AB2BFC"/>
    <w:rsid w:val="00AF36CF"/>
    <w:rsid w:val="00B00893"/>
    <w:rsid w:val="00B222F7"/>
    <w:rsid w:val="00C84FEA"/>
    <w:rsid w:val="00CB5B16"/>
    <w:rsid w:val="00DC4FDE"/>
    <w:rsid w:val="00E26AFD"/>
    <w:rsid w:val="00E3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08F5"/>
  <w15:chartTrackingRefBased/>
  <w15:docId w15:val="{F0F6D70D-0B55-4313-AAA7-76C95CDB7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6627"/>
    <w:pPr>
      <w:spacing w:after="0" w:line="240" w:lineRule="auto"/>
    </w:pPr>
    <w:rPr>
      <w:lang w:eastAsia="en-US"/>
    </w:rPr>
  </w:style>
  <w:style w:type="character" w:customStyle="1" w:styleId="NoSpacingChar">
    <w:name w:val="No Spacing Char"/>
    <w:basedOn w:val="DefaultParagraphFont"/>
    <w:link w:val="NoSpacing"/>
    <w:uiPriority w:val="1"/>
    <w:rsid w:val="00116627"/>
    <w:rPr>
      <w:lang w:eastAsia="en-US"/>
    </w:rPr>
  </w:style>
  <w:style w:type="paragraph" w:customStyle="1" w:styleId="p0">
    <w:name w:val="p0"/>
    <w:basedOn w:val="Normal"/>
    <w:rsid w:val="00116627"/>
    <w:pPr>
      <w:spacing w:after="0" w:line="240" w:lineRule="auto"/>
      <w:jc w:val="both"/>
    </w:pPr>
    <w:rPr>
      <w:rFonts w:ascii="Times New Roman" w:eastAsia="Times New Roman" w:hAnsi="Times New Roman" w:cs="Times New Roman"/>
      <w:sz w:val="21"/>
      <w:szCs w:val="21"/>
    </w:rPr>
  </w:style>
  <w:style w:type="paragraph" w:customStyle="1" w:styleId="p15">
    <w:name w:val="p15"/>
    <w:basedOn w:val="Normal"/>
    <w:rsid w:val="0081544D"/>
    <w:pPr>
      <w:spacing w:after="0" w:line="240" w:lineRule="auto"/>
    </w:pPr>
    <w:rPr>
      <w:rFonts w:ascii="Calibri" w:eastAsia="Times New Roman" w:hAnsi="Calibri" w:cs="Times New Roman"/>
      <w:color w:val="000000"/>
      <w:sz w:val="24"/>
      <w:szCs w:val="24"/>
    </w:rPr>
  </w:style>
  <w:style w:type="character" w:customStyle="1" w:styleId="15">
    <w:name w:val="15"/>
    <w:basedOn w:val="DefaultParagraphFont"/>
    <w:rsid w:val="007C5D2D"/>
    <w:rPr>
      <w:rFonts w:ascii="Times New Roman" w:hAnsi="Times New Roman" w:cs="Times New Roman" w:hint="default"/>
      <w:sz w:val="16"/>
      <w:szCs w:val="16"/>
    </w:rPr>
  </w:style>
  <w:style w:type="paragraph" w:customStyle="1" w:styleId="Default">
    <w:name w:val="Default"/>
    <w:rsid w:val="005A5447"/>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F36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6CF"/>
  </w:style>
  <w:style w:type="paragraph" w:styleId="Footer">
    <w:name w:val="footer"/>
    <w:basedOn w:val="Normal"/>
    <w:link w:val="FooterChar"/>
    <w:uiPriority w:val="99"/>
    <w:unhideWhenUsed/>
    <w:rsid w:val="00AF36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6CF"/>
  </w:style>
  <w:style w:type="paragraph" w:styleId="BalloonText">
    <w:name w:val="Balloon Text"/>
    <w:basedOn w:val="Normal"/>
    <w:link w:val="BalloonTextChar"/>
    <w:uiPriority w:val="99"/>
    <w:semiHidden/>
    <w:unhideWhenUsed/>
    <w:rsid w:val="007315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5E3"/>
    <w:rPr>
      <w:rFonts w:ascii="Segoe UI" w:hAnsi="Segoe UI" w:cs="Segoe UI"/>
      <w:sz w:val="18"/>
      <w:szCs w:val="18"/>
    </w:rPr>
  </w:style>
  <w:style w:type="character" w:styleId="CommentReference">
    <w:name w:val="annotation reference"/>
    <w:basedOn w:val="DefaultParagraphFont"/>
    <w:uiPriority w:val="99"/>
    <w:semiHidden/>
    <w:unhideWhenUsed/>
    <w:rsid w:val="00DC4FDE"/>
    <w:rPr>
      <w:sz w:val="16"/>
      <w:szCs w:val="16"/>
    </w:rPr>
  </w:style>
  <w:style w:type="paragraph" w:styleId="CommentText">
    <w:name w:val="annotation text"/>
    <w:basedOn w:val="Normal"/>
    <w:link w:val="CommentTextChar"/>
    <w:uiPriority w:val="99"/>
    <w:semiHidden/>
    <w:unhideWhenUsed/>
    <w:rsid w:val="00DC4FDE"/>
    <w:pPr>
      <w:spacing w:line="240" w:lineRule="auto"/>
    </w:pPr>
    <w:rPr>
      <w:sz w:val="20"/>
      <w:szCs w:val="20"/>
    </w:rPr>
  </w:style>
  <w:style w:type="character" w:customStyle="1" w:styleId="CommentTextChar">
    <w:name w:val="Comment Text Char"/>
    <w:basedOn w:val="DefaultParagraphFont"/>
    <w:link w:val="CommentText"/>
    <w:uiPriority w:val="99"/>
    <w:semiHidden/>
    <w:rsid w:val="00DC4FDE"/>
    <w:rPr>
      <w:sz w:val="20"/>
      <w:szCs w:val="20"/>
    </w:rPr>
  </w:style>
  <w:style w:type="paragraph" w:styleId="CommentSubject">
    <w:name w:val="annotation subject"/>
    <w:basedOn w:val="CommentText"/>
    <w:next w:val="CommentText"/>
    <w:link w:val="CommentSubjectChar"/>
    <w:uiPriority w:val="99"/>
    <w:semiHidden/>
    <w:unhideWhenUsed/>
    <w:rsid w:val="00DC4FDE"/>
    <w:rPr>
      <w:b/>
      <w:bCs/>
    </w:rPr>
  </w:style>
  <w:style w:type="character" w:customStyle="1" w:styleId="CommentSubjectChar">
    <w:name w:val="Comment Subject Char"/>
    <w:basedOn w:val="CommentTextChar"/>
    <w:link w:val="CommentSubject"/>
    <w:uiPriority w:val="99"/>
    <w:semiHidden/>
    <w:rsid w:val="00DC4FD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069027">
      <w:bodyDiv w:val="1"/>
      <w:marLeft w:val="0"/>
      <w:marRight w:val="0"/>
      <w:marTop w:val="0"/>
      <w:marBottom w:val="0"/>
      <w:divBdr>
        <w:top w:val="none" w:sz="0" w:space="0" w:color="auto"/>
        <w:left w:val="none" w:sz="0" w:space="0" w:color="auto"/>
        <w:bottom w:val="none" w:sz="0" w:space="0" w:color="auto"/>
        <w:right w:val="none" w:sz="0" w:space="0" w:color="auto"/>
      </w:divBdr>
    </w:div>
    <w:div w:id="717627802">
      <w:bodyDiv w:val="1"/>
      <w:marLeft w:val="0"/>
      <w:marRight w:val="0"/>
      <w:marTop w:val="0"/>
      <w:marBottom w:val="0"/>
      <w:divBdr>
        <w:top w:val="none" w:sz="0" w:space="0" w:color="auto"/>
        <w:left w:val="none" w:sz="0" w:space="0" w:color="auto"/>
        <w:bottom w:val="none" w:sz="0" w:space="0" w:color="auto"/>
        <w:right w:val="none" w:sz="0" w:space="0" w:color="auto"/>
      </w:divBdr>
    </w:div>
    <w:div w:id="1347828689">
      <w:bodyDiv w:val="1"/>
      <w:marLeft w:val="0"/>
      <w:marRight w:val="0"/>
      <w:marTop w:val="0"/>
      <w:marBottom w:val="0"/>
      <w:divBdr>
        <w:top w:val="none" w:sz="0" w:space="0" w:color="auto"/>
        <w:left w:val="none" w:sz="0" w:space="0" w:color="auto"/>
        <w:bottom w:val="none" w:sz="0" w:space="0" w:color="auto"/>
        <w:right w:val="none" w:sz="0" w:space="0" w:color="auto"/>
      </w:divBdr>
    </w:div>
    <w:div w:id="1365905731">
      <w:bodyDiv w:val="1"/>
      <w:marLeft w:val="0"/>
      <w:marRight w:val="0"/>
      <w:marTop w:val="0"/>
      <w:marBottom w:val="0"/>
      <w:divBdr>
        <w:top w:val="none" w:sz="0" w:space="0" w:color="auto"/>
        <w:left w:val="none" w:sz="0" w:space="0" w:color="auto"/>
        <w:bottom w:val="none" w:sz="0" w:space="0" w:color="auto"/>
        <w:right w:val="none" w:sz="0" w:space="0" w:color="auto"/>
      </w:divBdr>
    </w:div>
    <w:div w:id="173993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E17237DCDC45F3B65E606EE3B3CF50"/>
        <w:category>
          <w:name w:val="General"/>
          <w:gallery w:val="placeholder"/>
        </w:category>
        <w:types>
          <w:type w:val="bbPlcHdr"/>
        </w:types>
        <w:behaviors>
          <w:behavior w:val="content"/>
        </w:behaviors>
        <w:guid w:val="{818466C1-F514-45F8-9098-E4FF72642A6D}"/>
      </w:docPartPr>
      <w:docPartBody>
        <w:p w:rsidR="00DF621E" w:rsidRDefault="00FE577C" w:rsidP="00FE577C">
          <w:pPr>
            <w:pStyle w:val="08E17237DCDC45F3B65E606EE3B3CF50"/>
          </w:pPr>
          <w:r>
            <w:rPr>
              <w:rFonts w:asciiTheme="majorHAnsi" w:eastAsiaTheme="majorEastAsia" w:hAnsiTheme="majorHAnsi" w:cstheme="majorBidi"/>
              <w:color w:val="5B9BD5" w:themeColor="accent1"/>
              <w:sz w:val="88"/>
              <w:szCs w:val="88"/>
            </w:rPr>
            <w:t>[Document title]</w:t>
          </w:r>
        </w:p>
      </w:docPartBody>
    </w:docPart>
    <w:docPart>
      <w:docPartPr>
        <w:name w:val="D24A455C5E404505856CA957C6D82C7D"/>
        <w:category>
          <w:name w:val="General"/>
          <w:gallery w:val="placeholder"/>
        </w:category>
        <w:types>
          <w:type w:val="bbPlcHdr"/>
        </w:types>
        <w:behaviors>
          <w:behavior w:val="content"/>
        </w:behaviors>
        <w:guid w:val="{62E08B1E-6692-4775-BE48-E67D2A0B1544}"/>
      </w:docPartPr>
      <w:docPartBody>
        <w:p w:rsidR="00DF621E" w:rsidRDefault="00FE577C" w:rsidP="00FE577C">
          <w:pPr>
            <w:pStyle w:val="D24A455C5E404505856CA957C6D82C7D"/>
          </w:pPr>
          <w:r>
            <w:rPr>
              <w:color w:val="2E74B5" w:themeColor="accent1" w:themeShade="BF"/>
              <w:sz w:val="24"/>
              <w:szCs w:val="24"/>
            </w:rPr>
            <w:t>[Document subtitle]</w:t>
          </w:r>
        </w:p>
      </w:docPartBody>
    </w:docPart>
    <w:docPart>
      <w:docPartPr>
        <w:name w:val="3E61E642891C4F7FBDEC85312EE894D7"/>
        <w:category>
          <w:name w:val="General"/>
          <w:gallery w:val="placeholder"/>
        </w:category>
        <w:types>
          <w:type w:val="bbPlcHdr"/>
        </w:types>
        <w:behaviors>
          <w:behavior w:val="content"/>
        </w:behaviors>
        <w:guid w:val="{3088DC0A-89A6-4D60-9ABD-00694AD52C11}"/>
      </w:docPartPr>
      <w:docPartBody>
        <w:p w:rsidR="00DF621E" w:rsidRDefault="00FE577C" w:rsidP="00FE577C">
          <w:pPr>
            <w:pStyle w:val="3E61E642891C4F7FBDEC85312EE894D7"/>
          </w:pPr>
          <w:r>
            <w:rPr>
              <w:color w:val="5B9BD5" w:themeColor="accent1"/>
              <w:sz w:val="28"/>
              <w:szCs w:val="28"/>
            </w:rPr>
            <w:t>[Author name]</w:t>
          </w:r>
        </w:p>
      </w:docPartBody>
    </w:docPart>
    <w:docPart>
      <w:docPartPr>
        <w:name w:val="56EF39BDBF6C4E6B87EBAED8F0B75882"/>
        <w:category>
          <w:name w:val="General"/>
          <w:gallery w:val="placeholder"/>
        </w:category>
        <w:types>
          <w:type w:val="bbPlcHdr"/>
        </w:types>
        <w:behaviors>
          <w:behavior w:val="content"/>
        </w:behaviors>
        <w:guid w:val="{1673D248-0F74-409E-88D9-061032A98E4A}"/>
      </w:docPartPr>
      <w:docPartBody>
        <w:p w:rsidR="00DF621E" w:rsidRDefault="00FE577C" w:rsidP="00FE577C">
          <w:pPr>
            <w:pStyle w:val="56EF39BDBF6C4E6B87EBAED8F0B75882"/>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77C"/>
    <w:rsid w:val="00771E75"/>
    <w:rsid w:val="00D01A7A"/>
    <w:rsid w:val="00DF621E"/>
    <w:rsid w:val="00FE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D69296FF6F4796A5469C701B5DDB60">
    <w:name w:val="2CD69296FF6F4796A5469C701B5DDB60"/>
    <w:rsid w:val="00FE577C"/>
  </w:style>
  <w:style w:type="paragraph" w:customStyle="1" w:styleId="08E17237DCDC45F3B65E606EE3B3CF50">
    <w:name w:val="08E17237DCDC45F3B65E606EE3B3CF50"/>
    <w:rsid w:val="00FE577C"/>
  </w:style>
  <w:style w:type="paragraph" w:customStyle="1" w:styleId="D24A455C5E404505856CA957C6D82C7D">
    <w:name w:val="D24A455C5E404505856CA957C6D82C7D"/>
    <w:rsid w:val="00FE577C"/>
  </w:style>
  <w:style w:type="paragraph" w:customStyle="1" w:styleId="3E61E642891C4F7FBDEC85312EE894D7">
    <w:name w:val="3E61E642891C4F7FBDEC85312EE894D7"/>
    <w:rsid w:val="00FE577C"/>
  </w:style>
  <w:style w:type="paragraph" w:customStyle="1" w:styleId="56EF39BDBF6C4E6B87EBAED8F0B75882">
    <w:name w:val="56EF39BDBF6C4E6B87EBAED8F0B75882"/>
    <w:rsid w:val="00FE57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2015-05-23T00:00:00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13</Pages>
  <Words>3990</Words>
  <Characters>22744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Environmental Factors of Honeybee Health</vt:lpstr>
    </vt:vector>
  </TitlesOfParts>
  <Company/>
  <LinksUpToDate>false</LinksUpToDate>
  <CharactersWithSpaces>26681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Factors of Honeybee Health</dc:title>
  <dc:subject>Do NEONICOTINOIDS MATTER?</dc:subject>
  <dc:creator>Kathy Baylis, Guyu Ye, Jai Holt, Jessica Pasciak, Dennis vanEngelsdorp &amp; the Bee Informed Partnership</dc:creator>
  <cp:keywords/>
  <dc:description/>
  <cp:lastModifiedBy>Baylis, Katherine R</cp:lastModifiedBy>
  <cp:revision>14</cp:revision>
  <dcterms:created xsi:type="dcterms:W3CDTF">2015-05-23T18:16:00Z</dcterms:created>
  <dcterms:modified xsi:type="dcterms:W3CDTF">2015-05-23T20:17:00Z</dcterms:modified>
</cp:coreProperties>
</file>