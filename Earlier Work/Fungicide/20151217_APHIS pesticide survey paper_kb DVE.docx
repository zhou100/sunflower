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788C9F" w14:textId="3D77C1B6" w:rsidR="00AF585A" w:rsidRPr="0094303B" w:rsidRDefault="00FD43AB" w:rsidP="007839DE">
      <w:pPr>
        <w:jc w:val="center"/>
        <w:rPr>
          <w:rFonts w:ascii="Times New Roman" w:hAnsi="Times New Roman" w:cs="Times New Roman"/>
          <w:b/>
          <w:sz w:val="28"/>
          <w:szCs w:val="28"/>
        </w:rPr>
      </w:pPr>
      <w:commentRangeStart w:id="0"/>
      <w:r w:rsidRPr="0094303B">
        <w:rPr>
          <w:rFonts w:ascii="Times New Roman" w:hAnsi="Times New Roman" w:cs="Times New Roman"/>
          <w:b/>
          <w:sz w:val="28"/>
          <w:szCs w:val="28"/>
        </w:rPr>
        <w:t xml:space="preserve">Pesticides in </w:t>
      </w:r>
      <w:ins w:id="1" w:author="Dennis vanEngelsdorp" w:date="2016-01-26T16:24:00Z">
        <w:r w:rsidR="008040DD">
          <w:rPr>
            <w:rFonts w:ascii="Times New Roman" w:hAnsi="Times New Roman" w:cs="Times New Roman"/>
            <w:b/>
            <w:sz w:val="28"/>
            <w:szCs w:val="28"/>
          </w:rPr>
          <w:t xml:space="preserve">Honey Bee Colonies: 4 years of </w:t>
        </w:r>
      </w:ins>
      <w:del w:id="2" w:author="Dennis vanEngelsdorp" w:date="2016-01-26T16:24:00Z">
        <w:r w:rsidRPr="0094303B" w:rsidDel="008040DD">
          <w:rPr>
            <w:rFonts w:ascii="Times New Roman" w:hAnsi="Times New Roman" w:cs="Times New Roman"/>
            <w:b/>
            <w:sz w:val="28"/>
            <w:szCs w:val="28"/>
          </w:rPr>
          <w:delText>the food stream</w:delText>
        </w:r>
        <w:commentRangeEnd w:id="0"/>
        <w:r w:rsidR="008040DD" w:rsidDel="008040DD">
          <w:rPr>
            <w:rStyle w:val="CommentReference"/>
            <w:rFonts w:ascii="Times New Roman" w:eastAsia="Times New Roman" w:hAnsi="Times New Roman" w:cs="Times New Roman"/>
            <w:lang w:val="en-CA"/>
          </w:rPr>
          <w:commentReference w:id="0"/>
        </w:r>
        <w:r w:rsidRPr="0094303B" w:rsidDel="008040DD">
          <w:rPr>
            <w:rFonts w:ascii="Times New Roman" w:hAnsi="Times New Roman" w:cs="Times New Roman"/>
            <w:b/>
            <w:sz w:val="28"/>
            <w:szCs w:val="28"/>
          </w:rPr>
          <w:delText xml:space="preserve">: </w:delText>
        </w:r>
      </w:del>
      <w:r w:rsidRPr="0094303B">
        <w:rPr>
          <w:rFonts w:ascii="Times New Roman" w:hAnsi="Times New Roman" w:cs="Times New Roman"/>
          <w:b/>
          <w:sz w:val="28"/>
          <w:szCs w:val="28"/>
        </w:rPr>
        <w:t>US National Honey Bee Disease Survey reveals r</w:t>
      </w:r>
      <w:r w:rsidR="00F45FF3" w:rsidRPr="0094303B">
        <w:rPr>
          <w:rFonts w:ascii="Times New Roman" w:hAnsi="Times New Roman" w:cs="Times New Roman"/>
          <w:b/>
          <w:sz w:val="28"/>
          <w:szCs w:val="28"/>
        </w:rPr>
        <w:t xml:space="preserve">eal world </w:t>
      </w:r>
      <w:r w:rsidRPr="0094303B">
        <w:rPr>
          <w:rFonts w:ascii="Times New Roman" w:hAnsi="Times New Roman" w:cs="Times New Roman"/>
          <w:b/>
          <w:sz w:val="28"/>
          <w:szCs w:val="28"/>
        </w:rPr>
        <w:t>exposure</w:t>
      </w:r>
      <w:r w:rsidR="00F45FF3" w:rsidRPr="0094303B">
        <w:rPr>
          <w:rFonts w:ascii="Times New Roman" w:hAnsi="Times New Roman" w:cs="Times New Roman"/>
          <w:b/>
          <w:sz w:val="28"/>
          <w:szCs w:val="28"/>
        </w:rPr>
        <w:t xml:space="preserve"> and associated morbidity risks.</w:t>
      </w:r>
    </w:p>
    <w:p w14:paraId="0CB78B8D" w14:textId="77777777" w:rsidR="00E430F3" w:rsidRPr="0094303B" w:rsidRDefault="00E430F3" w:rsidP="007839DE">
      <w:pPr>
        <w:jc w:val="center"/>
        <w:rPr>
          <w:rFonts w:ascii="Times New Roman" w:hAnsi="Times New Roman" w:cs="Times New Roman"/>
        </w:rPr>
      </w:pPr>
    </w:p>
    <w:p w14:paraId="319309F2" w14:textId="10DBC023" w:rsidR="00E430F3" w:rsidRPr="0094303B" w:rsidRDefault="00E430F3" w:rsidP="00FA6F01">
      <w:pPr>
        <w:spacing w:line="480" w:lineRule="auto"/>
        <w:jc w:val="both"/>
        <w:rPr>
          <w:rFonts w:ascii="Times New Roman" w:hAnsi="Times New Roman" w:cs="Times New Roman"/>
          <w:vertAlign w:val="superscript"/>
        </w:rPr>
      </w:pPr>
      <w:r w:rsidRPr="0094303B">
        <w:rPr>
          <w:rFonts w:ascii="Times New Roman" w:hAnsi="Times New Roman" w:cs="Times New Roman"/>
          <w:b/>
          <w:bCs/>
          <w:lang w:val="sv-SE"/>
        </w:rPr>
        <w:t>Dennis vanEngelsdorp</w:t>
      </w:r>
      <w:r w:rsidRPr="0094303B">
        <w:rPr>
          <w:rFonts w:ascii="Times New Roman" w:hAnsi="Times New Roman" w:cs="Times New Roman"/>
          <w:b/>
          <w:bCs/>
          <w:vertAlign w:val="superscript"/>
          <w:lang w:val="sv-SE"/>
        </w:rPr>
        <w:t>1</w:t>
      </w:r>
      <w:r w:rsidR="00FA6F01" w:rsidRPr="0094303B">
        <w:rPr>
          <w:rFonts w:ascii="Times New Roman" w:hAnsi="Times New Roman" w:cs="Times New Roman"/>
          <w:b/>
          <w:bCs/>
          <w:vertAlign w:val="superscript"/>
          <w:lang w:val="sv-SE"/>
        </w:rPr>
        <w:t>*</w:t>
      </w:r>
      <w:r w:rsidR="00544884" w:rsidRPr="0094303B">
        <w:rPr>
          <w:rFonts w:ascii="Times New Roman" w:hAnsi="Times New Roman" w:cs="Times New Roman"/>
          <w:b/>
          <w:bCs/>
          <w:vertAlign w:val="superscript"/>
          <w:lang w:val="sv-SE"/>
        </w:rPr>
        <w:t>‡</w:t>
      </w:r>
      <w:r w:rsidRPr="0094303B">
        <w:rPr>
          <w:rFonts w:ascii="Times New Roman" w:hAnsi="Times New Roman" w:cs="Times New Roman"/>
          <w:b/>
          <w:bCs/>
          <w:lang w:val="sv-SE"/>
        </w:rPr>
        <w:t xml:space="preserve">, </w:t>
      </w:r>
      <w:r w:rsidR="00544884" w:rsidRPr="0094303B">
        <w:rPr>
          <w:rFonts w:ascii="Times New Roman" w:hAnsi="Times New Roman" w:cs="Times New Roman"/>
          <w:b/>
          <w:bCs/>
          <w:lang w:val="sv-SE"/>
        </w:rPr>
        <w:t>Kirsten S. Traynor</w:t>
      </w:r>
      <w:r w:rsidR="00544884" w:rsidRPr="0094303B">
        <w:rPr>
          <w:rFonts w:ascii="Times New Roman" w:hAnsi="Times New Roman" w:cs="Times New Roman"/>
          <w:b/>
          <w:bCs/>
          <w:vertAlign w:val="superscript"/>
          <w:lang w:val="sv-SE"/>
        </w:rPr>
        <w:t>1‡</w:t>
      </w:r>
      <w:r w:rsidR="00544884" w:rsidRPr="0094303B">
        <w:rPr>
          <w:rFonts w:ascii="Times New Roman" w:hAnsi="Times New Roman" w:cs="Times New Roman"/>
          <w:b/>
          <w:bCs/>
          <w:lang w:val="sv-SE"/>
        </w:rPr>
        <w:t xml:space="preserve">, </w:t>
      </w:r>
      <w:r w:rsidR="0020532E" w:rsidRPr="0094303B">
        <w:rPr>
          <w:rFonts w:ascii="Times New Roman" w:hAnsi="Times New Roman" w:cs="Times New Roman"/>
          <w:b/>
          <w:bCs/>
          <w:lang w:val="sv-SE"/>
        </w:rPr>
        <w:t>Kathy Baylis</w:t>
      </w:r>
      <w:ins w:id="3" w:author="Kathy Baylis" w:date="2016-01-01T16:15:00Z">
        <w:r w:rsidR="00E22554">
          <w:rPr>
            <w:rFonts w:ascii="Times New Roman" w:hAnsi="Times New Roman" w:cs="Times New Roman"/>
            <w:b/>
            <w:bCs/>
            <w:vertAlign w:val="superscript"/>
            <w:lang w:val="sv-SE"/>
          </w:rPr>
          <w:t>5</w:t>
        </w:r>
      </w:ins>
      <w:del w:id="4" w:author="Kathy Baylis" w:date="2016-01-01T16:14:00Z">
        <w:r w:rsidR="0020532E" w:rsidRPr="0094303B" w:rsidDel="00E22554">
          <w:rPr>
            <w:rFonts w:ascii="Times New Roman" w:hAnsi="Times New Roman" w:cs="Times New Roman"/>
            <w:b/>
            <w:bCs/>
            <w:lang w:val="sv-SE"/>
          </w:rPr>
          <w:delText>s</w:delText>
        </w:r>
      </w:del>
      <w:r w:rsidR="0020532E" w:rsidRPr="0094303B">
        <w:rPr>
          <w:rFonts w:ascii="Times New Roman" w:hAnsi="Times New Roman" w:cs="Times New Roman"/>
          <w:b/>
          <w:bCs/>
          <w:lang w:val="sv-SE"/>
        </w:rPr>
        <w:t xml:space="preserve">, </w:t>
      </w:r>
      <w:r w:rsidR="00FA6F01" w:rsidRPr="0094303B">
        <w:rPr>
          <w:rFonts w:ascii="Times New Roman" w:hAnsi="Times New Roman" w:cs="Times New Roman"/>
          <w:b/>
          <w:bCs/>
        </w:rPr>
        <w:t>Karen Rennich</w:t>
      </w:r>
      <w:r w:rsidR="00FA6F01" w:rsidRPr="0094303B">
        <w:rPr>
          <w:rFonts w:ascii="Times New Roman" w:hAnsi="Times New Roman" w:cs="Times New Roman"/>
          <w:b/>
          <w:bCs/>
          <w:vertAlign w:val="superscript"/>
        </w:rPr>
        <w:t>1</w:t>
      </w:r>
      <w:r w:rsidR="00FA6F01" w:rsidRPr="0094303B">
        <w:rPr>
          <w:rFonts w:ascii="Times New Roman" w:hAnsi="Times New Roman" w:cs="Times New Roman"/>
          <w:b/>
          <w:bCs/>
        </w:rPr>
        <w:t>, Eva Forsgren</w:t>
      </w:r>
      <w:r w:rsidR="00FA6F01" w:rsidRPr="0094303B">
        <w:rPr>
          <w:rFonts w:ascii="Times New Roman" w:hAnsi="Times New Roman" w:cs="Times New Roman"/>
          <w:b/>
          <w:bCs/>
          <w:vertAlign w:val="superscript"/>
        </w:rPr>
        <w:t>1,2</w:t>
      </w:r>
      <w:r w:rsidR="00FA6F01" w:rsidRPr="0094303B">
        <w:rPr>
          <w:rFonts w:ascii="Times New Roman" w:hAnsi="Times New Roman" w:cs="Times New Roman"/>
          <w:b/>
          <w:bCs/>
        </w:rPr>
        <w:t>, Robyn Rose</w:t>
      </w:r>
      <w:r w:rsidR="00FA6F01" w:rsidRPr="0094303B">
        <w:rPr>
          <w:rFonts w:ascii="Times New Roman" w:hAnsi="Times New Roman" w:cs="Times New Roman"/>
          <w:b/>
          <w:bCs/>
          <w:vertAlign w:val="superscript"/>
        </w:rPr>
        <w:t>3</w:t>
      </w:r>
      <w:r w:rsidR="00FA6F01" w:rsidRPr="0094303B">
        <w:rPr>
          <w:rFonts w:ascii="Times New Roman" w:hAnsi="Times New Roman" w:cs="Times New Roman"/>
          <w:b/>
          <w:bCs/>
        </w:rPr>
        <w:t>,</w:t>
      </w:r>
      <w:commentRangeStart w:id="5"/>
      <w:r w:rsidR="00FA6F01" w:rsidRPr="0094303B">
        <w:rPr>
          <w:rFonts w:ascii="Times New Roman" w:hAnsi="Times New Roman" w:cs="Times New Roman"/>
          <w:b/>
          <w:bCs/>
        </w:rPr>
        <w:t xml:space="preserve"> </w:t>
      </w:r>
      <w:ins w:id="6" w:author="Kathy Baylis" w:date="2016-01-23T11:11:00Z">
        <w:r w:rsidR="00915AC9">
          <w:rPr>
            <w:rFonts w:ascii="Times New Roman" w:hAnsi="Times New Roman" w:cs="Times New Roman"/>
            <w:b/>
            <w:bCs/>
          </w:rPr>
          <w:t>Guyu Ye</w:t>
        </w:r>
      </w:ins>
      <w:ins w:id="7" w:author="Kathy Baylis" w:date="2016-01-23T11:12:00Z">
        <w:r w:rsidR="00915AC9">
          <w:rPr>
            <w:rFonts w:ascii="Times New Roman" w:hAnsi="Times New Roman" w:cs="Times New Roman"/>
            <w:b/>
            <w:bCs/>
            <w:vertAlign w:val="superscript"/>
          </w:rPr>
          <w:t>5</w:t>
        </w:r>
        <w:commentRangeEnd w:id="5"/>
        <w:r w:rsidR="00915AC9">
          <w:rPr>
            <w:rStyle w:val="CommentReference"/>
            <w:rFonts w:ascii="Times New Roman" w:eastAsia="Times New Roman" w:hAnsi="Times New Roman" w:cs="Times New Roman"/>
            <w:lang w:val="en-CA"/>
          </w:rPr>
          <w:commentReference w:id="5"/>
        </w:r>
      </w:ins>
      <w:ins w:id="8" w:author="Kathy Baylis" w:date="2016-01-23T11:11:00Z">
        <w:r w:rsidR="00915AC9">
          <w:rPr>
            <w:rFonts w:ascii="Times New Roman" w:hAnsi="Times New Roman" w:cs="Times New Roman"/>
            <w:b/>
            <w:bCs/>
          </w:rPr>
          <w:t xml:space="preserve">, </w:t>
        </w:r>
      </w:ins>
      <w:r w:rsidR="00FA6F01" w:rsidRPr="0094303B">
        <w:rPr>
          <w:rFonts w:ascii="Times New Roman" w:hAnsi="Times New Roman" w:cs="Times New Roman"/>
          <w:b/>
          <w:bCs/>
        </w:rPr>
        <w:t>Grace Kunkel</w:t>
      </w:r>
      <w:r w:rsidR="00FA6F01" w:rsidRPr="0094303B">
        <w:rPr>
          <w:rFonts w:ascii="Times New Roman" w:hAnsi="Times New Roman" w:cs="Times New Roman"/>
          <w:b/>
          <w:bCs/>
          <w:vertAlign w:val="superscript"/>
        </w:rPr>
        <w:t>1</w:t>
      </w:r>
      <w:r w:rsidR="00FA6F01" w:rsidRPr="0094303B">
        <w:rPr>
          <w:rFonts w:ascii="Times New Roman" w:hAnsi="Times New Roman" w:cs="Times New Roman"/>
          <w:b/>
          <w:bCs/>
        </w:rPr>
        <w:t>, Shayne Madella</w:t>
      </w:r>
      <w:r w:rsidR="00FA6F01" w:rsidRPr="0094303B">
        <w:rPr>
          <w:rFonts w:ascii="Times New Roman" w:hAnsi="Times New Roman" w:cs="Times New Roman"/>
          <w:b/>
          <w:bCs/>
          <w:vertAlign w:val="superscript"/>
        </w:rPr>
        <w:t>1</w:t>
      </w:r>
      <w:r w:rsidR="00FA6F01" w:rsidRPr="0094303B">
        <w:rPr>
          <w:rFonts w:ascii="Times New Roman" w:hAnsi="Times New Roman" w:cs="Times New Roman"/>
          <w:b/>
          <w:bCs/>
        </w:rPr>
        <w:t xml:space="preserve">, </w:t>
      </w:r>
      <w:del w:id="9" w:author="Dennis vanEngelsdorp" w:date="2016-01-26T16:25:00Z">
        <w:r w:rsidR="00FA6F01" w:rsidRPr="0094303B" w:rsidDel="008040DD">
          <w:rPr>
            <w:rFonts w:ascii="Times New Roman" w:hAnsi="Times New Roman" w:cs="Times New Roman"/>
            <w:b/>
            <w:bCs/>
          </w:rPr>
          <w:delText>Jay Evans</w:delText>
        </w:r>
        <w:r w:rsidR="00FA6F01" w:rsidRPr="0094303B" w:rsidDel="008040DD">
          <w:rPr>
            <w:rFonts w:ascii="Times New Roman" w:hAnsi="Times New Roman" w:cs="Times New Roman"/>
            <w:b/>
            <w:bCs/>
            <w:vertAlign w:val="superscript"/>
          </w:rPr>
          <w:delText>4</w:delText>
        </w:r>
      </w:del>
      <w:r w:rsidR="00FA6F01" w:rsidRPr="0094303B">
        <w:rPr>
          <w:rFonts w:ascii="Times New Roman" w:hAnsi="Times New Roman" w:cs="Times New Roman"/>
          <w:b/>
          <w:bCs/>
        </w:rPr>
        <w:t>, Dawn Lopez</w:t>
      </w:r>
      <w:r w:rsidR="00FA6F01" w:rsidRPr="0094303B">
        <w:rPr>
          <w:rFonts w:ascii="Times New Roman" w:hAnsi="Times New Roman" w:cs="Times New Roman"/>
          <w:b/>
          <w:bCs/>
          <w:vertAlign w:val="superscript"/>
        </w:rPr>
        <w:t>4</w:t>
      </w:r>
      <w:r w:rsidR="00FA6F01" w:rsidRPr="0094303B">
        <w:rPr>
          <w:rFonts w:ascii="Times New Roman" w:hAnsi="Times New Roman" w:cs="Times New Roman"/>
          <w:b/>
          <w:bCs/>
        </w:rPr>
        <w:t xml:space="preserve">, </w:t>
      </w:r>
      <w:ins w:id="10" w:author="Dennis vanEngelsdorp" w:date="2016-01-26T16:25:00Z">
        <w:r w:rsidR="008040DD" w:rsidRPr="0094303B">
          <w:rPr>
            <w:rFonts w:ascii="Times New Roman" w:hAnsi="Times New Roman" w:cs="Times New Roman"/>
            <w:b/>
            <w:bCs/>
          </w:rPr>
          <w:t>Jay Evans</w:t>
        </w:r>
        <w:r w:rsidR="008040DD" w:rsidRPr="0094303B">
          <w:rPr>
            <w:rFonts w:ascii="Times New Roman" w:hAnsi="Times New Roman" w:cs="Times New Roman"/>
            <w:b/>
            <w:bCs/>
            <w:vertAlign w:val="superscript"/>
          </w:rPr>
          <w:t>4</w:t>
        </w:r>
        <w:r w:rsidR="008040DD">
          <w:rPr>
            <w:rFonts w:ascii="Times New Roman" w:hAnsi="Times New Roman" w:cs="Times New Roman"/>
            <w:b/>
            <w:bCs/>
          </w:rPr>
          <w:t>, J</w:t>
        </w:r>
      </w:ins>
      <w:del w:id="11" w:author="Dennis vanEngelsdorp" w:date="2016-01-26T16:25:00Z">
        <w:r w:rsidR="0020532E" w:rsidRPr="0094303B" w:rsidDel="008040DD">
          <w:rPr>
            <w:rFonts w:ascii="Times New Roman" w:hAnsi="Times New Roman" w:cs="Times New Roman"/>
            <w:b/>
            <w:bCs/>
          </w:rPr>
          <w:delText>J</w:delText>
        </w:r>
      </w:del>
      <w:r w:rsidR="0020532E" w:rsidRPr="0094303B">
        <w:rPr>
          <w:rFonts w:ascii="Times New Roman" w:hAnsi="Times New Roman" w:cs="Times New Roman"/>
          <w:b/>
          <w:bCs/>
        </w:rPr>
        <w:t>effery Pettis</w:t>
      </w:r>
      <w:r w:rsidR="0020532E" w:rsidRPr="0094303B">
        <w:rPr>
          <w:rFonts w:ascii="Times New Roman" w:hAnsi="Times New Roman" w:cs="Times New Roman"/>
          <w:b/>
          <w:bCs/>
          <w:vertAlign w:val="superscript"/>
        </w:rPr>
        <w:t>4</w:t>
      </w:r>
    </w:p>
    <w:p w14:paraId="10BFF02B" w14:textId="77777777" w:rsidR="00FA6F01" w:rsidRPr="0094303B" w:rsidRDefault="00FA6F01" w:rsidP="00FA6F01">
      <w:pPr>
        <w:autoSpaceDE w:val="0"/>
        <w:spacing w:line="480" w:lineRule="auto"/>
        <w:ind w:right="-573"/>
        <w:rPr>
          <w:rFonts w:ascii="Times New Roman" w:hAnsi="Times New Roman" w:cs="Times New Roman"/>
        </w:rPr>
      </w:pPr>
      <w:r w:rsidRPr="0094303B">
        <w:rPr>
          <w:rFonts w:ascii="Times New Roman" w:hAnsi="Times New Roman" w:cs="Times New Roman"/>
          <w:vertAlign w:val="superscript"/>
        </w:rPr>
        <w:t>1</w:t>
      </w:r>
      <w:r w:rsidRPr="0094303B">
        <w:rPr>
          <w:rFonts w:ascii="Times New Roman" w:hAnsi="Times New Roman" w:cs="Times New Roman"/>
        </w:rPr>
        <w:t>Department of Entomology, University of Maryland, 4112 Plant Sciences Building, College Park MD, 20742-4454, USA</w:t>
      </w:r>
    </w:p>
    <w:p w14:paraId="2E6D5F5D" w14:textId="77777777" w:rsidR="00FA6F01" w:rsidRPr="0094303B" w:rsidRDefault="00FA6F01" w:rsidP="00FA6F01">
      <w:pPr>
        <w:autoSpaceDE w:val="0"/>
        <w:spacing w:line="480" w:lineRule="auto"/>
        <w:ind w:right="-573"/>
        <w:rPr>
          <w:rFonts w:ascii="Times New Roman" w:hAnsi="Times New Roman" w:cs="Times New Roman"/>
        </w:rPr>
      </w:pPr>
      <w:r w:rsidRPr="0094303B">
        <w:rPr>
          <w:rFonts w:ascii="Times New Roman" w:hAnsi="Times New Roman" w:cs="Times New Roman"/>
          <w:vertAlign w:val="superscript"/>
        </w:rPr>
        <w:t>2</w:t>
      </w:r>
      <w:r w:rsidRPr="0094303B">
        <w:rPr>
          <w:rFonts w:ascii="Times New Roman" w:hAnsi="Times New Roman" w:cs="Times New Roman"/>
        </w:rPr>
        <w:t xml:space="preserve">Department of Ecology, Swedish University of Agricultural Sciences, PO Box 7044, SE-75007 Uppsala, Sweden </w:t>
      </w:r>
    </w:p>
    <w:p w14:paraId="34F0400A" w14:textId="77777777" w:rsidR="00FA6F01" w:rsidRPr="0094303B" w:rsidRDefault="00FA6F01" w:rsidP="00FA6F01">
      <w:pPr>
        <w:spacing w:line="480" w:lineRule="auto"/>
        <w:jc w:val="both"/>
        <w:rPr>
          <w:rFonts w:ascii="Times New Roman" w:hAnsi="Times New Roman" w:cs="Times New Roman"/>
          <w:bCs/>
        </w:rPr>
      </w:pPr>
      <w:r w:rsidRPr="0094303B">
        <w:rPr>
          <w:rFonts w:ascii="Times New Roman" w:hAnsi="Times New Roman" w:cs="Times New Roman"/>
          <w:bCs/>
          <w:vertAlign w:val="superscript"/>
        </w:rPr>
        <w:t>3</w:t>
      </w:r>
      <w:r w:rsidRPr="0094303B">
        <w:rPr>
          <w:rFonts w:ascii="Times New Roman" w:hAnsi="Times New Roman" w:cs="Times New Roman"/>
          <w:bCs/>
        </w:rPr>
        <w:t>USDA Animal and Plant Health Inspection Service, 4700 River Road, Riverdale, MD, 20737, USA</w:t>
      </w:r>
    </w:p>
    <w:p w14:paraId="7FD57D85" w14:textId="77777777" w:rsidR="00FA6F01" w:rsidRDefault="00FA6F01" w:rsidP="00FA6F01">
      <w:pPr>
        <w:spacing w:line="480" w:lineRule="auto"/>
        <w:jc w:val="both"/>
        <w:rPr>
          <w:ins w:id="12" w:author="Kathy Baylis" w:date="2016-01-01T16:15:00Z"/>
          <w:rFonts w:ascii="Times New Roman" w:hAnsi="Times New Roman" w:cs="Times New Roman"/>
          <w:bCs/>
        </w:rPr>
      </w:pPr>
      <w:r w:rsidRPr="0094303B">
        <w:rPr>
          <w:rFonts w:ascii="Times New Roman" w:hAnsi="Times New Roman" w:cs="Times New Roman"/>
          <w:bCs/>
          <w:vertAlign w:val="superscript"/>
        </w:rPr>
        <w:t>4</w:t>
      </w:r>
      <w:r w:rsidRPr="0094303B">
        <w:rPr>
          <w:rFonts w:ascii="Times New Roman" w:hAnsi="Times New Roman" w:cs="Times New Roman"/>
          <w:bCs/>
        </w:rPr>
        <w:t>USDA ARS, Building 306, Beltsville Agricultural Research Center-East, Beltsville, MD, 20705, USA</w:t>
      </w:r>
    </w:p>
    <w:p w14:paraId="62223814" w14:textId="6346C292" w:rsidR="00E22554" w:rsidRPr="00E22554" w:rsidRDefault="00E22554" w:rsidP="00FA6F01">
      <w:pPr>
        <w:spacing w:line="480" w:lineRule="auto"/>
        <w:jc w:val="both"/>
        <w:rPr>
          <w:rFonts w:ascii="Times New Roman" w:hAnsi="Times New Roman" w:cs="Times New Roman"/>
          <w:bCs/>
        </w:rPr>
      </w:pPr>
      <w:ins w:id="13" w:author="Kathy Baylis" w:date="2016-01-01T16:15:00Z">
        <w:r>
          <w:rPr>
            <w:rFonts w:ascii="Times New Roman" w:hAnsi="Times New Roman" w:cs="Times New Roman"/>
            <w:bCs/>
            <w:vertAlign w:val="superscript"/>
          </w:rPr>
          <w:t>5</w:t>
        </w:r>
        <w:r>
          <w:rPr>
            <w:rFonts w:ascii="Times New Roman" w:hAnsi="Times New Roman" w:cs="Times New Roman"/>
            <w:bCs/>
          </w:rPr>
          <w:t>Deparment of Agricultural and Consumer Economics, University of Illinois, 1201 W. Gregory Dr., Urbana IL 61801</w:t>
        </w:r>
      </w:ins>
    </w:p>
    <w:p w14:paraId="3C3D58DE" w14:textId="5FC4288E" w:rsidR="00FA6F01" w:rsidRPr="0094303B" w:rsidRDefault="00544884" w:rsidP="00FA6F01">
      <w:pPr>
        <w:spacing w:line="480" w:lineRule="auto"/>
        <w:jc w:val="both"/>
        <w:rPr>
          <w:rFonts w:ascii="Times New Roman" w:hAnsi="Times New Roman" w:cs="Times New Roman"/>
          <w:bCs/>
        </w:rPr>
      </w:pPr>
      <w:r w:rsidRPr="0094303B">
        <w:rPr>
          <w:rFonts w:ascii="Times New Roman" w:hAnsi="Times New Roman" w:cs="Times New Roman"/>
          <w:bCs/>
          <w:vertAlign w:val="superscript"/>
          <w:lang w:val="sv-SE"/>
        </w:rPr>
        <w:t>‡</w:t>
      </w:r>
      <w:r w:rsidRPr="0094303B">
        <w:rPr>
          <w:rFonts w:ascii="Times New Roman" w:hAnsi="Times New Roman" w:cs="Times New Roman"/>
          <w:bCs/>
          <w:lang w:val="sv-SE"/>
        </w:rPr>
        <w:t>These co-authors contributed equally to this work and should both be considered first author.</w:t>
      </w:r>
    </w:p>
    <w:p w14:paraId="11CCC735" w14:textId="77777777" w:rsidR="00FA6F01" w:rsidRPr="0094303B" w:rsidRDefault="00FA6F01" w:rsidP="00FA6F01">
      <w:pPr>
        <w:spacing w:line="480" w:lineRule="auto"/>
        <w:ind w:right="-573"/>
        <w:jc w:val="both"/>
        <w:rPr>
          <w:rFonts w:ascii="Times New Roman" w:hAnsi="Times New Roman" w:cs="Times New Roman"/>
        </w:rPr>
      </w:pPr>
      <w:r w:rsidRPr="0094303B">
        <w:rPr>
          <w:rFonts w:ascii="Times New Roman" w:hAnsi="Times New Roman" w:cs="Times New Roman"/>
        </w:rPr>
        <w:t xml:space="preserve">*Correspondence: </w:t>
      </w:r>
    </w:p>
    <w:p w14:paraId="7802E6BC" w14:textId="77777777" w:rsidR="00FA6F01" w:rsidRPr="0094303B" w:rsidRDefault="00FA6F01" w:rsidP="00FA6F01">
      <w:pPr>
        <w:spacing w:line="480" w:lineRule="auto"/>
        <w:ind w:right="-573"/>
        <w:jc w:val="both"/>
        <w:rPr>
          <w:rFonts w:ascii="Times New Roman" w:hAnsi="Times New Roman" w:cs="Times New Roman"/>
        </w:rPr>
      </w:pPr>
      <w:r w:rsidRPr="0094303B">
        <w:rPr>
          <w:rFonts w:ascii="Times New Roman" w:hAnsi="Times New Roman" w:cs="Times New Roman"/>
        </w:rPr>
        <w:t xml:space="preserve">Dennis </w:t>
      </w:r>
      <w:proofErr w:type="spellStart"/>
      <w:r w:rsidRPr="0094303B">
        <w:rPr>
          <w:rFonts w:ascii="Times New Roman" w:hAnsi="Times New Roman" w:cs="Times New Roman"/>
        </w:rPr>
        <w:t>vanEngelsdorp</w:t>
      </w:r>
      <w:proofErr w:type="spellEnd"/>
      <w:r w:rsidRPr="0094303B">
        <w:rPr>
          <w:rFonts w:ascii="Times New Roman" w:hAnsi="Times New Roman" w:cs="Times New Roman"/>
        </w:rPr>
        <w:t xml:space="preserve"> dvane@umd.edu</w:t>
      </w:r>
    </w:p>
    <w:p w14:paraId="7CD0E238" w14:textId="77777777" w:rsidR="00E430F3" w:rsidRPr="0094303B" w:rsidRDefault="00E430F3" w:rsidP="00E430F3">
      <w:pPr>
        <w:spacing w:line="480" w:lineRule="auto"/>
        <w:rPr>
          <w:rFonts w:ascii="Times New Roman" w:hAnsi="Times New Roman" w:cs="Times New Roman"/>
        </w:rPr>
      </w:pPr>
    </w:p>
    <w:p w14:paraId="72AC1457" w14:textId="77777777" w:rsidR="0096471A" w:rsidRPr="0094303B" w:rsidRDefault="00E430F3" w:rsidP="0096471A">
      <w:pPr>
        <w:autoSpaceDE w:val="0"/>
        <w:autoSpaceDN w:val="0"/>
        <w:adjustRightInd w:val="0"/>
        <w:spacing w:line="480" w:lineRule="auto"/>
        <w:rPr>
          <w:rFonts w:ascii="Times New Roman" w:hAnsi="Times New Roman" w:cs="Times New Roman"/>
          <w:b/>
          <w:bCs/>
        </w:rPr>
      </w:pPr>
      <w:r w:rsidRPr="0094303B">
        <w:rPr>
          <w:rFonts w:ascii="Times New Roman" w:hAnsi="Times New Roman" w:cs="Times New Roman"/>
        </w:rPr>
        <w:t xml:space="preserve">Keywords: </w:t>
      </w:r>
      <w:proofErr w:type="spellStart"/>
      <w:r w:rsidRPr="0094303B">
        <w:rPr>
          <w:rFonts w:ascii="Times New Roman" w:hAnsi="Times New Roman" w:cs="Times New Roman"/>
          <w:i/>
        </w:rPr>
        <w:t>Apis</w:t>
      </w:r>
      <w:proofErr w:type="spellEnd"/>
      <w:r w:rsidRPr="0094303B">
        <w:rPr>
          <w:rFonts w:ascii="Times New Roman" w:hAnsi="Times New Roman" w:cs="Times New Roman"/>
          <w:i/>
        </w:rPr>
        <w:t xml:space="preserve"> </w:t>
      </w:r>
      <w:proofErr w:type="spellStart"/>
      <w:r w:rsidRPr="0094303B">
        <w:rPr>
          <w:rFonts w:ascii="Times New Roman" w:hAnsi="Times New Roman" w:cs="Times New Roman"/>
          <w:i/>
        </w:rPr>
        <w:t>mellifera</w:t>
      </w:r>
      <w:proofErr w:type="spellEnd"/>
      <w:r w:rsidR="0096471A" w:rsidRPr="0094303B">
        <w:rPr>
          <w:rFonts w:ascii="Times New Roman" w:hAnsi="Times New Roman" w:cs="Times New Roman"/>
        </w:rPr>
        <w:t>, pesticide</w:t>
      </w:r>
      <w:r w:rsidRPr="0094303B">
        <w:rPr>
          <w:rFonts w:ascii="Times New Roman" w:hAnsi="Times New Roman" w:cs="Times New Roman"/>
        </w:rPr>
        <w:t xml:space="preserve">, </w:t>
      </w:r>
      <w:r w:rsidR="00723061" w:rsidRPr="0094303B">
        <w:rPr>
          <w:rFonts w:ascii="Times New Roman" w:hAnsi="Times New Roman" w:cs="Times New Roman"/>
        </w:rPr>
        <w:t xml:space="preserve">fungicide, </w:t>
      </w:r>
      <w:r w:rsidR="00527BF1" w:rsidRPr="0094303B">
        <w:rPr>
          <w:rFonts w:ascii="Times New Roman" w:hAnsi="Times New Roman" w:cs="Times New Roman"/>
        </w:rPr>
        <w:t>neonico</w:t>
      </w:r>
      <w:r w:rsidR="00723061" w:rsidRPr="0094303B">
        <w:rPr>
          <w:rFonts w:ascii="Times New Roman" w:hAnsi="Times New Roman" w:cs="Times New Roman"/>
        </w:rPr>
        <w:t>tinoid, chalkbrood</w:t>
      </w:r>
    </w:p>
    <w:p w14:paraId="4E95481D" w14:textId="77777777" w:rsidR="0096471A" w:rsidRPr="0094303B" w:rsidRDefault="0096471A" w:rsidP="0096471A">
      <w:pPr>
        <w:autoSpaceDE w:val="0"/>
        <w:autoSpaceDN w:val="0"/>
        <w:adjustRightInd w:val="0"/>
        <w:spacing w:line="480" w:lineRule="auto"/>
        <w:rPr>
          <w:rFonts w:ascii="Times New Roman" w:hAnsi="Times New Roman" w:cs="Times New Roman"/>
          <w:b/>
          <w:bCs/>
        </w:rPr>
      </w:pPr>
    </w:p>
    <w:p w14:paraId="1F0CE795" w14:textId="0853FE7B" w:rsidR="00063C7B" w:rsidRPr="0094303B" w:rsidRDefault="0096471A" w:rsidP="0020532E">
      <w:pPr>
        <w:autoSpaceDE w:val="0"/>
        <w:autoSpaceDN w:val="0"/>
        <w:adjustRightInd w:val="0"/>
        <w:spacing w:line="480" w:lineRule="auto"/>
        <w:rPr>
          <w:rFonts w:ascii="Times New Roman" w:hAnsi="Times New Roman" w:cs="Times New Roman"/>
        </w:rPr>
      </w:pPr>
      <w:r w:rsidRPr="0094303B">
        <w:rPr>
          <w:rFonts w:ascii="Times New Roman" w:hAnsi="Times New Roman" w:cs="Times New Roman"/>
          <w:b/>
          <w:bCs/>
        </w:rPr>
        <w:t>A</w:t>
      </w:r>
      <w:r w:rsidR="00E430F3" w:rsidRPr="0094303B">
        <w:rPr>
          <w:rFonts w:ascii="Times New Roman" w:hAnsi="Times New Roman" w:cs="Times New Roman"/>
          <w:b/>
          <w:bCs/>
        </w:rPr>
        <w:t>BSTRACT</w:t>
      </w:r>
      <w:r w:rsidR="008D0507" w:rsidRPr="0094303B">
        <w:rPr>
          <w:rFonts w:ascii="Times New Roman" w:hAnsi="Times New Roman" w:cs="Times New Roman"/>
          <w:b/>
          <w:bCs/>
        </w:rPr>
        <w:t xml:space="preserve"> </w:t>
      </w:r>
      <w:ins w:id="14" w:author="Dennis vanEngelsdorp" w:date="2016-01-26T16:48:00Z">
        <w:r w:rsidR="00026C60">
          <w:rPr>
            <w:rFonts w:ascii="Times New Roman" w:hAnsi="Times New Roman" w:cs="Times New Roman"/>
          </w:rPr>
          <w:t>T</w:t>
        </w:r>
      </w:ins>
      <w:del w:id="15" w:author="Dennis vanEngelsdorp" w:date="2016-01-26T16:48:00Z">
        <w:r w:rsidR="00F45FF3" w:rsidRPr="0094303B" w:rsidDel="00026C60">
          <w:rPr>
            <w:rFonts w:ascii="Times New Roman" w:hAnsi="Times New Roman" w:cs="Times New Roman"/>
          </w:rPr>
          <w:delText>R</w:delText>
        </w:r>
        <w:r w:rsidR="00F13013" w:rsidRPr="0094303B" w:rsidDel="00026C60">
          <w:rPr>
            <w:rFonts w:ascii="Times New Roman" w:hAnsi="Times New Roman" w:cs="Times New Roman"/>
          </w:rPr>
          <w:delText>ecent research has focused on t</w:delText>
        </w:r>
      </w:del>
      <w:r w:rsidR="00F13013" w:rsidRPr="0094303B">
        <w:rPr>
          <w:rFonts w:ascii="Times New Roman" w:hAnsi="Times New Roman" w:cs="Times New Roman"/>
        </w:rPr>
        <w:t xml:space="preserve">he </w:t>
      </w:r>
      <w:ins w:id="16" w:author="Dennis vanEngelsdorp" w:date="2016-01-26T16:48:00Z">
        <w:r w:rsidR="00026C60">
          <w:rPr>
            <w:rFonts w:ascii="Times New Roman" w:hAnsi="Times New Roman" w:cs="Times New Roman"/>
          </w:rPr>
          <w:t xml:space="preserve">potential </w:t>
        </w:r>
      </w:ins>
      <w:del w:id="17" w:author="Dennis vanEngelsdorp" w:date="2016-01-26T16:48:00Z">
        <w:r w:rsidR="00F13013" w:rsidRPr="0094303B" w:rsidDel="00026C60">
          <w:rPr>
            <w:rFonts w:ascii="Times New Roman" w:hAnsi="Times New Roman" w:cs="Times New Roman"/>
          </w:rPr>
          <w:delText xml:space="preserve">negative </w:delText>
        </w:r>
      </w:del>
      <w:r w:rsidR="00527BF1" w:rsidRPr="0094303B">
        <w:rPr>
          <w:rFonts w:ascii="Times New Roman" w:hAnsi="Times New Roman" w:cs="Times New Roman"/>
        </w:rPr>
        <w:t xml:space="preserve">impacts of </w:t>
      </w:r>
      <w:r w:rsidR="00E7400B" w:rsidRPr="0094303B">
        <w:rPr>
          <w:rFonts w:ascii="Times New Roman" w:hAnsi="Times New Roman" w:cs="Times New Roman"/>
        </w:rPr>
        <w:t>pesticides</w:t>
      </w:r>
      <w:r w:rsidR="003847FF" w:rsidRPr="0094303B">
        <w:rPr>
          <w:rFonts w:ascii="Times New Roman" w:hAnsi="Times New Roman" w:cs="Times New Roman"/>
        </w:rPr>
        <w:t xml:space="preserve"> on honey bee health</w:t>
      </w:r>
      <w:ins w:id="18" w:author="Dennis vanEngelsdorp" w:date="2016-01-26T16:48:00Z">
        <w:r w:rsidR="00026C60">
          <w:rPr>
            <w:rFonts w:ascii="Times New Roman" w:hAnsi="Times New Roman" w:cs="Times New Roman"/>
          </w:rPr>
          <w:t xml:space="preserve"> has been the focus of many recent research efforts</w:t>
        </w:r>
      </w:ins>
      <w:r w:rsidR="00F13013" w:rsidRPr="0094303B">
        <w:rPr>
          <w:rFonts w:ascii="Times New Roman" w:hAnsi="Times New Roman" w:cs="Times New Roman"/>
        </w:rPr>
        <w:t xml:space="preserve">. </w:t>
      </w:r>
      <w:r w:rsidR="00F45FF3" w:rsidRPr="0094303B">
        <w:rPr>
          <w:rFonts w:ascii="Times New Roman" w:hAnsi="Times New Roman" w:cs="Times New Roman"/>
        </w:rPr>
        <w:t xml:space="preserve">Over </w:t>
      </w:r>
      <w:r w:rsidR="0020532E" w:rsidRPr="0094303B">
        <w:rPr>
          <w:rFonts w:ascii="Times New Roman" w:hAnsi="Times New Roman" w:cs="Times New Roman"/>
        </w:rPr>
        <w:t>4</w:t>
      </w:r>
      <w:r w:rsidR="00F45FF3" w:rsidRPr="0094303B">
        <w:rPr>
          <w:rFonts w:ascii="Times New Roman" w:hAnsi="Times New Roman" w:cs="Times New Roman"/>
        </w:rPr>
        <w:t xml:space="preserve"> years,</w:t>
      </w:r>
      <w:r w:rsidR="004141A9" w:rsidRPr="0094303B">
        <w:rPr>
          <w:rFonts w:ascii="Times New Roman" w:hAnsi="Times New Roman" w:cs="Times New Roman"/>
        </w:rPr>
        <w:t xml:space="preserve"> </w:t>
      </w:r>
      <w:r w:rsidR="00F45FF3" w:rsidRPr="0094303B">
        <w:rPr>
          <w:rFonts w:ascii="Times New Roman" w:hAnsi="Times New Roman" w:cs="Times New Roman"/>
        </w:rPr>
        <w:t>w</w:t>
      </w:r>
      <w:r w:rsidR="00356367" w:rsidRPr="0094303B">
        <w:rPr>
          <w:rFonts w:ascii="Times New Roman" w:hAnsi="Times New Roman" w:cs="Times New Roman"/>
        </w:rPr>
        <w:t>e surveyed pesticide residues in stored pollen (bee bread)</w:t>
      </w:r>
      <w:r w:rsidR="008D0507" w:rsidRPr="0094303B">
        <w:rPr>
          <w:rFonts w:ascii="Times New Roman" w:hAnsi="Times New Roman" w:cs="Times New Roman"/>
        </w:rPr>
        <w:t>, as well as</w:t>
      </w:r>
      <w:r w:rsidR="00F45FF3" w:rsidRPr="0094303B">
        <w:rPr>
          <w:rFonts w:ascii="Times New Roman" w:hAnsi="Times New Roman" w:cs="Times New Roman"/>
        </w:rPr>
        <w:t xml:space="preserve"> covert and overt disease incidence </w:t>
      </w:r>
      <w:r w:rsidR="00356367" w:rsidRPr="0094303B">
        <w:rPr>
          <w:rFonts w:ascii="Times New Roman" w:hAnsi="Times New Roman" w:cs="Times New Roman"/>
        </w:rPr>
        <w:t xml:space="preserve">as part of our </w:t>
      </w:r>
      <w:ins w:id="19" w:author="Kathy Baylis" w:date="2016-01-01T17:10:00Z">
        <w:r w:rsidR="00A20C7B">
          <w:rPr>
            <w:rFonts w:ascii="Times New Roman" w:hAnsi="Times New Roman" w:cs="Times New Roman"/>
          </w:rPr>
          <w:t xml:space="preserve">US </w:t>
        </w:r>
      </w:ins>
      <w:r w:rsidR="00356367" w:rsidRPr="0094303B">
        <w:rPr>
          <w:rFonts w:ascii="Times New Roman" w:hAnsi="Times New Roman" w:cs="Times New Roman"/>
        </w:rPr>
        <w:t>National Honey Bee Disease Survey (NHBDS)</w:t>
      </w:r>
      <w:r w:rsidR="00F45FF3" w:rsidRPr="0094303B">
        <w:rPr>
          <w:rFonts w:ascii="Times New Roman" w:hAnsi="Times New Roman" w:cs="Times New Roman"/>
        </w:rPr>
        <w:t>.</w:t>
      </w:r>
      <w:r w:rsidR="00356367" w:rsidRPr="0094303B">
        <w:rPr>
          <w:rFonts w:ascii="Times New Roman" w:hAnsi="Times New Roman" w:cs="Times New Roman"/>
        </w:rPr>
        <w:t xml:space="preserve"> </w:t>
      </w:r>
      <w:ins w:id="20" w:author="Kathy Baylis" w:date="2016-01-01T17:09:00Z">
        <w:r w:rsidR="00A20C7B">
          <w:rPr>
            <w:rFonts w:ascii="Times New Roman" w:hAnsi="Times New Roman" w:cs="Times New Roman"/>
          </w:rPr>
          <w:t>More than three-fourths (</w:t>
        </w:r>
      </w:ins>
      <w:r w:rsidR="00841310" w:rsidRPr="0094303B">
        <w:rPr>
          <w:rFonts w:ascii="Times New Roman" w:hAnsi="Times New Roman" w:cs="Times New Roman"/>
        </w:rPr>
        <w:t>78.5%</w:t>
      </w:r>
      <w:ins w:id="21" w:author="Kathy Baylis" w:date="2016-01-01T17:10:00Z">
        <w:r w:rsidR="00A20C7B">
          <w:rPr>
            <w:rFonts w:ascii="Times New Roman" w:hAnsi="Times New Roman" w:cs="Times New Roman"/>
          </w:rPr>
          <w:t>)</w:t>
        </w:r>
      </w:ins>
      <w:del w:id="22" w:author="Kathy Baylis" w:date="2016-01-01T17:10:00Z">
        <w:r w:rsidR="00841310" w:rsidRPr="0094303B" w:rsidDel="00A20C7B">
          <w:rPr>
            <w:rFonts w:ascii="Times New Roman" w:hAnsi="Times New Roman" w:cs="Times New Roman"/>
          </w:rPr>
          <w:delText xml:space="preserve"> </w:delText>
        </w:r>
      </w:del>
      <w:del w:id="23" w:author="Kathy Baylis" w:date="2016-01-01T17:09:00Z">
        <w:r w:rsidR="00294672" w:rsidRPr="0094303B" w:rsidDel="00A20C7B">
          <w:rPr>
            <w:rFonts w:ascii="Times New Roman" w:hAnsi="Times New Roman" w:cs="Times New Roman"/>
          </w:rPr>
          <w:delText>percent</w:delText>
        </w:r>
      </w:del>
      <w:r w:rsidR="00294672" w:rsidRPr="0094303B">
        <w:rPr>
          <w:rFonts w:ascii="Times New Roman" w:hAnsi="Times New Roman" w:cs="Times New Roman"/>
        </w:rPr>
        <w:t xml:space="preserve"> of all samples</w:t>
      </w:r>
      <w:ins w:id="24" w:author="Dennis vanEngelsdorp" w:date="2016-01-26T16:35:00Z">
        <w:r w:rsidR="00FB3B52">
          <w:rPr>
            <w:rFonts w:ascii="Times New Roman" w:hAnsi="Times New Roman" w:cs="Times New Roman"/>
          </w:rPr>
          <w:t xml:space="preserve"> (n=632)</w:t>
        </w:r>
      </w:ins>
      <w:r w:rsidR="00294672" w:rsidRPr="0094303B">
        <w:rPr>
          <w:rFonts w:ascii="Times New Roman" w:hAnsi="Times New Roman" w:cs="Times New Roman"/>
        </w:rPr>
        <w:t xml:space="preserve"> collected had at least one </w:t>
      </w:r>
      <w:del w:id="25" w:author="Kathy Baylis" w:date="2016-01-01T17:09:00Z">
        <w:r w:rsidR="00294672" w:rsidRPr="0094303B" w:rsidDel="00A20C7B">
          <w:rPr>
            <w:rFonts w:ascii="Times New Roman" w:hAnsi="Times New Roman" w:cs="Times New Roman"/>
          </w:rPr>
          <w:delText>product</w:delText>
        </w:r>
        <w:r w:rsidR="00841310" w:rsidRPr="0094303B" w:rsidDel="00A20C7B">
          <w:rPr>
            <w:rFonts w:ascii="Times New Roman" w:hAnsi="Times New Roman" w:cs="Times New Roman"/>
          </w:rPr>
          <w:delText xml:space="preserve"> </w:delText>
        </w:r>
      </w:del>
      <w:ins w:id="26" w:author="Kathy Baylis" w:date="2016-01-01T17:09:00Z">
        <w:r w:rsidR="00A20C7B">
          <w:rPr>
            <w:rFonts w:ascii="Times New Roman" w:hAnsi="Times New Roman" w:cs="Times New Roman"/>
          </w:rPr>
          <w:t>pesticide product</w:t>
        </w:r>
        <w:r w:rsidR="00A20C7B" w:rsidRPr="0094303B">
          <w:rPr>
            <w:rFonts w:ascii="Times New Roman" w:hAnsi="Times New Roman" w:cs="Times New Roman"/>
          </w:rPr>
          <w:t xml:space="preserve"> </w:t>
        </w:r>
      </w:ins>
      <w:r w:rsidR="00841310" w:rsidRPr="0094303B">
        <w:rPr>
          <w:rFonts w:ascii="Times New Roman" w:hAnsi="Times New Roman" w:cs="Times New Roman"/>
        </w:rPr>
        <w:t xml:space="preserve">detected, with an average of </w:t>
      </w:r>
      <w:r w:rsidR="001B5F16" w:rsidRPr="0094303B">
        <w:rPr>
          <w:rFonts w:ascii="Times New Roman" w:hAnsi="Times New Roman" w:cs="Times New Roman"/>
        </w:rPr>
        <w:t>3</w:t>
      </w:r>
      <w:r w:rsidR="00294672" w:rsidRPr="0094303B">
        <w:rPr>
          <w:rFonts w:ascii="Times New Roman" w:hAnsi="Times New Roman" w:cs="Times New Roman"/>
        </w:rPr>
        <w:t xml:space="preserve"> compounds per contaminated sample. Of the </w:t>
      </w:r>
      <w:r w:rsidR="00836CFB" w:rsidRPr="0094303B">
        <w:rPr>
          <w:rFonts w:ascii="Times New Roman" w:hAnsi="Times New Roman" w:cs="Times New Roman"/>
        </w:rPr>
        <w:t>81</w:t>
      </w:r>
      <w:r w:rsidR="00294672" w:rsidRPr="0094303B">
        <w:rPr>
          <w:rFonts w:ascii="Times New Roman" w:hAnsi="Times New Roman" w:cs="Times New Roman"/>
        </w:rPr>
        <w:t xml:space="preserve"> different products found, </w:t>
      </w:r>
      <w:del w:id="27" w:author="kstraynor" w:date="2015-12-17T15:08:00Z">
        <w:r w:rsidR="00294672" w:rsidRPr="0094303B" w:rsidDel="008D0507">
          <w:rPr>
            <w:rFonts w:ascii="Times New Roman" w:hAnsi="Times New Roman" w:cs="Times New Roman"/>
          </w:rPr>
          <w:delText xml:space="preserve">29 </w:delText>
        </w:r>
      </w:del>
      <w:ins w:id="28" w:author="kstraynor" w:date="2015-12-17T15:08:00Z">
        <w:r w:rsidR="008D0507" w:rsidRPr="0094303B">
          <w:rPr>
            <w:rFonts w:ascii="Times New Roman" w:hAnsi="Times New Roman" w:cs="Times New Roman"/>
          </w:rPr>
          <w:t xml:space="preserve">28 </w:t>
        </w:r>
      </w:ins>
      <w:r w:rsidR="00294672" w:rsidRPr="0094303B">
        <w:rPr>
          <w:rFonts w:ascii="Times New Roman" w:hAnsi="Times New Roman" w:cs="Times New Roman"/>
        </w:rPr>
        <w:t xml:space="preserve">of these co-occurred in samples </w:t>
      </w:r>
      <w:ins w:id="29" w:author="kstraynor" w:date="2015-12-17T16:47:00Z">
        <w:r w:rsidR="00B92F21" w:rsidRPr="0094303B">
          <w:rPr>
            <w:rFonts w:ascii="Times New Roman" w:hAnsi="Times New Roman" w:cs="Times New Roman"/>
          </w:rPr>
          <w:t xml:space="preserve">with other pesticides </w:t>
        </w:r>
      </w:ins>
      <w:r w:rsidR="00294672" w:rsidRPr="0094303B">
        <w:rPr>
          <w:rFonts w:ascii="Times New Roman" w:hAnsi="Times New Roman" w:cs="Times New Roman"/>
        </w:rPr>
        <w:t>at greater frequencies th</w:t>
      </w:r>
      <w:ins w:id="30" w:author="Kathy Baylis" w:date="2016-02-02T10:10:00Z">
        <w:r w:rsidR="003B1554">
          <w:rPr>
            <w:rFonts w:ascii="Times New Roman" w:hAnsi="Times New Roman" w:cs="Times New Roman"/>
          </w:rPr>
          <w:t>a</w:t>
        </w:r>
      </w:ins>
      <w:del w:id="31" w:author="Kathy Baylis" w:date="2016-02-02T10:10:00Z">
        <w:r w:rsidR="00294672" w:rsidRPr="0094303B" w:rsidDel="003B1554">
          <w:rPr>
            <w:rFonts w:ascii="Times New Roman" w:hAnsi="Times New Roman" w:cs="Times New Roman"/>
          </w:rPr>
          <w:delText>e</w:delText>
        </w:r>
      </w:del>
      <w:r w:rsidR="00294672" w:rsidRPr="0094303B">
        <w:rPr>
          <w:rFonts w:ascii="Times New Roman" w:hAnsi="Times New Roman" w:cs="Times New Roman"/>
        </w:rPr>
        <w:t>n expected by chance</w:t>
      </w:r>
      <w:r w:rsidR="0076261F" w:rsidRPr="0094303B">
        <w:rPr>
          <w:rFonts w:ascii="Times New Roman" w:hAnsi="Times New Roman" w:cs="Times New Roman"/>
        </w:rPr>
        <w:t>.</w:t>
      </w:r>
      <w:r w:rsidR="00294672" w:rsidRPr="0094303B">
        <w:rPr>
          <w:rFonts w:ascii="Times New Roman" w:hAnsi="Times New Roman" w:cs="Times New Roman"/>
        </w:rPr>
        <w:t xml:space="preserve"> </w:t>
      </w:r>
      <w:r w:rsidR="00356367" w:rsidRPr="0094303B">
        <w:rPr>
          <w:rFonts w:ascii="Times New Roman" w:hAnsi="Times New Roman" w:cs="Times New Roman"/>
        </w:rPr>
        <w:t xml:space="preserve">Overall 6% (38 of 632) of the samples exceeded a </w:t>
      </w:r>
      <w:r w:rsidR="00E7400B" w:rsidRPr="0094303B">
        <w:rPr>
          <w:rFonts w:ascii="Times New Roman" w:hAnsi="Times New Roman" w:cs="Times New Roman"/>
        </w:rPr>
        <w:t>Hazard Quotient (</w:t>
      </w:r>
      <w:r w:rsidR="00356367" w:rsidRPr="0094303B">
        <w:rPr>
          <w:rFonts w:ascii="Times New Roman" w:hAnsi="Times New Roman" w:cs="Times New Roman"/>
        </w:rPr>
        <w:t>HQ</w:t>
      </w:r>
      <w:r w:rsidR="00E7400B" w:rsidRPr="0094303B">
        <w:rPr>
          <w:rFonts w:ascii="Times New Roman" w:hAnsi="Times New Roman" w:cs="Times New Roman"/>
        </w:rPr>
        <w:t>)</w:t>
      </w:r>
      <w:r w:rsidR="00356367" w:rsidRPr="0094303B">
        <w:rPr>
          <w:rFonts w:ascii="Times New Roman" w:hAnsi="Times New Roman" w:cs="Times New Roman"/>
        </w:rPr>
        <w:t xml:space="preserve"> of 1</w:t>
      </w:r>
      <w:r w:rsidR="00042A6E" w:rsidRPr="0094303B">
        <w:rPr>
          <w:rFonts w:ascii="Times New Roman" w:hAnsi="Times New Roman" w:cs="Times New Roman"/>
        </w:rPr>
        <w:t>,</w:t>
      </w:r>
      <w:r w:rsidR="00356367" w:rsidRPr="0094303B">
        <w:rPr>
          <w:rFonts w:ascii="Times New Roman" w:hAnsi="Times New Roman" w:cs="Times New Roman"/>
        </w:rPr>
        <w:t>000, equivalent to 10% of a honey bees</w:t>
      </w:r>
      <w:ins w:id="32" w:author="Kathy Baylis" w:date="2016-01-01T17:11:00Z">
        <w:r w:rsidR="00A20C7B">
          <w:rPr>
            <w:rFonts w:ascii="Times New Roman" w:hAnsi="Times New Roman" w:cs="Times New Roman"/>
          </w:rPr>
          <w:t xml:space="preserve"> lethal dose</w:t>
        </w:r>
      </w:ins>
      <w:r w:rsidR="00356367" w:rsidRPr="0094303B">
        <w:rPr>
          <w:rFonts w:ascii="Times New Roman" w:hAnsi="Times New Roman" w:cs="Times New Roman"/>
        </w:rPr>
        <w:t xml:space="preserve"> </w:t>
      </w:r>
      <w:ins w:id="33" w:author="Kathy Baylis" w:date="2016-01-01T17:11:00Z">
        <w:r w:rsidR="00A20C7B">
          <w:rPr>
            <w:rFonts w:ascii="Times New Roman" w:hAnsi="Times New Roman" w:cs="Times New Roman"/>
          </w:rPr>
          <w:t>(</w:t>
        </w:r>
      </w:ins>
      <w:r w:rsidR="00356367" w:rsidRPr="0094303B">
        <w:rPr>
          <w:rFonts w:ascii="Times New Roman" w:hAnsi="Times New Roman" w:cs="Times New Roman"/>
        </w:rPr>
        <w:t>LD</w:t>
      </w:r>
      <w:r w:rsidR="00356367" w:rsidRPr="0094303B">
        <w:rPr>
          <w:rFonts w:ascii="Times New Roman" w:hAnsi="Times New Roman" w:cs="Times New Roman"/>
          <w:vertAlign w:val="subscript"/>
        </w:rPr>
        <w:t>50</w:t>
      </w:r>
      <w:ins w:id="34" w:author="Kathy Baylis" w:date="2016-01-01T17:11:00Z">
        <w:r w:rsidR="00A20C7B">
          <w:rPr>
            <w:rFonts w:ascii="Times New Roman" w:hAnsi="Times New Roman" w:cs="Times New Roman"/>
          </w:rPr>
          <w:t>)</w:t>
        </w:r>
      </w:ins>
      <w:r w:rsidR="00356367" w:rsidRPr="0094303B">
        <w:rPr>
          <w:rFonts w:ascii="Times New Roman" w:hAnsi="Times New Roman" w:cs="Times New Roman"/>
        </w:rPr>
        <w:t>, while 0.5% (n =3) exceeded a</w:t>
      </w:r>
      <w:del w:id="35" w:author="kstraynor" w:date="2015-12-17T15:08:00Z">
        <w:r w:rsidR="00356367" w:rsidRPr="0094303B" w:rsidDel="008D0507">
          <w:rPr>
            <w:rFonts w:ascii="Times New Roman" w:hAnsi="Times New Roman" w:cs="Times New Roman"/>
          </w:rPr>
          <w:delText>n</w:delText>
        </w:r>
      </w:del>
      <w:r w:rsidR="00356367" w:rsidRPr="0094303B">
        <w:rPr>
          <w:rFonts w:ascii="Times New Roman" w:hAnsi="Times New Roman" w:cs="Times New Roman"/>
        </w:rPr>
        <w:t xml:space="preserve"> HQ of 10,000</w:t>
      </w:r>
      <w:r w:rsidR="009F3D0A" w:rsidRPr="0094303B">
        <w:rPr>
          <w:rFonts w:ascii="Times New Roman" w:hAnsi="Times New Roman" w:cs="Times New Roman"/>
        </w:rPr>
        <w:t xml:space="preserve">, suggesting honey bees would </w:t>
      </w:r>
      <w:r w:rsidR="009F3D0A" w:rsidRPr="0094303B">
        <w:rPr>
          <w:rFonts w:ascii="Times New Roman" w:hAnsi="Times New Roman" w:cs="Times New Roman"/>
        </w:rPr>
        <w:lastRenderedPageBreak/>
        <w:t>consume their LD</w:t>
      </w:r>
      <w:r w:rsidR="009F3D0A" w:rsidRPr="0094303B">
        <w:rPr>
          <w:rFonts w:ascii="Times New Roman" w:hAnsi="Times New Roman" w:cs="Times New Roman"/>
          <w:vertAlign w:val="subscript"/>
        </w:rPr>
        <w:t>50</w:t>
      </w:r>
      <w:r w:rsidR="009F3D0A" w:rsidRPr="0094303B">
        <w:rPr>
          <w:rFonts w:ascii="Times New Roman" w:hAnsi="Times New Roman" w:cs="Times New Roman"/>
        </w:rPr>
        <w:t xml:space="preserve"> during their nursing phase.</w:t>
      </w:r>
      <w:r w:rsidR="00356367" w:rsidRPr="0094303B">
        <w:rPr>
          <w:rFonts w:ascii="Times New Roman" w:hAnsi="Times New Roman" w:cs="Times New Roman"/>
        </w:rPr>
        <w:t xml:space="preserve"> </w:t>
      </w:r>
      <w:moveFromRangeStart w:id="36" w:author="Kathy Baylis" w:date="2016-01-01T17:13:00Z" w:name="move439431752"/>
      <w:moveFrom w:id="37" w:author="Kathy Baylis" w:date="2016-01-01T17:13:00Z">
        <w:r w:rsidR="004141A9" w:rsidRPr="0094303B" w:rsidDel="00A20C7B">
          <w:rPr>
            <w:rFonts w:ascii="Times New Roman" w:hAnsi="Times New Roman" w:cs="Times New Roman"/>
          </w:rPr>
          <w:t xml:space="preserve">Very few samples </w:t>
        </w:r>
        <w:r w:rsidR="00356367" w:rsidRPr="0094303B" w:rsidDel="00A20C7B">
          <w:rPr>
            <w:rFonts w:ascii="Times New Roman" w:hAnsi="Times New Roman" w:cs="Times New Roman"/>
          </w:rPr>
          <w:t xml:space="preserve">(5.2%; </w:t>
        </w:r>
        <w:r w:rsidR="009F3D0A" w:rsidRPr="0094303B" w:rsidDel="00A20C7B">
          <w:rPr>
            <w:rFonts w:ascii="Times New Roman" w:hAnsi="Times New Roman" w:cs="Times New Roman"/>
          </w:rPr>
          <w:t xml:space="preserve">n = </w:t>
        </w:r>
        <w:r w:rsidR="00356367" w:rsidRPr="0094303B" w:rsidDel="00A20C7B">
          <w:rPr>
            <w:rFonts w:ascii="Times New Roman" w:hAnsi="Times New Roman" w:cs="Times New Roman"/>
          </w:rPr>
          <w:t>33)</w:t>
        </w:r>
        <w:r w:rsidR="003847FF" w:rsidRPr="0094303B" w:rsidDel="00A20C7B">
          <w:rPr>
            <w:rFonts w:ascii="Times New Roman" w:hAnsi="Times New Roman" w:cs="Times New Roman"/>
          </w:rPr>
          <w:t xml:space="preserve"> </w:t>
        </w:r>
        <w:r w:rsidR="00F13013" w:rsidRPr="0094303B" w:rsidDel="00A20C7B">
          <w:rPr>
            <w:rFonts w:ascii="Times New Roman" w:hAnsi="Times New Roman" w:cs="Times New Roman"/>
          </w:rPr>
          <w:t>were contaminated</w:t>
        </w:r>
        <w:r w:rsidRPr="0094303B" w:rsidDel="00A20C7B">
          <w:rPr>
            <w:rFonts w:ascii="Times New Roman" w:hAnsi="Times New Roman" w:cs="Times New Roman"/>
          </w:rPr>
          <w:t xml:space="preserve"> with neonicotinoids</w:t>
        </w:r>
        <w:r w:rsidR="00042A6E" w:rsidRPr="0094303B" w:rsidDel="00A20C7B">
          <w:rPr>
            <w:rFonts w:ascii="Times New Roman" w:hAnsi="Times New Roman" w:cs="Times New Roman"/>
          </w:rPr>
          <w:t>.</w:t>
        </w:r>
        <w:r w:rsidR="00F13013" w:rsidRPr="0094303B" w:rsidDel="00A20C7B">
          <w:rPr>
            <w:rFonts w:ascii="Times New Roman" w:hAnsi="Times New Roman" w:cs="Times New Roman"/>
          </w:rPr>
          <w:t xml:space="preserve"> </w:t>
        </w:r>
      </w:moveFrom>
      <w:moveFromRangeEnd w:id="36"/>
      <w:ins w:id="38" w:author="Kathy Baylis" w:date="2016-01-01T17:14:00Z">
        <w:r w:rsidR="00A20C7B">
          <w:rPr>
            <w:rFonts w:ascii="Times New Roman" w:hAnsi="Times New Roman" w:cs="Times New Roman"/>
          </w:rPr>
          <w:t xml:space="preserve"> </w:t>
        </w:r>
      </w:ins>
      <w:commentRangeStart w:id="39"/>
      <w:r w:rsidR="00E7400B" w:rsidRPr="0094303B">
        <w:rPr>
          <w:rFonts w:ascii="Times New Roman" w:hAnsi="Times New Roman" w:cs="Times New Roman"/>
        </w:rPr>
        <w:t xml:space="preserve">While </w:t>
      </w:r>
      <w:proofErr w:type="spellStart"/>
      <w:r w:rsidR="00E7400B" w:rsidRPr="0094303B">
        <w:rPr>
          <w:rFonts w:ascii="Times New Roman" w:hAnsi="Times New Roman" w:cs="Times New Roman"/>
        </w:rPr>
        <w:t>varroacides</w:t>
      </w:r>
      <w:proofErr w:type="spellEnd"/>
      <w:r w:rsidR="00E7400B" w:rsidRPr="0094303B">
        <w:rPr>
          <w:rFonts w:ascii="Times New Roman" w:hAnsi="Times New Roman" w:cs="Times New Roman"/>
        </w:rPr>
        <w:t xml:space="preserve"> predominated (</w:t>
      </w:r>
      <w:r w:rsidR="00345F87" w:rsidRPr="0094303B">
        <w:rPr>
          <w:rFonts w:ascii="Times New Roman" w:hAnsi="Times New Roman" w:cs="Times New Roman"/>
        </w:rPr>
        <w:t>61.2%</w:t>
      </w:r>
      <w:r w:rsidR="00E7400B" w:rsidRPr="0094303B">
        <w:rPr>
          <w:rFonts w:ascii="Times New Roman" w:hAnsi="Times New Roman" w:cs="Times New Roman"/>
        </w:rPr>
        <w:t>),</w:t>
      </w:r>
      <w:r w:rsidR="00345F87" w:rsidRPr="0094303B">
        <w:rPr>
          <w:rFonts w:ascii="Times New Roman" w:hAnsi="Times New Roman" w:cs="Times New Roman"/>
        </w:rPr>
        <w:t xml:space="preserve"> </w:t>
      </w:r>
      <w:r w:rsidR="00266366" w:rsidRPr="0094303B">
        <w:rPr>
          <w:rFonts w:ascii="Times New Roman" w:hAnsi="Times New Roman" w:cs="Times New Roman"/>
        </w:rPr>
        <w:t xml:space="preserve">fungicides were </w:t>
      </w:r>
      <w:r w:rsidR="00E7400B" w:rsidRPr="0094303B">
        <w:rPr>
          <w:rFonts w:ascii="Times New Roman" w:hAnsi="Times New Roman" w:cs="Times New Roman"/>
        </w:rPr>
        <w:t xml:space="preserve">also </w:t>
      </w:r>
      <w:r w:rsidR="00266366" w:rsidRPr="0094303B">
        <w:rPr>
          <w:rFonts w:ascii="Times New Roman" w:hAnsi="Times New Roman" w:cs="Times New Roman"/>
        </w:rPr>
        <w:t xml:space="preserve">fairly </w:t>
      </w:r>
      <w:r w:rsidR="004141A9" w:rsidRPr="0094303B">
        <w:rPr>
          <w:rFonts w:ascii="Times New Roman" w:hAnsi="Times New Roman" w:cs="Times New Roman"/>
        </w:rPr>
        <w:t xml:space="preserve">common, with at least one fungicide detected in </w:t>
      </w:r>
      <w:r w:rsidR="00266366" w:rsidRPr="0094303B">
        <w:rPr>
          <w:rFonts w:ascii="Times New Roman" w:hAnsi="Times New Roman" w:cs="Times New Roman"/>
        </w:rPr>
        <w:t>22</w:t>
      </w:r>
      <w:r w:rsidR="003847FF" w:rsidRPr="0094303B">
        <w:rPr>
          <w:rFonts w:ascii="Times New Roman" w:hAnsi="Times New Roman" w:cs="Times New Roman"/>
        </w:rPr>
        <w:t xml:space="preserve">% of </w:t>
      </w:r>
      <w:r w:rsidR="004141A9" w:rsidRPr="0094303B">
        <w:rPr>
          <w:rFonts w:ascii="Times New Roman" w:hAnsi="Times New Roman" w:cs="Times New Roman"/>
        </w:rPr>
        <w:t>s</w:t>
      </w:r>
      <w:r w:rsidR="003847FF" w:rsidRPr="0094303B">
        <w:rPr>
          <w:rFonts w:ascii="Times New Roman" w:hAnsi="Times New Roman" w:cs="Times New Roman"/>
        </w:rPr>
        <w:t>amples (</w:t>
      </w:r>
      <w:r w:rsidR="00356367" w:rsidRPr="0094303B">
        <w:rPr>
          <w:rFonts w:ascii="Times New Roman" w:hAnsi="Times New Roman" w:cs="Times New Roman"/>
        </w:rPr>
        <w:t xml:space="preserve">n = </w:t>
      </w:r>
      <w:r w:rsidR="003847FF" w:rsidRPr="0094303B">
        <w:rPr>
          <w:rFonts w:ascii="Times New Roman" w:hAnsi="Times New Roman" w:cs="Times New Roman"/>
        </w:rPr>
        <w:t>142)</w:t>
      </w:r>
      <w:r w:rsidR="00266366" w:rsidRPr="0094303B">
        <w:rPr>
          <w:rFonts w:ascii="Times New Roman" w:hAnsi="Times New Roman" w:cs="Times New Roman"/>
        </w:rPr>
        <w:t xml:space="preserve">, </w:t>
      </w:r>
      <w:r w:rsidR="003847FF" w:rsidRPr="0094303B">
        <w:rPr>
          <w:rFonts w:ascii="Times New Roman" w:hAnsi="Times New Roman" w:cs="Times New Roman"/>
        </w:rPr>
        <w:t>and</w:t>
      </w:r>
      <w:r w:rsidR="00266366" w:rsidRPr="0094303B">
        <w:rPr>
          <w:rFonts w:ascii="Times New Roman" w:hAnsi="Times New Roman" w:cs="Times New Roman"/>
        </w:rPr>
        <w:t xml:space="preserve"> </w:t>
      </w:r>
      <w:r w:rsidR="003847FF" w:rsidRPr="0094303B">
        <w:rPr>
          <w:rFonts w:ascii="Times New Roman" w:hAnsi="Times New Roman" w:cs="Times New Roman"/>
        </w:rPr>
        <w:t>up to</w:t>
      </w:r>
      <w:r w:rsidR="004141A9" w:rsidRPr="0094303B">
        <w:rPr>
          <w:rFonts w:ascii="Times New Roman" w:hAnsi="Times New Roman" w:cs="Times New Roman"/>
        </w:rPr>
        <w:t xml:space="preserve"> seven different fungicides</w:t>
      </w:r>
      <w:r w:rsidR="00266366" w:rsidRPr="0094303B">
        <w:rPr>
          <w:rFonts w:ascii="Times New Roman" w:hAnsi="Times New Roman" w:cs="Times New Roman"/>
        </w:rPr>
        <w:t xml:space="preserve"> </w:t>
      </w:r>
      <w:r w:rsidR="004141A9" w:rsidRPr="0094303B">
        <w:rPr>
          <w:rFonts w:ascii="Times New Roman" w:hAnsi="Times New Roman" w:cs="Times New Roman"/>
        </w:rPr>
        <w:t>detected</w:t>
      </w:r>
      <w:r w:rsidR="00266366" w:rsidRPr="0094303B">
        <w:rPr>
          <w:rFonts w:ascii="Times New Roman" w:hAnsi="Times New Roman" w:cs="Times New Roman"/>
        </w:rPr>
        <w:t xml:space="preserve"> in a single sample.</w:t>
      </w:r>
      <w:commentRangeEnd w:id="39"/>
      <w:r w:rsidR="007F641F">
        <w:rPr>
          <w:rStyle w:val="CommentReference"/>
          <w:rFonts w:ascii="Times New Roman" w:eastAsia="Times New Roman" w:hAnsi="Times New Roman" w:cs="Times New Roman"/>
          <w:lang w:val="en-CA"/>
        </w:rPr>
        <w:commentReference w:id="39"/>
      </w:r>
      <w:r w:rsidR="00266366" w:rsidRPr="0094303B">
        <w:rPr>
          <w:rFonts w:ascii="Times New Roman" w:hAnsi="Times New Roman" w:cs="Times New Roman"/>
        </w:rPr>
        <w:t xml:space="preserve"> </w:t>
      </w:r>
      <w:moveToRangeStart w:id="40" w:author="Kathy Baylis" w:date="2016-01-01T17:13:00Z" w:name="move439431752"/>
      <w:moveTo w:id="41" w:author="Kathy Baylis" w:date="2016-01-01T17:13:00Z">
        <w:r w:rsidR="00A20C7B" w:rsidRPr="0094303B">
          <w:rPr>
            <w:rFonts w:ascii="Times New Roman" w:hAnsi="Times New Roman" w:cs="Times New Roman"/>
          </w:rPr>
          <w:t xml:space="preserve">Very few samples (5.2%; n = 33) were contaminated with neonicotinoids. </w:t>
        </w:r>
      </w:moveTo>
      <w:moveToRangeEnd w:id="40"/>
      <w:r w:rsidR="004141A9" w:rsidRPr="003B1554">
        <w:rPr>
          <w:rFonts w:ascii="Times New Roman" w:hAnsi="Times New Roman" w:cs="Times New Roman"/>
          <w:highlight w:val="yellow"/>
          <w:rPrChange w:id="42" w:author="Kathy Baylis" w:date="2016-02-02T10:11:00Z">
            <w:rPr>
              <w:rFonts w:ascii="Times New Roman" w:hAnsi="Times New Roman" w:cs="Times New Roman"/>
            </w:rPr>
          </w:rPrChange>
        </w:rPr>
        <w:t xml:space="preserve">The neonicotinoids were predominantly detected </w:t>
      </w:r>
      <w:ins w:id="43" w:author="Kathy Baylis" w:date="2016-02-02T10:41:00Z">
        <w:r w:rsidR="00B0424B">
          <w:rPr>
            <w:rFonts w:ascii="Times New Roman" w:hAnsi="Times New Roman" w:cs="Times New Roman"/>
            <w:highlight w:val="yellow"/>
          </w:rPr>
          <w:t>near</w:t>
        </w:r>
      </w:ins>
      <w:del w:id="44" w:author="Kathy Baylis" w:date="2016-02-02T10:41:00Z">
        <w:r w:rsidR="004141A9" w:rsidRPr="003B1554" w:rsidDel="00B0424B">
          <w:rPr>
            <w:rFonts w:ascii="Times New Roman" w:hAnsi="Times New Roman" w:cs="Times New Roman"/>
            <w:highlight w:val="yellow"/>
            <w:rPrChange w:id="45" w:author="Kathy Baylis" w:date="2016-02-02T10:11:00Z">
              <w:rPr>
                <w:rFonts w:ascii="Times New Roman" w:hAnsi="Times New Roman" w:cs="Times New Roman"/>
              </w:rPr>
            </w:rPrChange>
          </w:rPr>
          <w:delText>in</w:delText>
        </w:r>
      </w:del>
      <w:r w:rsidR="004141A9" w:rsidRPr="003B1554">
        <w:rPr>
          <w:rFonts w:ascii="Times New Roman" w:hAnsi="Times New Roman" w:cs="Times New Roman"/>
          <w:highlight w:val="yellow"/>
          <w:rPrChange w:id="46" w:author="Kathy Baylis" w:date="2016-02-02T10:11:00Z">
            <w:rPr>
              <w:rFonts w:ascii="Times New Roman" w:hAnsi="Times New Roman" w:cs="Times New Roman"/>
            </w:rPr>
          </w:rPrChange>
        </w:rPr>
        <w:t xml:space="preserve"> maize </w:t>
      </w:r>
      <w:ins w:id="47" w:author="Kathy Baylis" w:date="2016-02-02T10:10:00Z">
        <w:r w:rsidR="003B1554" w:rsidRPr="003B1554">
          <w:rPr>
            <w:rFonts w:ascii="Times New Roman" w:hAnsi="Times New Roman" w:cs="Times New Roman"/>
            <w:highlight w:val="yellow"/>
            <w:rPrChange w:id="48" w:author="Kathy Baylis" w:date="2016-02-02T10:11:00Z">
              <w:rPr>
                <w:rFonts w:ascii="Times New Roman" w:hAnsi="Times New Roman" w:cs="Times New Roman"/>
              </w:rPr>
            </w:rPrChange>
          </w:rPr>
          <w:t xml:space="preserve">and orange </w:t>
        </w:r>
      </w:ins>
      <w:del w:id="49" w:author="Kathy Baylis" w:date="2016-02-02T10:10:00Z">
        <w:r w:rsidR="004141A9" w:rsidRPr="003B1554" w:rsidDel="003B1554">
          <w:rPr>
            <w:rFonts w:ascii="Times New Roman" w:hAnsi="Times New Roman" w:cs="Times New Roman"/>
            <w:highlight w:val="yellow"/>
            <w:rPrChange w:id="50" w:author="Kathy Baylis" w:date="2016-02-02T10:11:00Z">
              <w:rPr>
                <w:rFonts w:ascii="Times New Roman" w:hAnsi="Times New Roman" w:cs="Times New Roman"/>
              </w:rPr>
            </w:rPrChange>
          </w:rPr>
          <w:delText xml:space="preserve">crop </w:delText>
        </w:r>
      </w:del>
      <w:r w:rsidR="004141A9" w:rsidRPr="003B1554">
        <w:rPr>
          <w:rFonts w:ascii="Times New Roman" w:hAnsi="Times New Roman" w:cs="Times New Roman"/>
          <w:highlight w:val="yellow"/>
          <w:rPrChange w:id="51" w:author="Kathy Baylis" w:date="2016-02-02T10:11:00Z">
            <w:rPr>
              <w:rFonts w:ascii="Times New Roman" w:hAnsi="Times New Roman" w:cs="Times New Roman"/>
            </w:rPr>
          </w:rPrChange>
        </w:rPr>
        <w:t xml:space="preserve">producing </w:t>
      </w:r>
      <w:del w:id="52" w:author="Kathy Baylis" w:date="2016-02-02T10:42:00Z">
        <w:r w:rsidR="004141A9" w:rsidRPr="003B1554" w:rsidDel="00B0424B">
          <w:rPr>
            <w:rFonts w:ascii="Times New Roman" w:hAnsi="Times New Roman" w:cs="Times New Roman"/>
            <w:highlight w:val="yellow"/>
            <w:rPrChange w:id="53" w:author="Kathy Baylis" w:date="2016-02-02T10:11:00Z">
              <w:rPr>
                <w:rFonts w:ascii="Times New Roman" w:hAnsi="Times New Roman" w:cs="Times New Roman"/>
              </w:rPr>
            </w:rPrChange>
          </w:rPr>
          <w:delText>regions</w:delText>
        </w:r>
      </w:del>
      <w:ins w:id="54" w:author="Kathy Baylis" w:date="2016-02-02T10:42:00Z">
        <w:r w:rsidR="00B0424B">
          <w:rPr>
            <w:rFonts w:ascii="Times New Roman" w:hAnsi="Times New Roman" w:cs="Times New Roman"/>
            <w:highlight w:val="yellow"/>
          </w:rPr>
          <w:t>land</w:t>
        </w:r>
      </w:ins>
      <w:r w:rsidR="004141A9" w:rsidRPr="003B1554">
        <w:rPr>
          <w:rFonts w:ascii="Times New Roman" w:hAnsi="Times New Roman" w:cs="Times New Roman"/>
          <w:highlight w:val="yellow"/>
          <w:rPrChange w:id="55" w:author="Kathy Baylis" w:date="2016-02-02T10:11:00Z">
            <w:rPr>
              <w:rFonts w:ascii="Times New Roman" w:hAnsi="Times New Roman" w:cs="Times New Roman"/>
            </w:rPr>
          </w:rPrChange>
        </w:rPr>
        <w:t xml:space="preserve">, while fungicide detections were correlated with </w:t>
      </w:r>
      <w:del w:id="56" w:author="Kathy Baylis" w:date="2016-02-02T10:42:00Z">
        <w:r w:rsidR="00E9287E" w:rsidRPr="003B1554" w:rsidDel="00B0424B">
          <w:rPr>
            <w:rFonts w:ascii="Times New Roman" w:hAnsi="Times New Roman" w:cs="Times New Roman"/>
            <w:highlight w:val="yellow"/>
            <w:rPrChange w:id="57" w:author="Kathy Baylis" w:date="2016-02-02T10:11:00Z">
              <w:rPr>
                <w:rFonts w:ascii="Times New Roman" w:hAnsi="Times New Roman" w:cs="Times New Roman"/>
              </w:rPr>
            </w:rPrChange>
          </w:rPr>
          <w:delText xml:space="preserve">landscapes used to produce </w:delText>
        </w:r>
      </w:del>
      <w:ins w:id="58" w:author="Kathy Baylis" w:date="2016-02-02T10:11:00Z">
        <w:r w:rsidR="003B1554" w:rsidRPr="003B1554">
          <w:rPr>
            <w:rFonts w:ascii="Times New Roman" w:hAnsi="Times New Roman" w:cs="Times New Roman"/>
            <w:highlight w:val="yellow"/>
            <w:rPrChange w:id="59" w:author="Kathy Baylis" w:date="2016-02-02T10:11:00Z">
              <w:rPr>
                <w:rFonts w:ascii="Times New Roman" w:hAnsi="Times New Roman" w:cs="Times New Roman"/>
              </w:rPr>
            </w:rPrChange>
          </w:rPr>
          <w:t xml:space="preserve">maize and </w:t>
        </w:r>
      </w:ins>
      <w:r w:rsidR="004141A9" w:rsidRPr="003B1554">
        <w:rPr>
          <w:rFonts w:ascii="Times New Roman" w:hAnsi="Times New Roman" w:cs="Times New Roman"/>
          <w:highlight w:val="yellow"/>
          <w:rPrChange w:id="60" w:author="Kathy Baylis" w:date="2016-02-02T10:11:00Z">
            <w:rPr>
              <w:rFonts w:ascii="Times New Roman" w:hAnsi="Times New Roman" w:cs="Times New Roman"/>
            </w:rPr>
          </w:rPrChange>
        </w:rPr>
        <w:t>specialty crop</w:t>
      </w:r>
      <w:ins w:id="61" w:author="Kathy Baylis" w:date="2016-02-02T10:42:00Z">
        <w:r w:rsidR="00B0424B">
          <w:rPr>
            <w:rFonts w:ascii="Times New Roman" w:hAnsi="Times New Roman" w:cs="Times New Roman"/>
            <w:highlight w:val="yellow"/>
          </w:rPr>
          <w:t xml:space="preserve"> fields</w:t>
        </w:r>
      </w:ins>
      <w:del w:id="62" w:author="Kathy Baylis" w:date="2016-02-02T10:42:00Z">
        <w:r w:rsidR="004141A9" w:rsidRPr="003B1554" w:rsidDel="00B0424B">
          <w:rPr>
            <w:rFonts w:ascii="Times New Roman" w:hAnsi="Times New Roman" w:cs="Times New Roman"/>
            <w:highlight w:val="yellow"/>
            <w:rPrChange w:id="63" w:author="Kathy Baylis" w:date="2016-02-02T10:11:00Z">
              <w:rPr>
                <w:rFonts w:ascii="Times New Roman" w:hAnsi="Times New Roman" w:cs="Times New Roman"/>
              </w:rPr>
            </w:rPrChange>
          </w:rPr>
          <w:delText>s</w:delText>
        </w:r>
      </w:del>
      <w:r w:rsidR="004141A9" w:rsidRPr="003B1554">
        <w:rPr>
          <w:rFonts w:ascii="Times New Roman" w:hAnsi="Times New Roman" w:cs="Times New Roman"/>
          <w:highlight w:val="yellow"/>
          <w:rPrChange w:id="64" w:author="Kathy Baylis" w:date="2016-02-02T10:11:00Z">
            <w:rPr>
              <w:rFonts w:ascii="Times New Roman" w:hAnsi="Times New Roman" w:cs="Times New Roman"/>
            </w:rPr>
          </w:rPrChange>
        </w:rPr>
        <w:t>.</w:t>
      </w:r>
      <w:r w:rsidR="004141A9" w:rsidRPr="0094303B">
        <w:rPr>
          <w:rFonts w:ascii="Times New Roman" w:hAnsi="Times New Roman" w:cs="Times New Roman"/>
        </w:rPr>
        <w:t xml:space="preserve"> </w:t>
      </w:r>
      <w:r w:rsidR="00F43236" w:rsidRPr="00B0424B">
        <w:rPr>
          <w:rFonts w:ascii="Times New Roman" w:hAnsi="Times New Roman" w:cs="Times New Roman"/>
        </w:rPr>
        <w:t>W</w:t>
      </w:r>
      <w:r w:rsidR="00E7400B" w:rsidRPr="00B0424B">
        <w:rPr>
          <w:rFonts w:ascii="Times New Roman" w:hAnsi="Times New Roman" w:cs="Times New Roman"/>
        </w:rPr>
        <w:t xml:space="preserve">e found </w:t>
      </w:r>
      <w:r w:rsidR="00825B87" w:rsidRPr="00B0424B">
        <w:rPr>
          <w:rFonts w:ascii="Times New Roman" w:hAnsi="Times New Roman" w:cs="Times New Roman"/>
        </w:rPr>
        <w:t>fungicide</w:t>
      </w:r>
      <w:r w:rsidR="00266366" w:rsidRPr="00B0424B">
        <w:rPr>
          <w:rFonts w:ascii="Times New Roman" w:hAnsi="Times New Roman" w:cs="Times New Roman"/>
        </w:rPr>
        <w:t xml:space="preserve"> prevalence </w:t>
      </w:r>
      <w:r w:rsidR="00825B87" w:rsidRPr="00B0424B">
        <w:rPr>
          <w:rFonts w:ascii="Times New Roman" w:hAnsi="Times New Roman" w:cs="Times New Roman"/>
        </w:rPr>
        <w:t>w</w:t>
      </w:r>
      <w:r w:rsidR="00266366" w:rsidRPr="00B0424B">
        <w:rPr>
          <w:rFonts w:ascii="Times New Roman" w:hAnsi="Times New Roman" w:cs="Times New Roman"/>
        </w:rPr>
        <w:t xml:space="preserve">as linked with increased </w:t>
      </w:r>
      <w:proofErr w:type="spellStart"/>
      <w:r w:rsidR="00F43236" w:rsidRPr="00B0424B">
        <w:rPr>
          <w:rFonts w:ascii="Times New Roman" w:hAnsi="Times New Roman" w:cs="Times New Roman"/>
          <w:i/>
        </w:rPr>
        <w:t>Nosema</w:t>
      </w:r>
      <w:proofErr w:type="spellEnd"/>
      <w:r w:rsidR="00F43236" w:rsidRPr="00B0424B">
        <w:rPr>
          <w:rFonts w:ascii="Times New Roman" w:hAnsi="Times New Roman" w:cs="Times New Roman"/>
          <w:i/>
        </w:rPr>
        <w:t xml:space="preserve"> sp.</w:t>
      </w:r>
      <w:r w:rsidR="00F43236" w:rsidRPr="00B0424B">
        <w:rPr>
          <w:rFonts w:ascii="Times New Roman" w:hAnsi="Times New Roman" w:cs="Times New Roman"/>
        </w:rPr>
        <w:t xml:space="preserve"> </w:t>
      </w:r>
      <w:r w:rsidR="0020532E" w:rsidRPr="00B0424B">
        <w:rPr>
          <w:rFonts w:ascii="Times New Roman" w:hAnsi="Times New Roman" w:cs="Times New Roman"/>
        </w:rPr>
        <w:t>l</w:t>
      </w:r>
      <w:r w:rsidR="00F43236" w:rsidRPr="00B0424B">
        <w:rPr>
          <w:rFonts w:ascii="Times New Roman" w:hAnsi="Times New Roman" w:cs="Times New Roman"/>
        </w:rPr>
        <w:t xml:space="preserve">oad, </w:t>
      </w:r>
      <w:ins w:id="65" w:author="Dennis vanEngelsdorp" w:date="2016-01-26T16:37:00Z">
        <w:r w:rsidR="00FB3B52" w:rsidRPr="00B0424B">
          <w:rPr>
            <w:rFonts w:ascii="Times New Roman" w:hAnsi="Times New Roman" w:cs="Times New Roman"/>
          </w:rPr>
          <w:t xml:space="preserve">overt </w:t>
        </w:r>
      </w:ins>
      <w:r w:rsidR="00266366" w:rsidRPr="00B0424B">
        <w:rPr>
          <w:rFonts w:ascii="Times New Roman" w:hAnsi="Times New Roman" w:cs="Times New Roman"/>
        </w:rPr>
        <w:t>chalkbrood</w:t>
      </w:r>
      <w:r w:rsidR="00F43236" w:rsidRPr="00B0424B">
        <w:rPr>
          <w:rFonts w:ascii="Times New Roman" w:hAnsi="Times New Roman" w:cs="Times New Roman"/>
        </w:rPr>
        <w:t xml:space="preserve"> and </w:t>
      </w:r>
      <w:ins w:id="66" w:author="Dennis vanEngelsdorp" w:date="2016-01-26T16:38:00Z">
        <w:r w:rsidR="00FB3B52" w:rsidRPr="00B0424B">
          <w:rPr>
            <w:rFonts w:ascii="Times New Roman" w:hAnsi="Times New Roman" w:cs="Times New Roman"/>
          </w:rPr>
          <w:t xml:space="preserve">covert </w:t>
        </w:r>
      </w:ins>
      <w:r w:rsidR="00F43236" w:rsidRPr="00B0424B">
        <w:rPr>
          <w:rFonts w:ascii="Times New Roman" w:hAnsi="Times New Roman" w:cs="Times New Roman"/>
        </w:rPr>
        <w:t>black queen cell virus</w:t>
      </w:r>
      <w:r w:rsidR="00266366" w:rsidRPr="00B0424B">
        <w:rPr>
          <w:rFonts w:ascii="Times New Roman" w:hAnsi="Times New Roman" w:cs="Times New Roman"/>
        </w:rPr>
        <w:t xml:space="preserve"> incidence</w:t>
      </w:r>
      <w:r w:rsidR="00345F87" w:rsidRPr="00B0424B">
        <w:rPr>
          <w:rFonts w:ascii="Times New Roman" w:hAnsi="Times New Roman" w:cs="Times New Roman"/>
        </w:rPr>
        <w:t>,</w:t>
      </w:r>
      <w:r w:rsidR="00266366" w:rsidRPr="00B0424B">
        <w:rPr>
          <w:rFonts w:ascii="Times New Roman" w:hAnsi="Times New Roman" w:cs="Times New Roman"/>
        </w:rPr>
        <w:t xml:space="preserve"> </w:t>
      </w:r>
      <w:r w:rsidR="004141A9" w:rsidRPr="00B0424B">
        <w:rPr>
          <w:rFonts w:ascii="Times New Roman" w:hAnsi="Times New Roman" w:cs="Times New Roman"/>
        </w:rPr>
        <w:t>but a reduced incidence of DWV.</w:t>
      </w:r>
      <w:r w:rsidR="004141A9" w:rsidRPr="0094303B">
        <w:rPr>
          <w:rFonts w:ascii="Times New Roman" w:hAnsi="Times New Roman" w:cs="Times New Roman"/>
        </w:rPr>
        <w:t xml:space="preserve"> </w:t>
      </w:r>
      <w:r w:rsidR="006C5A00" w:rsidRPr="0094303B">
        <w:rPr>
          <w:rFonts w:ascii="Times New Roman" w:hAnsi="Times New Roman" w:cs="Times New Roman"/>
        </w:rPr>
        <w:t>A</w:t>
      </w:r>
      <w:r w:rsidR="00765702" w:rsidRPr="0094303B">
        <w:rPr>
          <w:rFonts w:ascii="Times New Roman" w:hAnsi="Times New Roman" w:cs="Times New Roman"/>
        </w:rPr>
        <w:t xml:space="preserve">piaries without </w:t>
      </w:r>
      <w:proofErr w:type="spellStart"/>
      <w:r w:rsidR="00765702" w:rsidRPr="0094303B">
        <w:rPr>
          <w:rFonts w:ascii="Times New Roman" w:hAnsi="Times New Roman" w:cs="Times New Roman"/>
          <w:i/>
        </w:rPr>
        <w:t>V</w:t>
      </w:r>
      <w:r w:rsidR="006C5A00" w:rsidRPr="0094303B">
        <w:rPr>
          <w:rFonts w:ascii="Times New Roman" w:hAnsi="Times New Roman" w:cs="Times New Roman"/>
          <w:i/>
        </w:rPr>
        <w:t>arroa</w:t>
      </w:r>
      <w:proofErr w:type="spellEnd"/>
      <w:r w:rsidR="00765702" w:rsidRPr="0094303B">
        <w:rPr>
          <w:rFonts w:ascii="Times New Roman" w:hAnsi="Times New Roman" w:cs="Times New Roman"/>
          <w:i/>
        </w:rPr>
        <w:t xml:space="preserve"> destructor</w:t>
      </w:r>
      <w:r w:rsidR="006C5A00" w:rsidRPr="0094303B">
        <w:rPr>
          <w:rFonts w:ascii="Times New Roman" w:hAnsi="Times New Roman" w:cs="Times New Roman"/>
          <w:i/>
        </w:rPr>
        <w:t xml:space="preserve"> </w:t>
      </w:r>
      <w:r w:rsidR="006C5A00" w:rsidRPr="0094303B">
        <w:rPr>
          <w:rFonts w:ascii="Times New Roman" w:hAnsi="Times New Roman" w:cs="Times New Roman"/>
        </w:rPr>
        <w:t xml:space="preserve">typically had residues from multiple </w:t>
      </w:r>
      <w:proofErr w:type="spellStart"/>
      <w:r w:rsidR="006C5A00" w:rsidRPr="0094303B">
        <w:rPr>
          <w:rFonts w:ascii="Times New Roman" w:hAnsi="Times New Roman" w:cs="Times New Roman"/>
        </w:rPr>
        <w:t>varroacides</w:t>
      </w:r>
      <w:proofErr w:type="spellEnd"/>
      <w:r w:rsidR="0020532E" w:rsidRPr="0094303B">
        <w:rPr>
          <w:rFonts w:ascii="Times New Roman" w:hAnsi="Times New Roman" w:cs="Times New Roman"/>
        </w:rPr>
        <w:t>, w</w:t>
      </w:r>
      <w:r w:rsidR="00F43236" w:rsidRPr="0094303B">
        <w:rPr>
          <w:rFonts w:ascii="Times New Roman" w:hAnsi="Times New Roman" w:cs="Times New Roman"/>
        </w:rPr>
        <w:t>hile</w:t>
      </w:r>
      <w:r w:rsidR="006C5A00" w:rsidRPr="0094303B">
        <w:rPr>
          <w:rFonts w:ascii="Times New Roman" w:hAnsi="Times New Roman" w:cs="Times New Roman"/>
        </w:rPr>
        <w:t xml:space="preserve"> samples with high </w:t>
      </w:r>
      <w:proofErr w:type="spellStart"/>
      <w:r w:rsidR="006C5A00" w:rsidRPr="0094303B">
        <w:rPr>
          <w:rFonts w:ascii="Times New Roman" w:hAnsi="Times New Roman" w:cs="Times New Roman"/>
        </w:rPr>
        <w:t>varroa</w:t>
      </w:r>
      <w:proofErr w:type="spellEnd"/>
      <w:r w:rsidR="006C5A00" w:rsidRPr="0094303B">
        <w:rPr>
          <w:rFonts w:ascii="Times New Roman" w:hAnsi="Times New Roman" w:cs="Times New Roman"/>
        </w:rPr>
        <w:t xml:space="preserve"> loads (10+ </w:t>
      </w:r>
      <w:proofErr w:type="spellStart"/>
      <w:r w:rsidR="006C5A00" w:rsidRPr="0094303B">
        <w:rPr>
          <w:rFonts w:ascii="Times New Roman" w:hAnsi="Times New Roman" w:cs="Times New Roman"/>
        </w:rPr>
        <w:t>varroa</w:t>
      </w:r>
      <w:proofErr w:type="spellEnd"/>
      <w:r w:rsidR="006C5A00" w:rsidRPr="0094303B">
        <w:rPr>
          <w:rFonts w:ascii="Times New Roman" w:hAnsi="Times New Roman" w:cs="Times New Roman"/>
        </w:rPr>
        <w:t xml:space="preserve"> per 100 bees) had significantly higher H</w:t>
      </w:r>
      <w:ins w:id="67" w:author="Dennis vanEngelsdorp" w:date="2016-01-26T16:49:00Z">
        <w:r w:rsidR="00026C60">
          <w:rPr>
            <w:rFonts w:ascii="Times New Roman" w:hAnsi="Times New Roman" w:cs="Times New Roman"/>
          </w:rPr>
          <w:t xml:space="preserve">azard </w:t>
        </w:r>
      </w:ins>
      <w:del w:id="68" w:author="Dennis vanEngelsdorp" w:date="2016-01-26T16:50:00Z">
        <w:r w:rsidR="006C5A00" w:rsidRPr="0094303B" w:rsidDel="00026C60">
          <w:rPr>
            <w:rFonts w:ascii="Times New Roman" w:hAnsi="Times New Roman" w:cs="Times New Roman"/>
          </w:rPr>
          <w:delText>Q</w:delText>
        </w:r>
      </w:del>
      <w:ins w:id="69" w:author="Dennis vanEngelsdorp" w:date="2016-01-26T16:50:00Z">
        <w:r w:rsidR="00026C60" w:rsidRPr="0094303B">
          <w:rPr>
            <w:rFonts w:ascii="Times New Roman" w:hAnsi="Times New Roman" w:cs="Times New Roman"/>
          </w:rPr>
          <w:t>Q</w:t>
        </w:r>
        <w:r w:rsidR="00026C60">
          <w:rPr>
            <w:rFonts w:ascii="Times New Roman" w:hAnsi="Times New Roman" w:cs="Times New Roman"/>
          </w:rPr>
          <w:t>uotient</w:t>
        </w:r>
      </w:ins>
      <w:r w:rsidR="006C5A00" w:rsidRPr="0094303B">
        <w:rPr>
          <w:rFonts w:ascii="Times New Roman" w:hAnsi="Times New Roman" w:cs="Times New Roman"/>
        </w:rPr>
        <w:t xml:space="preserve"> scores</w:t>
      </w:r>
      <w:r w:rsidR="0020532E" w:rsidRPr="0094303B">
        <w:rPr>
          <w:rFonts w:ascii="Times New Roman" w:hAnsi="Times New Roman" w:cs="Times New Roman"/>
        </w:rPr>
        <w:t xml:space="preserve">. </w:t>
      </w:r>
      <w:ins w:id="70" w:author="Kathy Baylis" w:date="2016-02-02T10:12:00Z">
        <w:r w:rsidR="003B1554" w:rsidRPr="007F641F">
          <w:rPr>
            <w:rFonts w:ascii="Times New Roman" w:hAnsi="Times New Roman" w:cs="Times New Roman"/>
            <w:highlight w:val="yellow"/>
            <w:rPrChange w:id="71" w:author="Kathy Baylis" w:date="2016-02-02T10:17:00Z">
              <w:rPr>
                <w:rFonts w:ascii="Times New Roman" w:hAnsi="Times New Roman" w:cs="Times New Roman"/>
              </w:rPr>
            </w:rPrChange>
          </w:rPr>
          <w:t>When we compare disease incidence to landscape</w:t>
        </w:r>
      </w:ins>
      <w:ins w:id="72" w:author="Kathy Baylis" w:date="2016-02-02T10:21:00Z">
        <w:r w:rsidR="007F641F">
          <w:rPr>
            <w:rFonts w:ascii="Times New Roman" w:hAnsi="Times New Roman" w:cs="Times New Roman"/>
            <w:highlight w:val="yellow"/>
          </w:rPr>
          <w:t>, controlling for season and region</w:t>
        </w:r>
      </w:ins>
      <w:ins w:id="73" w:author="Kathy Baylis" w:date="2016-02-02T10:12:00Z">
        <w:r w:rsidR="003B1554" w:rsidRPr="007F641F">
          <w:rPr>
            <w:rFonts w:ascii="Times New Roman" w:hAnsi="Times New Roman" w:cs="Times New Roman"/>
            <w:highlight w:val="yellow"/>
            <w:rPrChange w:id="74" w:author="Kathy Baylis" w:date="2016-02-02T10:17:00Z">
              <w:rPr>
                <w:rFonts w:ascii="Times New Roman" w:hAnsi="Times New Roman" w:cs="Times New Roman"/>
              </w:rPr>
            </w:rPrChange>
          </w:rPr>
          <w:t xml:space="preserve">, we find </w:t>
        </w:r>
        <w:r w:rsidR="007F641F" w:rsidRPr="007F641F">
          <w:rPr>
            <w:rFonts w:ascii="Times New Roman" w:hAnsi="Times New Roman" w:cs="Times New Roman"/>
            <w:highlight w:val="yellow"/>
            <w:rPrChange w:id="75" w:author="Kathy Baylis" w:date="2016-02-02T10:17:00Z">
              <w:rPr>
                <w:rFonts w:ascii="Times New Roman" w:hAnsi="Times New Roman" w:cs="Times New Roman"/>
              </w:rPr>
            </w:rPrChange>
          </w:rPr>
          <w:t>significantly higher</w:t>
        </w:r>
      </w:ins>
      <w:ins w:id="76" w:author="Kathy Baylis" w:date="2016-02-02T10:14:00Z">
        <w:r w:rsidR="007F641F" w:rsidRPr="007F641F">
          <w:rPr>
            <w:rFonts w:ascii="Times New Roman" w:hAnsi="Times New Roman" w:cs="Times New Roman"/>
            <w:highlight w:val="yellow"/>
            <w:rPrChange w:id="77" w:author="Kathy Baylis" w:date="2016-02-02T10:17:00Z">
              <w:rPr>
                <w:rFonts w:ascii="Times New Roman" w:hAnsi="Times New Roman" w:cs="Times New Roman"/>
              </w:rPr>
            </w:rPrChange>
          </w:rPr>
          <w:t xml:space="preserve"> prevalence and levels of</w:t>
        </w:r>
      </w:ins>
      <w:ins w:id="78" w:author="Kathy Baylis" w:date="2016-02-02T10:12:00Z">
        <w:r w:rsidR="007F641F" w:rsidRPr="007F641F">
          <w:rPr>
            <w:rFonts w:ascii="Times New Roman" w:hAnsi="Times New Roman" w:cs="Times New Roman"/>
            <w:highlight w:val="yellow"/>
            <w:rPrChange w:id="79" w:author="Kathy Baylis" w:date="2016-02-02T10:17:00Z">
              <w:rPr>
                <w:rFonts w:ascii="Times New Roman" w:hAnsi="Times New Roman" w:cs="Times New Roman"/>
              </w:rPr>
            </w:rPrChange>
          </w:rPr>
          <w:t xml:space="preserve"> </w:t>
        </w:r>
        <w:proofErr w:type="spellStart"/>
        <w:r w:rsidR="007F641F" w:rsidRPr="007F641F">
          <w:rPr>
            <w:rFonts w:ascii="Times New Roman" w:hAnsi="Times New Roman" w:cs="Times New Roman"/>
            <w:i/>
            <w:highlight w:val="yellow"/>
            <w:rPrChange w:id="80" w:author="Kathy Baylis" w:date="2016-02-02T10:17:00Z">
              <w:rPr>
                <w:rFonts w:ascii="Times New Roman" w:hAnsi="Times New Roman" w:cs="Times New Roman"/>
              </w:rPr>
            </w:rPrChange>
          </w:rPr>
          <w:t>Nosema</w:t>
        </w:r>
        <w:proofErr w:type="spellEnd"/>
        <w:r w:rsidR="007F641F" w:rsidRPr="007F641F">
          <w:rPr>
            <w:rFonts w:ascii="Times New Roman" w:hAnsi="Times New Roman" w:cs="Times New Roman"/>
            <w:i/>
            <w:highlight w:val="yellow"/>
            <w:rPrChange w:id="81" w:author="Kathy Baylis" w:date="2016-02-02T10:17:00Z">
              <w:rPr>
                <w:rFonts w:ascii="Times New Roman" w:hAnsi="Times New Roman" w:cs="Times New Roman"/>
              </w:rPr>
            </w:rPrChange>
          </w:rPr>
          <w:t xml:space="preserve"> </w:t>
        </w:r>
      </w:ins>
      <w:ins w:id="82" w:author="Kathy Baylis" w:date="2016-02-02T10:15:00Z">
        <w:r w:rsidR="000C1344">
          <w:rPr>
            <w:rFonts w:ascii="Times New Roman" w:hAnsi="Times New Roman" w:cs="Times New Roman"/>
            <w:i/>
            <w:highlight w:val="yellow"/>
          </w:rPr>
          <w:t>sp.</w:t>
        </w:r>
      </w:ins>
      <w:ins w:id="83" w:author="Kathy Baylis" w:date="2016-02-02T10:12:00Z">
        <w:r w:rsidR="007F641F" w:rsidRPr="007F641F">
          <w:rPr>
            <w:rFonts w:ascii="Times New Roman" w:hAnsi="Times New Roman" w:cs="Times New Roman"/>
            <w:highlight w:val="yellow"/>
            <w:rPrChange w:id="84" w:author="Kathy Baylis" w:date="2016-02-02T10:17:00Z">
              <w:rPr>
                <w:rFonts w:ascii="Times New Roman" w:hAnsi="Times New Roman" w:cs="Times New Roman"/>
              </w:rPr>
            </w:rPrChange>
          </w:rPr>
          <w:t xml:space="preserve"> in apiaries near corn during planting and near oranges, </w:t>
        </w:r>
      </w:ins>
      <w:ins w:id="85" w:author="Kathy Baylis" w:date="2016-02-02T10:14:00Z">
        <w:r w:rsidR="000C1344">
          <w:rPr>
            <w:rFonts w:ascii="Times New Roman" w:hAnsi="Times New Roman" w:cs="Times New Roman"/>
            <w:highlight w:val="yellow"/>
          </w:rPr>
          <w:t xml:space="preserve">other </w:t>
        </w:r>
        <w:proofErr w:type="spellStart"/>
        <w:r w:rsidR="000C1344">
          <w:rPr>
            <w:rFonts w:ascii="Times New Roman" w:hAnsi="Times New Roman" w:cs="Times New Roman"/>
            <w:highlight w:val="yellow"/>
          </w:rPr>
          <w:t>treefruits</w:t>
        </w:r>
        <w:proofErr w:type="spellEnd"/>
        <w:r w:rsidR="000C1344">
          <w:rPr>
            <w:rFonts w:ascii="Times New Roman" w:hAnsi="Times New Roman" w:cs="Times New Roman"/>
            <w:highlight w:val="yellow"/>
          </w:rPr>
          <w:t xml:space="preserve"> and</w:t>
        </w:r>
        <w:r w:rsidR="007F641F" w:rsidRPr="007F641F">
          <w:rPr>
            <w:rFonts w:ascii="Times New Roman" w:hAnsi="Times New Roman" w:cs="Times New Roman"/>
            <w:highlight w:val="yellow"/>
            <w:rPrChange w:id="86" w:author="Kathy Baylis" w:date="2016-02-02T10:17:00Z">
              <w:rPr>
                <w:rFonts w:ascii="Times New Roman" w:hAnsi="Times New Roman" w:cs="Times New Roman"/>
              </w:rPr>
            </w:rPrChange>
          </w:rPr>
          <w:t xml:space="preserve"> horticultural </w:t>
        </w:r>
      </w:ins>
      <w:ins w:id="87" w:author="Kathy Baylis" w:date="2016-02-02T10:52:00Z">
        <w:r w:rsidR="000C1344">
          <w:rPr>
            <w:rFonts w:ascii="Times New Roman" w:hAnsi="Times New Roman" w:cs="Times New Roman"/>
            <w:highlight w:val="yellow"/>
          </w:rPr>
          <w:t xml:space="preserve">field </w:t>
        </w:r>
      </w:ins>
      <w:ins w:id="88" w:author="Kathy Baylis" w:date="2016-02-02T10:14:00Z">
        <w:r w:rsidR="007F641F" w:rsidRPr="007F641F">
          <w:rPr>
            <w:rFonts w:ascii="Times New Roman" w:hAnsi="Times New Roman" w:cs="Times New Roman"/>
            <w:highlight w:val="yellow"/>
            <w:rPrChange w:id="89" w:author="Kathy Baylis" w:date="2016-02-02T10:17:00Z">
              <w:rPr>
                <w:rFonts w:ascii="Times New Roman" w:hAnsi="Times New Roman" w:cs="Times New Roman"/>
              </w:rPr>
            </w:rPrChange>
          </w:rPr>
          <w:t>crops</w:t>
        </w:r>
      </w:ins>
      <w:ins w:id="90" w:author="Kathy Baylis" w:date="2016-02-02T10:15:00Z">
        <w:r w:rsidR="007F641F" w:rsidRPr="007F641F">
          <w:rPr>
            <w:rFonts w:ascii="Times New Roman" w:hAnsi="Times New Roman" w:cs="Times New Roman"/>
            <w:highlight w:val="yellow"/>
            <w:rPrChange w:id="91" w:author="Kathy Baylis" w:date="2016-02-02T10:17:00Z">
              <w:rPr>
                <w:rFonts w:ascii="Times New Roman" w:hAnsi="Times New Roman" w:cs="Times New Roman"/>
              </w:rPr>
            </w:rPrChange>
          </w:rPr>
          <w:t xml:space="preserve">, all of which are also associated with higher </w:t>
        </w:r>
      </w:ins>
      <w:ins w:id="92" w:author="Kathy Baylis" w:date="2016-02-02T10:17:00Z">
        <w:r w:rsidR="007F641F" w:rsidRPr="007F641F">
          <w:rPr>
            <w:rFonts w:ascii="Times New Roman" w:hAnsi="Times New Roman" w:cs="Times New Roman"/>
            <w:highlight w:val="yellow"/>
            <w:rPrChange w:id="93" w:author="Kathy Baylis" w:date="2016-02-02T10:17:00Z">
              <w:rPr>
                <w:rFonts w:ascii="Times New Roman" w:hAnsi="Times New Roman" w:cs="Times New Roman"/>
              </w:rPr>
            </w:rPrChange>
          </w:rPr>
          <w:t>fungicide and neonicotinoid levels</w:t>
        </w:r>
      </w:ins>
      <w:ins w:id="94" w:author="Kathy Baylis" w:date="2016-02-02T10:14:00Z">
        <w:r w:rsidR="007F641F" w:rsidRPr="007F641F">
          <w:rPr>
            <w:rFonts w:ascii="Times New Roman" w:hAnsi="Times New Roman" w:cs="Times New Roman"/>
            <w:highlight w:val="yellow"/>
            <w:rPrChange w:id="95" w:author="Kathy Baylis" w:date="2016-02-02T10:17:00Z">
              <w:rPr>
                <w:rFonts w:ascii="Times New Roman" w:hAnsi="Times New Roman" w:cs="Times New Roman"/>
              </w:rPr>
            </w:rPrChange>
          </w:rPr>
          <w:t>.</w:t>
        </w:r>
      </w:ins>
      <w:ins w:id="96" w:author="Kathy Baylis" w:date="2016-02-02T10:17:00Z">
        <w:r w:rsidR="007F641F">
          <w:rPr>
            <w:rFonts w:ascii="Times New Roman" w:hAnsi="Times New Roman" w:cs="Times New Roman"/>
          </w:rPr>
          <w:t xml:space="preserve"> </w:t>
        </w:r>
      </w:ins>
      <w:ins w:id="97" w:author="Kathy Baylis" w:date="2016-02-02T10:22:00Z">
        <w:r w:rsidR="003F2B61" w:rsidRPr="003F2B61">
          <w:rPr>
            <w:rFonts w:ascii="Times New Roman" w:hAnsi="Times New Roman" w:cs="Times New Roman"/>
            <w:highlight w:val="yellow"/>
            <w:rPrChange w:id="98" w:author="Kathy Baylis" w:date="2016-02-02T10:31:00Z">
              <w:rPr>
                <w:rFonts w:ascii="Times New Roman" w:hAnsi="Times New Roman" w:cs="Times New Roman"/>
              </w:rPr>
            </w:rPrChange>
          </w:rPr>
          <w:t>We observe similar landscapes associated with</w:t>
        </w:r>
      </w:ins>
      <w:ins w:id="99" w:author="Kathy Baylis" w:date="2016-02-02T10:23:00Z">
        <w:r w:rsidR="003F2B61" w:rsidRPr="003F2B61">
          <w:rPr>
            <w:rFonts w:ascii="Times New Roman" w:hAnsi="Times New Roman" w:cs="Times New Roman"/>
            <w:highlight w:val="yellow"/>
            <w:rPrChange w:id="100" w:author="Kathy Baylis" w:date="2016-02-02T10:31:00Z">
              <w:rPr>
                <w:rFonts w:ascii="Times New Roman" w:hAnsi="Times New Roman" w:cs="Times New Roman"/>
              </w:rPr>
            </w:rPrChange>
          </w:rPr>
          <w:t xml:space="preserve"> </w:t>
        </w:r>
      </w:ins>
      <w:ins w:id="101" w:author="Kathy Baylis" w:date="2016-02-02T10:29:00Z">
        <w:r w:rsidR="003F2B61" w:rsidRPr="003F2B61">
          <w:rPr>
            <w:rFonts w:ascii="Times New Roman" w:hAnsi="Times New Roman" w:cs="Times New Roman"/>
            <w:highlight w:val="yellow"/>
            <w:rPrChange w:id="102" w:author="Kathy Baylis" w:date="2016-02-02T10:31:00Z">
              <w:rPr>
                <w:rFonts w:ascii="Times New Roman" w:hAnsi="Times New Roman" w:cs="Times New Roman"/>
              </w:rPr>
            </w:rPrChange>
          </w:rPr>
          <w:t xml:space="preserve">higher incidence of </w:t>
        </w:r>
      </w:ins>
      <w:ins w:id="103" w:author="Kathy Baylis" w:date="2016-02-02T10:23:00Z">
        <w:r w:rsidR="003F2B61" w:rsidRPr="003F2B61">
          <w:rPr>
            <w:rFonts w:ascii="Times New Roman" w:hAnsi="Times New Roman" w:cs="Times New Roman"/>
            <w:highlight w:val="yellow"/>
            <w:rPrChange w:id="104" w:author="Kathy Baylis" w:date="2016-02-02T10:31:00Z">
              <w:rPr>
                <w:rFonts w:ascii="Times New Roman" w:hAnsi="Times New Roman" w:cs="Times New Roman"/>
              </w:rPr>
            </w:rPrChange>
          </w:rPr>
          <w:t xml:space="preserve">black queen cell </w:t>
        </w:r>
      </w:ins>
      <w:ins w:id="105" w:author="Kathy Baylis" w:date="2016-02-02T10:24:00Z">
        <w:r w:rsidR="003F2B61" w:rsidRPr="003F2B61">
          <w:rPr>
            <w:rFonts w:ascii="Times New Roman" w:hAnsi="Times New Roman" w:cs="Times New Roman"/>
            <w:highlight w:val="yellow"/>
            <w:rPrChange w:id="106" w:author="Kathy Baylis" w:date="2016-02-02T10:31:00Z">
              <w:rPr>
                <w:rFonts w:ascii="Times New Roman" w:hAnsi="Times New Roman" w:cs="Times New Roman"/>
              </w:rPr>
            </w:rPrChange>
          </w:rPr>
          <w:t>virus</w:t>
        </w:r>
      </w:ins>
      <w:ins w:id="107" w:author="Kathy Baylis" w:date="2016-02-02T10:25:00Z">
        <w:r w:rsidR="003F2B61" w:rsidRPr="003F2B61">
          <w:rPr>
            <w:rFonts w:ascii="Times New Roman" w:hAnsi="Times New Roman" w:cs="Times New Roman"/>
            <w:highlight w:val="yellow"/>
            <w:rPrChange w:id="108" w:author="Kathy Baylis" w:date="2016-02-02T10:31:00Z">
              <w:rPr>
                <w:rFonts w:ascii="Times New Roman" w:hAnsi="Times New Roman" w:cs="Times New Roman"/>
              </w:rPr>
            </w:rPrChange>
          </w:rPr>
          <w:t xml:space="preserve">, </w:t>
        </w:r>
        <w:proofErr w:type="spellStart"/>
        <w:r w:rsidR="003F2B61" w:rsidRPr="003F2B61">
          <w:rPr>
            <w:rFonts w:ascii="Times New Roman" w:hAnsi="Times New Roman" w:cs="Times New Roman"/>
            <w:highlight w:val="yellow"/>
            <w:rPrChange w:id="109" w:author="Kathy Baylis" w:date="2016-02-02T10:31:00Z">
              <w:rPr>
                <w:rFonts w:ascii="Times New Roman" w:hAnsi="Times New Roman" w:cs="Times New Roman"/>
              </w:rPr>
            </w:rPrChange>
          </w:rPr>
          <w:t>iapv</w:t>
        </w:r>
      </w:ins>
      <w:proofErr w:type="spellEnd"/>
      <w:ins w:id="110" w:author="Kathy Baylis" w:date="2016-02-02T10:24:00Z">
        <w:r w:rsidR="003F2B61" w:rsidRPr="003F2B61">
          <w:rPr>
            <w:rFonts w:ascii="Times New Roman" w:hAnsi="Times New Roman" w:cs="Times New Roman"/>
            <w:highlight w:val="yellow"/>
            <w:rPrChange w:id="111" w:author="Kathy Baylis" w:date="2016-02-02T10:31:00Z">
              <w:rPr>
                <w:rFonts w:ascii="Times New Roman" w:hAnsi="Times New Roman" w:cs="Times New Roman"/>
              </w:rPr>
            </w:rPrChange>
          </w:rPr>
          <w:t xml:space="preserve"> and </w:t>
        </w:r>
        <w:proofErr w:type="spellStart"/>
        <w:r w:rsidR="003F2B61" w:rsidRPr="003F2B61">
          <w:rPr>
            <w:rFonts w:ascii="Times New Roman" w:hAnsi="Times New Roman" w:cs="Times New Roman"/>
            <w:highlight w:val="yellow"/>
            <w:rPrChange w:id="112" w:author="Kathy Baylis" w:date="2016-02-02T10:31:00Z">
              <w:rPr>
                <w:rFonts w:ascii="Times New Roman" w:hAnsi="Times New Roman" w:cs="Times New Roman"/>
              </w:rPr>
            </w:rPrChange>
          </w:rPr>
          <w:t>abpv</w:t>
        </w:r>
        <w:proofErr w:type="spellEnd"/>
        <w:r w:rsidR="003F2B61" w:rsidRPr="003F2B61">
          <w:rPr>
            <w:rFonts w:ascii="Times New Roman" w:hAnsi="Times New Roman" w:cs="Times New Roman"/>
            <w:highlight w:val="yellow"/>
            <w:rPrChange w:id="113" w:author="Kathy Baylis" w:date="2016-02-02T10:31:00Z">
              <w:rPr>
                <w:rFonts w:ascii="Times New Roman" w:hAnsi="Times New Roman" w:cs="Times New Roman"/>
              </w:rPr>
            </w:rPrChange>
          </w:rPr>
          <w:t xml:space="preserve"> (?).  </w:t>
        </w:r>
      </w:ins>
      <w:commentRangeStart w:id="114"/>
      <w:commentRangeStart w:id="115"/>
      <w:ins w:id="116" w:author="Kathy Baylis" w:date="2016-02-02T10:33:00Z">
        <w:r w:rsidR="003F2B61">
          <w:rPr>
            <w:rFonts w:ascii="Times New Roman" w:hAnsi="Times New Roman" w:cs="Times New Roman"/>
            <w:highlight w:val="yellow"/>
          </w:rPr>
          <w:t xml:space="preserve">Deformed wing virus </w:t>
        </w:r>
      </w:ins>
      <w:ins w:id="117" w:author="Kathy Baylis" w:date="2016-02-02T10:34:00Z">
        <w:r w:rsidR="00B0424B">
          <w:rPr>
            <w:rFonts w:ascii="Times New Roman" w:hAnsi="Times New Roman" w:cs="Times New Roman"/>
            <w:highlight w:val="yellow"/>
          </w:rPr>
          <w:t>was</w:t>
        </w:r>
      </w:ins>
      <w:ins w:id="118" w:author="Kathy Baylis" w:date="2016-02-02T10:33:00Z">
        <w:r w:rsidR="003F2B61">
          <w:rPr>
            <w:rFonts w:ascii="Times New Roman" w:hAnsi="Times New Roman" w:cs="Times New Roman"/>
            <w:highlight w:val="yellow"/>
          </w:rPr>
          <w:t xml:space="preserve"> associated with </w:t>
        </w:r>
        <w:r w:rsidR="00B0424B">
          <w:rPr>
            <w:rFonts w:ascii="Times New Roman" w:hAnsi="Times New Roman" w:cs="Times New Roman"/>
            <w:highlight w:val="yellow"/>
          </w:rPr>
          <w:t>winter wheat during planting</w:t>
        </w:r>
      </w:ins>
      <w:ins w:id="119" w:author="Kathy Baylis" w:date="2016-02-02T10:34:00Z">
        <w:r w:rsidR="00B0424B">
          <w:rPr>
            <w:rFonts w:ascii="Times New Roman" w:hAnsi="Times New Roman" w:cs="Times New Roman"/>
            <w:highlight w:val="yellow"/>
          </w:rPr>
          <w:t>, and berry fields</w:t>
        </w:r>
      </w:ins>
      <w:ins w:id="120" w:author="Kathy Baylis" w:date="2016-02-02T10:33:00Z">
        <w:r w:rsidR="00B0424B">
          <w:rPr>
            <w:rFonts w:ascii="Times New Roman" w:hAnsi="Times New Roman" w:cs="Times New Roman"/>
            <w:highlight w:val="yellow"/>
          </w:rPr>
          <w:t xml:space="preserve">. </w:t>
        </w:r>
      </w:ins>
      <w:commentRangeEnd w:id="114"/>
      <w:ins w:id="121" w:author="Kathy Baylis" w:date="2016-02-02T10:52:00Z">
        <w:r w:rsidR="000C1344">
          <w:rPr>
            <w:rStyle w:val="CommentReference"/>
            <w:rFonts w:ascii="Times New Roman" w:eastAsia="Times New Roman" w:hAnsi="Times New Roman" w:cs="Times New Roman"/>
            <w:lang w:val="en-CA"/>
          </w:rPr>
          <w:commentReference w:id="114"/>
        </w:r>
        <w:commentRangeEnd w:id="115"/>
        <w:r w:rsidR="000C1344">
          <w:rPr>
            <w:rStyle w:val="CommentReference"/>
            <w:rFonts w:ascii="Times New Roman" w:eastAsia="Times New Roman" w:hAnsi="Times New Roman" w:cs="Times New Roman"/>
            <w:lang w:val="en-CA"/>
          </w:rPr>
          <w:commentReference w:id="115"/>
        </w:r>
      </w:ins>
      <w:ins w:id="122" w:author="Kathy Baylis" w:date="2016-02-02T10:33:00Z">
        <w:r w:rsidR="00B0424B">
          <w:rPr>
            <w:rFonts w:ascii="Times New Roman" w:hAnsi="Times New Roman" w:cs="Times New Roman"/>
            <w:highlight w:val="yellow"/>
          </w:rPr>
          <w:t xml:space="preserve"> </w:t>
        </w:r>
      </w:ins>
      <w:proofErr w:type="spellStart"/>
      <w:ins w:id="123" w:author="Kathy Baylis" w:date="2016-02-02T10:43:00Z">
        <w:r w:rsidR="00B0424B" w:rsidRPr="00B0424B">
          <w:rPr>
            <w:rFonts w:ascii="Times New Roman" w:hAnsi="Times New Roman" w:cs="Times New Roman"/>
            <w:i/>
            <w:highlight w:val="yellow"/>
            <w:rPrChange w:id="124" w:author="Kathy Baylis" w:date="2016-02-02T10:43:00Z">
              <w:rPr>
                <w:rFonts w:ascii="Times New Roman" w:hAnsi="Times New Roman" w:cs="Times New Roman"/>
                <w:highlight w:val="yellow"/>
              </w:rPr>
            </w:rPrChange>
          </w:rPr>
          <w:t>Va</w:t>
        </w:r>
      </w:ins>
      <w:ins w:id="125" w:author="Kathy Baylis" w:date="2016-02-02T10:17:00Z">
        <w:r w:rsidR="00B0424B" w:rsidRPr="00B0424B">
          <w:rPr>
            <w:rFonts w:ascii="Times New Roman" w:hAnsi="Times New Roman" w:cs="Times New Roman"/>
            <w:i/>
            <w:highlight w:val="yellow"/>
            <w:rPrChange w:id="126" w:author="Kathy Baylis" w:date="2016-02-02T10:43:00Z">
              <w:rPr>
                <w:rFonts w:ascii="Times New Roman" w:hAnsi="Times New Roman" w:cs="Times New Roman"/>
                <w:highlight w:val="yellow"/>
              </w:rPr>
            </w:rPrChange>
          </w:rPr>
          <w:t>rroa</w:t>
        </w:r>
        <w:proofErr w:type="spellEnd"/>
        <w:r w:rsidR="00B0424B" w:rsidRPr="00B0424B">
          <w:rPr>
            <w:rFonts w:ascii="Times New Roman" w:hAnsi="Times New Roman" w:cs="Times New Roman"/>
            <w:i/>
            <w:highlight w:val="yellow"/>
            <w:rPrChange w:id="127" w:author="Kathy Baylis" w:date="2016-02-02T10:43:00Z">
              <w:rPr>
                <w:rFonts w:ascii="Times New Roman" w:hAnsi="Times New Roman" w:cs="Times New Roman"/>
                <w:highlight w:val="yellow"/>
              </w:rPr>
            </w:rPrChange>
          </w:rPr>
          <w:t xml:space="preserve"> </w:t>
        </w:r>
      </w:ins>
      <w:ins w:id="128" w:author="Kathy Baylis" w:date="2016-02-02T10:43:00Z">
        <w:r w:rsidR="00B0424B" w:rsidRPr="00B0424B">
          <w:rPr>
            <w:rFonts w:ascii="Times New Roman" w:hAnsi="Times New Roman" w:cs="Times New Roman"/>
            <w:i/>
            <w:highlight w:val="yellow"/>
            <w:rPrChange w:id="129" w:author="Kathy Baylis" w:date="2016-02-02T10:43:00Z">
              <w:rPr>
                <w:rFonts w:ascii="Times New Roman" w:hAnsi="Times New Roman" w:cs="Times New Roman"/>
                <w:highlight w:val="yellow"/>
              </w:rPr>
            </w:rPrChange>
          </w:rPr>
          <w:t>destructor</w:t>
        </w:r>
        <w:r w:rsidR="00B0424B">
          <w:rPr>
            <w:rFonts w:ascii="Times New Roman" w:hAnsi="Times New Roman" w:cs="Times New Roman"/>
            <w:highlight w:val="yellow"/>
          </w:rPr>
          <w:t xml:space="preserve"> </w:t>
        </w:r>
      </w:ins>
      <w:ins w:id="130" w:author="Kathy Baylis" w:date="2016-02-02T10:17:00Z">
        <w:r w:rsidR="00B0424B">
          <w:rPr>
            <w:rFonts w:ascii="Times New Roman" w:hAnsi="Times New Roman" w:cs="Times New Roman"/>
            <w:highlight w:val="yellow"/>
          </w:rPr>
          <w:t>is</w:t>
        </w:r>
        <w:r w:rsidR="007F641F" w:rsidRPr="003F2B61">
          <w:rPr>
            <w:rFonts w:ascii="Times New Roman" w:hAnsi="Times New Roman" w:cs="Times New Roman"/>
            <w:highlight w:val="yellow"/>
            <w:rPrChange w:id="131" w:author="Kathy Baylis" w:date="2016-02-02T10:31:00Z">
              <w:rPr>
                <w:rFonts w:ascii="Times New Roman" w:hAnsi="Times New Roman" w:cs="Times New Roman"/>
              </w:rPr>
            </w:rPrChange>
          </w:rPr>
          <w:t xml:space="preserve"> less clearly related to landscape factors.</w:t>
        </w:r>
        <w:r w:rsidR="003F2B61">
          <w:rPr>
            <w:rFonts w:ascii="Times New Roman" w:hAnsi="Times New Roman" w:cs="Times New Roman"/>
          </w:rPr>
          <w:t xml:space="preserve">  </w:t>
        </w:r>
      </w:ins>
      <w:r w:rsidR="006C5A00" w:rsidRPr="0094303B">
        <w:rPr>
          <w:rFonts w:ascii="Times New Roman" w:hAnsi="Times New Roman" w:cs="Times New Roman"/>
        </w:rPr>
        <w:t>Both</w:t>
      </w:r>
      <w:r w:rsidR="00294672" w:rsidRPr="0094303B">
        <w:rPr>
          <w:rFonts w:ascii="Times New Roman" w:hAnsi="Times New Roman" w:cs="Times New Roman"/>
        </w:rPr>
        <w:t xml:space="preserve"> </w:t>
      </w:r>
      <w:r w:rsidR="00185B8F" w:rsidRPr="0094303B">
        <w:rPr>
          <w:rFonts w:ascii="Times New Roman" w:hAnsi="Times New Roman" w:cs="Times New Roman"/>
        </w:rPr>
        <w:t xml:space="preserve">the mean number of pesticides and the mean number of fungicides detected per sample have increased over time, </w:t>
      </w:r>
      <w:r w:rsidR="001D56D3" w:rsidRPr="0094303B">
        <w:rPr>
          <w:rFonts w:ascii="Times New Roman" w:hAnsi="Times New Roman" w:cs="Times New Roman"/>
        </w:rPr>
        <w:t>suggesting greater landscape saturation</w:t>
      </w:r>
      <w:r w:rsidR="00185B8F" w:rsidRPr="0094303B">
        <w:rPr>
          <w:rFonts w:ascii="Times New Roman" w:hAnsi="Times New Roman" w:cs="Times New Roman"/>
        </w:rPr>
        <w:t xml:space="preserve">.  </w:t>
      </w:r>
      <w:r w:rsidR="006C5A00" w:rsidRPr="0094303B">
        <w:rPr>
          <w:rFonts w:ascii="Times New Roman" w:hAnsi="Times New Roman" w:cs="Times New Roman"/>
        </w:rPr>
        <w:t xml:space="preserve"> </w:t>
      </w:r>
      <w:ins w:id="132" w:author="Dennis vanEngelsdorp" w:date="2016-01-26T16:50:00Z">
        <w:r w:rsidR="00026C60">
          <w:rPr>
            <w:rFonts w:ascii="Times New Roman" w:hAnsi="Times New Roman" w:cs="Times New Roman"/>
          </w:rPr>
          <w:t xml:space="preserve">This research is the most comprehensive assessment of real world pesticide exposures in US managed </w:t>
        </w:r>
      </w:ins>
      <w:ins w:id="133" w:author="Dennis vanEngelsdorp" w:date="2016-01-26T16:51:00Z">
        <w:r w:rsidR="00026C60">
          <w:rPr>
            <w:rFonts w:ascii="Times New Roman" w:hAnsi="Times New Roman" w:cs="Times New Roman"/>
          </w:rPr>
          <w:t>colonies</w:t>
        </w:r>
      </w:ins>
      <w:ins w:id="134" w:author="Dennis vanEngelsdorp" w:date="2016-01-26T16:50:00Z">
        <w:r w:rsidR="00026C60">
          <w:rPr>
            <w:rFonts w:ascii="Times New Roman" w:hAnsi="Times New Roman" w:cs="Times New Roman"/>
          </w:rPr>
          <w:t xml:space="preserve"> to date.  By linking exposure to </w:t>
        </w:r>
      </w:ins>
      <w:ins w:id="135" w:author="Dennis vanEngelsdorp" w:date="2016-01-26T16:52:00Z">
        <w:r w:rsidR="00026C60">
          <w:rPr>
            <w:rFonts w:ascii="Times New Roman" w:hAnsi="Times New Roman" w:cs="Times New Roman"/>
          </w:rPr>
          <w:t>colony</w:t>
        </w:r>
      </w:ins>
      <w:ins w:id="136" w:author="Dennis vanEngelsdorp" w:date="2016-01-26T16:50:00Z">
        <w:r w:rsidR="00026C60">
          <w:rPr>
            <w:rFonts w:ascii="Times New Roman" w:hAnsi="Times New Roman" w:cs="Times New Roman"/>
          </w:rPr>
          <w:t xml:space="preserve"> </w:t>
        </w:r>
      </w:ins>
      <w:ins w:id="137" w:author="Dennis vanEngelsdorp" w:date="2016-01-26T16:52:00Z">
        <w:r w:rsidR="00026C60">
          <w:rPr>
            <w:rFonts w:ascii="Times New Roman" w:hAnsi="Times New Roman" w:cs="Times New Roman"/>
          </w:rPr>
          <w:t>morbidity measures it highlights areas of concern and sho</w:t>
        </w:r>
      </w:ins>
      <w:ins w:id="138" w:author="Dennis vanEngelsdorp" w:date="2016-01-26T16:53:00Z">
        <w:r w:rsidR="00026C60">
          <w:rPr>
            <w:rFonts w:ascii="Times New Roman" w:hAnsi="Times New Roman" w:cs="Times New Roman"/>
          </w:rPr>
          <w:t>uld act as a</w:t>
        </w:r>
        <w:r w:rsidR="003F3EDD">
          <w:rPr>
            <w:rFonts w:ascii="Times New Roman" w:hAnsi="Times New Roman" w:cs="Times New Roman"/>
          </w:rPr>
          <w:t xml:space="preserve"> guide for researches</w:t>
        </w:r>
      </w:ins>
      <w:ins w:id="139" w:author="Dennis vanEngelsdorp" w:date="2016-01-26T16:56:00Z">
        <w:r w:rsidR="003F3EDD">
          <w:rPr>
            <w:rFonts w:ascii="Times New Roman" w:hAnsi="Times New Roman" w:cs="Times New Roman"/>
          </w:rPr>
          <w:t>, policy makers</w:t>
        </w:r>
      </w:ins>
      <w:ins w:id="140" w:author="Dennis vanEngelsdorp" w:date="2016-01-26T16:53:00Z">
        <w:r w:rsidR="003F3EDD">
          <w:rPr>
            <w:rFonts w:ascii="Times New Roman" w:hAnsi="Times New Roman" w:cs="Times New Roman"/>
          </w:rPr>
          <w:t xml:space="preserve"> and extension </w:t>
        </w:r>
      </w:ins>
      <w:ins w:id="141" w:author="Dennis vanEngelsdorp" w:date="2016-01-26T16:57:00Z">
        <w:r w:rsidR="003F3EDD">
          <w:rPr>
            <w:rFonts w:ascii="Times New Roman" w:hAnsi="Times New Roman" w:cs="Times New Roman"/>
          </w:rPr>
          <w:t>personnel</w:t>
        </w:r>
      </w:ins>
      <w:ins w:id="142" w:author="Dennis vanEngelsdorp" w:date="2016-01-26T16:56:00Z">
        <w:r w:rsidR="003F3EDD">
          <w:rPr>
            <w:rFonts w:ascii="Times New Roman" w:hAnsi="Times New Roman" w:cs="Times New Roman"/>
          </w:rPr>
          <w:t xml:space="preserve"> dedicated to </w:t>
        </w:r>
      </w:ins>
      <w:ins w:id="143" w:author="Dennis vanEngelsdorp" w:date="2016-01-26T16:53:00Z">
        <w:r w:rsidR="003F3EDD">
          <w:rPr>
            <w:rFonts w:ascii="Times New Roman" w:hAnsi="Times New Roman" w:cs="Times New Roman"/>
          </w:rPr>
          <w:t>help</w:t>
        </w:r>
      </w:ins>
      <w:ins w:id="144" w:author="Dennis vanEngelsdorp" w:date="2016-01-26T16:57:00Z">
        <w:r w:rsidR="003F3EDD">
          <w:rPr>
            <w:rFonts w:ascii="Times New Roman" w:hAnsi="Times New Roman" w:cs="Times New Roman"/>
          </w:rPr>
          <w:t>ing</w:t>
        </w:r>
      </w:ins>
      <w:ins w:id="145" w:author="Dennis vanEngelsdorp" w:date="2016-01-26T16:53:00Z">
        <w:r w:rsidR="003F3EDD">
          <w:rPr>
            <w:rFonts w:ascii="Times New Roman" w:hAnsi="Times New Roman" w:cs="Times New Roman"/>
          </w:rPr>
          <w:t xml:space="preserve"> beekeepers keep </w:t>
        </w:r>
      </w:ins>
      <w:ins w:id="146" w:author="Dennis vanEngelsdorp" w:date="2016-01-26T17:36:00Z">
        <w:r w:rsidR="00A0481C">
          <w:rPr>
            <w:rFonts w:ascii="Times New Roman" w:hAnsi="Times New Roman" w:cs="Times New Roman"/>
          </w:rPr>
          <w:t xml:space="preserve">their </w:t>
        </w:r>
      </w:ins>
      <w:ins w:id="147" w:author="Dennis vanEngelsdorp" w:date="2016-01-26T16:53:00Z">
        <w:r w:rsidR="003F3EDD">
          <w:rPr>
            <w:rFonts w:ascii="Times New Roman" w:hAnsi="Times New Roman" w:cs="Times New Roman"/>
          </w:rPr>
          <w:t xml:space="preserve">colonies </w:t>
        </w:r>
        <w:commentRangeStart w:id="148"/>
        <w:r w:rsidR="003F3EDD">
          <w:rPr>
            <w:rFonts w:ascii="Times New Roman" w:hAnsi="Times New Roman" w:cs="Times New Roman"/>
          </w:rPr>
          <w:t>healthy</w:t>
        </w:r>
      </w:ins>
      <w:commentRangeEnd w:id="148"/>
      <w:r w:rsidR="000C1344">
        <w:rPr>
          <w:rStyle w:val="CommentReference"/>
          <w:rFonts w:ascii="Times New Roman" w:eastAsia="Times New Roman" w:hAnsi="Times New Roman" w:cs="Times New Roman"/>
          <w:lang w:val="en-CA"/>
        </w:rPr>
        <w:commentReference w:id="148"/>
      </w:r>
      <w:ins w:id="149" w:author="Dennis vanEngelsdorp" w:date="2016-01-26T16:53:00Z">
        <w:r w:rsidR="003F3EDD">
          <w:rPr>
            <w:rFonts w:ascii="Times New Roman" w:hAnsi="Times New Roman" w:cs="Times New Roman"/>
          </w:rPr>
          <w:t>.</w:t>
        </w:r>
      </w:ins>
      <w:ins w:id="150" w:author="Dennis vanEngelsdorp" w:date="2016-01-26T16:52:00Z">
        <w:r w:rsidR="00026C60">
          <w:rPr>
            <w:rFonts w:ascii="Times New Roman" w:hAnsi="Times New Roman" w:cs="Times New Roman"/>
          </w:rPr>
          <w:t xml:space="preserve">  </w:t>
        </w:r>
      </w:ins>
    </w:p>
    <w:p w14:paraId="4D1D1320" w14:textId="77777777" w:rsidR="007839DE" w:rsidRPr="0094303B" w:rsidRDefault="007839DE" w:rsidP="0098410A">
      <w:pPr>
        <w:rPr>
          <w:rFonts w:ascii="Times New Roman" w:hAnsi="Times New Roman" w:cs="Times New Roman"/>
        </w:rPr>
      </w:pPr>
    </w:p>
    <w:p w14:paraId="6F737DDA" w14:textId="23C61C22" w:rsidR="009B6712" w:rsidRPr="0094303B" w:rsidRDefault="009B6712">
      <w:pPr>
        <w:rPr>
          <w:rFonts w:ascii="Times New Roman" w:hAnsi="Times New Roman" w:cs="Times New Roman"/>
        </w:rPr>
      </w:pPr>
    </w:p>
    <w:p w14:paraId="3CAFFC1F" w14:textId="7909630C" w:rsidR="00701645" w:rsidRPr="0094303B" w:rsidDel="00A20C7B" w:rsidRDefault="00044865" w:rsidP="007839DE">
      <w:pPr>
        <w:rPr>
          <w:del w:id="151" w:author="Kathy Baylis" w:date="2016-01-01T17:14:00Z"/>
          <w:rFonts w:ascii="Times New Roman" w:hAnsi="Times New Roman" w:cs="Times New Roman"/>
          <w:sz w:val="24"/>
          <w:szCs w:val="24"/>
        </w:rPr>
      </w:pPr>
      <w:del w:id="152" w:author="Kathy Baylis" w:date="2016-01-01T17:14:00Z">
        <w:r w:rsidRPr="0094303B" w:rsidDel="00A20C7B">
          <w:rPr>
            <w:rFonts w:ascii="Times New Roman" w:hAnsi="Times New Roman" w:cs="Times New Roman"/>
            <w:sz w:val="24"/>
            <w:szCs w:val="24"/>
          </w:rPr>
          <w:delText>Introduction:</w:delText>
        </w:r>
      </w:del>
    </w:p>
    <w:p w14:paraId="466808B4" w14:textId="77777777" w:rsidR="00B422E8" w:rsidRPr="0094303B" w:rsidRDefault="00B422E8" w:rsidP="00B422E8">
      <w:pPr>
        <w:spacing w:line="360" w:lineRule="auto"/>
        <w:ind w:firstLine="720"/>
        <w:rPr>
          <w:rFonts w:ascii="Times New Roman" w:hAnsi="Times New Roman" w:cs="Times New Roman"/>
          <w:sz w:val="24"/>
          <w:szCs w:val="24"/>
        </w:rPr>
      </w:pPr>
    </w:p>
    <w:p w14:paraId="2022BA42" w14:textId="3B9F0B36" w:rsidR="00652A78" w:rsidRPr="0094303B" w:rsidRDefault="00185DD0" w:rsidP="00B422E8">
      <w:pPr>
        <w:spacing w:line="360" w:lineRule="auto"/>
        <w:ind w:firstLine="720"/>
        <w:rPr>
          <w:rFonts w:ascii="Times New Roman" w:hAnsi="Times New Roman" w:cs="Times New Roman"/>
          <w:sz w:val="24"/>
          <w:szCs w:val="24"/>
        </w:rPr>
      </w:pPr>
      <w:r w:rsidRPr="0094303B">
        <w:rPr>
          <w:rFonts w:ascii="Times New Roman" w:hAnsi="Times New Roman" w:cs="Times New Roman"/>
          <w:sz w:val="24"/>
          <w:szCs w:val="24"/>
        </w:rPr>
        <w:t>P</w:t>
      </w:r>
      <w:r w:rsidR="00B422E8" w:rsidRPr="0094303B">
        <w:rPr>
          <w:rFonts w:ascii="Times New Roman" w:hAnsi="Times New Roman" w:cs="Times New Roman"/>
          <w:sz w:val="24"/>
          <w:szCs w:val="24"/>
        </w:rPr>
        <w:t xml:space="preserve">esticides </w:t>
      </w:r>
      <w:r w:rsidRPr="0094303B">
        <w:rPr>
          <w:rFonts w:ascii="Times New Roman" w:hAnsi="Times New Roman" w:cs="Times New Roman"/>
          <w:sz w:val="24"/>
          <w:szCs w:val="24"/>
        </w:rPr>
        <w:t xml:space="preserve">play an important role in </w:t>
      </w:r>
      <w:r w:rsidR="00B422E8" w:rsidRPr="0094303B">
        <w:rPr>
          <w:rFonts w:ascii="Times New Roman" w:hAnsi="Times New Roman" w:cs="Times New Roman"/>
          <w:sz w:val="24"/>
          <w:szCs w:val="24"/>
        </w:rPr>
        <w:t>pollinator</w:t>
      </w:r>
      <w:r w:rsidRPr="0094303B">
        <w:rPr>
          <w:rFonts w:ascii="Times New Roman" w:hAnsi="Times New Roman" w:cs="Times New Roman"/>
          <w:sz w:val="24"/>
          <w:szCs w:val="24"/>
        </w:rPr>
        <w:t xml:space="preserve"> decline</w:t>
      </w:r>
      <w:r w:rsidR="00B422E8" w:rsidRPr="0094303B">
        <w:rPr>
          <w:rFonts w:ascii="Times New Roman" w:hAnsi="Times New Roman" w:cs="Times New Roman"/>
          <w:sz w:val="24"/>
          <w:szCs w:val="24"/>
        </w:rPr>
        <w:t xml:space="preserve"> </w:t>
      </w:r>
      <w:r w:rsidR="00951688" w:rsidRPr="0094303B">
        <w:rPr>
          <w:rFonts w:ascii="Times New Roman" w:hAnsi="Times New Roman" w:cs="Times New Roman"/>
          <w:sz w:val="24"/>
          <w:szCs w:val="24"/>
        </w:rPr>
        <w:fldChar w:fldCharType="begin">
          <w:fldData xml:space="preserve">PEVuZE5vdGU+PENpdGU+PFllYXI+MjAxNTwvWWVhcj48UmVjTnVtPjI4OTwvUmVjTnVtPjxEaXNw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</w:fldData>
        </w:fldChar>
      </w:r>
      <w:r w:rsidR="001E1963" w:rsidRPr="0094303B">
        <w:rPr>
          <w:rFonts w:ascii="Times New Roman" w:hAnsi="Times New Roman" w:cs="Times New Roman"/>
          <w:sz w:val="24"/>
          <w:szCs w:val="24"/>
        </w:rPr>
        <w:instrText xml:space="preserve"> ADDIN EN.CITE </w:instrText>
      </w:r>
      <w:r w:rsidR="001E1963" w:rsidRPr="0094303B">
        <w:rPr>
          <w:rFonts w:ascii="Times New Roman" w:hAnsi="Times New Roman" w:cs="Times New Roman"/>
          <w:sz w:val="24"/>
          <w:szCs w:val="24"/>
        </w:rPr>
        <w:fldChar w:fldCharType="begin">
          <w:fldData xml:space="preserve">PEVuZE5vdGU+PENpdGU+PFllYXI+MjAxNTwvWWVhcj48UmVjTnVtPjI4OTwvUmVjTnVtPjxEaXNw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</w:fldData>
        </w:fldChar>
      </w:r>
      <w:r w:rsidR="001E1963" w:rsidRPr="0094303B">
        <w:rPr>
          <w:rFonts w:ascii="Times New Roman" w:hAnsi="Times New Roman" w:cs="Times New Roman"/>
          <w:sz w:val="24"/>
          <w:szCs w:val="24"/>
        </w:rPr>
        <w:instrText xml:space="preserve"> ADDIN EN.CITE.DATA </w:instrText>
      </w:r>
      <w:r w:rsidR="001E1963" w:rsidRPr="0094303B">
        <w:rPr>
          <w:rFonts w:ascii="Times New Roman" w:hAnsi="Times New Roman" w:cs="Times New Roman"/>
          <w:sz w:val="24"/>
          <w:szCs w:val="24"/>
        </w:rPr>
      </w:r>
      <w:r w:rsidR="001E1963" w:rsidRPr="0094303B">
        <w:rPr>
          <w:rFonts w:ascii="Times New Roman" w:hAnsi="Times New Roman" w:cs="Times New Roman"/>
          <w:sz w:val="24"/>
          <w:szCs w:val="24"/>
        </w:rPr>
        <w:fldChar w:fldCharType="end"/>
      </w:r>
      <w:r w:rsidR="00951688" w:rsidRPr="0094303B">
        <w:rPr>
          <w:rFonts w:ascii="Times New Roman" w:hAnsi="Times New Roman" w:cs="Times New Roman"/>
          <w:sz w:val="24"/>
          <w:szCs w:val="24"/>
        </w:rPr>
      </w:r>
      <w:r w:rsidR="00951688" w:rsidRPr="0094303B">
        <w:rPr>
          <w:rFonts w:ascii="Times New Roman" w:hAnsi="Times New Roman" w:cs="Times New Roman"/>
          <w:sz w:val="24"/>
          <w:szCs w:val="24"/>
        </w:rPr>
        <w:fldChar w:fldCharType="separate"/>
      </w:r>
      <w:r w:rsidR="001E1963" w:rsidRPr="0094303B">
        <w:rPr>
          <w:rFonts w:ascii="Times New Roman" w:hAnsi="Times New Roman" w:cs="Times New Roman"/>
          <w:noProof/>
          <w:sz w:val="24"/>
          <w:szCs w:val="24"/>
        </w:rPr>
        <w:t>(</w:t>
      </w:r>
      <w:hyperlink w:anchor="_ENREF_1" w:tooltip=", 2015 #289" w:history="1">
        <w:r w:rsidR="0094303B" w:rsidRPr="0094303B">
          <w:rPr>
            <w:rFonts w:ascii="Times New Roman" w:hAnsi="Times New Roman" w:cs="Times New Roman"/>
            <w:noProof/>
            <w:sz w:val="24"/>
            <w:szCs w:val="24"/>
          </w:rPr>
          <w:t>1-4</w:t>
        </w:r>
      </w:hyperlink>
      <w:r w:rsidR="001E1963" w:rsidRPr="0094303B">
        <w:rPr>
          <w:rFonts w:ascii="Times New Roman" w:hAnsi="Times New Roman" w:cs="Times New Roman"/>
          <w:noProof/>
          <w:sz w:val="24"/>
          <w:szCs w:val="24"/>
        </w:rPr>
        <w:t>)</w:t>
      </w:r>
      <w:r w:rsidR="00951688" w:rsidRPr="0094303B">
        <w:rPr>
          <w:rFonts w:ascii="Times New Roman" w:hAnsi="Times New Roman" w:cs="Times New Roman"/>
          <w:sz w:val="24"/>
          <w:szCs w:val="24"/>
        </w:rPr>
        <w:fldChar w:fldCharType="end"/>
      </w:r>
      <w:r w:rsidR="00B422E8" w:rsidRPr="0094303B">
        <w:rPr>
          <w:rFonts w:ascii="Times New Roman" w:hAnsi="Times New Roman" w:cs="Times New Roman"/>
          <w:sz w:val="24"/>
          <w:szCs w:val="24"/>
        </w:rPr>
        <w:t xml:space="preserve">, </w:t>
      </w:r>
      <w:r w:rsidR="00F9333A" w:rsidRPr="0094303B">
        <w:rPr>
          <w:rFonts w:ascii="Times New Roman" w:hAnsi="Times New Roman" w:cs="Times New Roman"/>
          <w:sz w:val="24"/>
          <w:szCs w:val="24"/>
        </w:rPr>
        <w:t xml:space="preserve">strongly </w:t>
      </w:r>
      <w:del w:id="153" w:author="Kathy Baylis" w:date="2016-01-01T17:15:00Z">
        <w:r w:rsidR="00F9333A" w:rsidRPr="0094303B" w:rsidDel="00A20C7B">
          <w:rPr>
            <w:rFonts w:ascii="Times New Roman" w:hAnsi="Times New Roman" w:cs="Times New Roman"/>
            <w:sz w:val="24"/>
            <w:szCs w:val="24"/>
          </w:rPr>
          <w:delText xml:space="preserve">impacting </w:delText>
        </w:r>
      </w:del>
      <w:ins w:id="154" w:author="Kathy Baylis" w:date="2016-01-01T17:15:00Z">
        <w:r w:rsidR="00A20C7B">
          <w:rPr>
            <w:rFonts w:ascii="Times New Roman" w:hAnsi="Times New Roman" w:cs="Times New Roman"/>
            <w:sz w:val="24"/>
            <w:szCs w:val="24"/>
          </w:rPr>
          <w:t>effecting</w:t>
        </w:r>
        <w:r w:rsidR="00A20C7B" w:rsidRPr="0094303B">
          <w:rPr>
            <w:rFonts w:ascii="Times New Roman" w:hAnsi="Times New Roman" w:cs="Times New Roman"/>
            <w:sz w:val="24"/>
            <w:szCs w:val="24"/>
          </w:rPr>
          <w:t xml:space="preserve"> </w:t>
        </w:r>
      </w:ins>
      <w:r w:rsidR="001006E4" w:rsidRPr="0094303B">
        <w:rPr>
          <w:rFonts w:ascii="Times New Roman" w:hAnsi="Times New Roman" w:cs="Times New Roman"/>
          <w:sz w:val="24"/>
          <w:szCs w:val="24"/>
        </w:rPr>
        <w:t xml:space="preserve">reproductive fitness of </w:t>
      </w:r>
      <w:r w:rsidR="00F9333A" w:rsidRPr="0094303B">
        <w:rPr>
          <w:rFonts w:ascii="Times New Roman" w:hAnsi="Times New Roman" w:cs="Times New Roman"/>
          <w:sz w:val="24"/>
          <w:szCs w:val="24"/>
        </w:rPr>
        <w:t>solitary and social bees</w:t>
      </w:r>
      <w:ins w:id="155" w:author="Kathy Baylis" w:date="2016-01-01T17:15:00Z">
        <w:r w:rsidR="00A20C7B">
          <w:rPr>
            <w:rFonts w:ascii="Times New Roman" w:hAnsi="Times New Roman" w:cs="Times New Roman"/>
            <w:sz w:val="24"/>
            <w:szCs w:val="24"/>
          </w:rPr>
          <w:t xml:space="preserve">. </w:t>
        </w:r>
      </w:ins>
      <w:del w:id="156" w:author="Kathy Baylis" w:date="2016-01-01T17:15:00Z">
        <w:r w:rsidR="003A0EDF" w:rsidRPr="0094303B" w:rsidDel="00A20C7B">
          <w:rPr>
            <w:rFonts w:ascii="Times New Roman" w:hAnsi="Times New Roman" w:cs="Times New Roman"/>
            <w:sz w:val="24"/>
            <w:szCs w:val="24"/>
          </w:rPr>
          <w:delText>,</w:delText>
        </w:r>
      </w:del>
      <w:r w:rsidR="003A0EDF" w:rsidRPr="0094303B">
        <w:rPr>
          <w:rFonts w:ascii="Times New Roman" w:hAnsi="Times New Roman" w:cs="Times New Roman"/>
          <w:sz w:val="24"/>
          <w:szCs w:val="24"/>
        </w:rPr>
        <w:t xml:space="preserve"> </w:t>
      </w:r>
      <w:ins w:id="157" w:author="Kathy Baylis" w:date="2016-01-01T17:15:00Z">
        <w:r w:rsidR="00A20C7B">
          <w:rPr>
            <w:rFonts w:ascii="Times New Roman" w:hAnsi="Times New Roman" w:cs="Times New Roman"/>
            <w:sz w:val="24"/>
            <w:szCs w:val="24"/>
          </w:rPr>
          <w:t>T</w:t>
        </w:r>
      </w:ins>
      <w:del w:id="158" w:author="Kathy Baylis" w:date="2016-01-01T17:15:00Z">
        <w:r w:rsidR="003A0EDF" w:rsidRPr="0094303B" w:rsidDel="00A20C7B">
          <w:rPr>
            <w:rFonts w:ascii="Times New Roman" w:hAnsi="Times New Roman" w:cs="Times New Roman"/>
            <w:sz w:val="24"/>
            <w:szCs w:val="24"/>
          </w:rPr>
          <w:delText>t</w:delText>
        </w:r>
      </w:del>
      <w:r w:rsidR="003A0EDF" w:rsidRPr="0094303B">
        <w:rPr>
          <w:rFonts w:ascii="Times New Roman" w:hAnsi="Times New Roman" w:cs="Times New Roman"/>
          <w:sz w:val="24"/>
          <w:szCs w:val="24"/>
        </w:rPr>
        <w:t>hough</w:t>
      </w:r>
      <w:r w:rsidR="008944ED" w:rsidRPr="0094303B">
        <w:rPr>
          <w:rFonts w:ascii="Times New Roman" w:hAnsi="Times New Roman" w:cs="Times New Roman"/>
          <w:sz w:val="24"/>
          <w:szCs w:val="24"/>
        </w:rPr>
        <w:t xml:space="preserve"> h</w:t>
      </w:r>
      <w:r w:rsidR="00F9333A" w:rsidRPr="0094303B">
        <w:rPr>
          <w:rFonts w:ascii="Times New Roman" w:hAnsi="Times New Roman" w:cs="Times New Roman"/>
          <w:sz w:val="24"/>
          <w:szCs w:val="24"/>
        </w:rPr>
        <w:t>ealthy honey bee colonies with a large reserve workforce are better able to withstand pesticide pressures</w:t>
      </w:r>
      <w:r w:rsidR="008944ED" w:rsidRPr="0094303B">
        <w:rPr>
          <w:rFonts w:ascii="Times New Roman" w:hAnsi="Times New Roman" w:cs="Times New Roman"/>
          <w:sz w:val="24"/>
          <w:szCs w:val="24"/>
        </w:rPr>
        <w:t xml:space="preserve"> </w:t>
      </w:r>
      <w:r w:rsidR="008944ED" w:rsidRPr="0094303B">
        <w:rPr>
          <w:rFonts w:ascii="Times New Roman" w:hAnsi="Times New Roman" w:cs="Times New Roman"/>
          <w:sz w:val="24"/>
          <w:szCs w:val="24"/>
        </w:rPr>
        <w:fldChar w:fldCharType="begin">
          <w:fldData xml:space="preserve">PEVuZE5vdGU+PENpdGU+PEF1dGhvcj5SdW5kbG9mPC9BdXRob3I+PFllYXI+MjAxNTwvWWVhcj48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</w:fldData>
        </w:fldChar>
      </w:r>
      <w:r w:rsidR="001E1963" w:rsidRPr="0094303B">
        <w:rPr>
          <w:rFonts w:ascii="Times New Roman" w:hAnsi="Times New Roman" w:cs="Times New Roman"/>
          <w:sz w:val="24"/>
          <w:szCs w:val="24"/>
        </w:rPr>
        <w:instrText xml:space="preserve"> ADDIN EN.CITE </w:instrText>
      </w:r>
      <w:r w:rsidR="001E1963" w:rsidRPr="0094303B">
        <w:rPr>
          <w:rFonts w:ascii="Times New Roman" w:hAnsi="Times New Roman" w:cs="Times New Roman"/>
          <w:sz w:val="24"/>
          <w:szCs w:val="24"/>
        </w:rPr>
        <w:fldChar w:fldCharType="begin">
          <w:fldData xml:space="preserve">PEVuZE5vdGU+PENpdGU+PEF1dGhvcj5SdW5kbG9mPC9BdXRob3I+PFllYXI+MjAxNTwvWWVhcj48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</w:fldData>
        </w:fldChar>
      </w:r>
      <w:r w:rsidR="001E1963" w:rsidRPr="0094303B">
        <w:rPr>
          <w:rFonts w:ascii="Times New Roman" w:hAnsi="Times New Roman" w:cs="Times New Roman"/>
          <w:sz w:val="24"/>
          <w:szCs w:val="24"/>
        </w:rPr>
        <w:instrText xml:space="preserve"> ADDIN EN.CITE.DATA </w:instrText>
      </w:r>
      <w:r w:rsidR="001E1963" w:rsidRPr="0094303B">
        <w:rPr>
          <w:rFonts w:ascii="Times New Roman" w:hAnsi="Times New Roman" w:cs="Times New Roman"/>
          <w:sz w:val="24"/>
          <w:szCs w:val="24"/>
        </w:rPr>
      </w:r>
      <w:r w:rsidR="001E1963" w:rsidRPr="0094303B">
        <w:rPr>
          <w:rFonts w:ascii="Times New Roman" w:hAnsi="Times New Roman" w:cs="Times New Roman"/>
          <w:sz w:val="24"/>
          <w:szCs w:val="24"/>
        </w:rPr>
        <w:fldChar w:fldCharType="end"/>
      </w:r>
      <w:r w:rsidR="008944ED" w:rsidRPr="0094303B">
        <w:rPr>
          <w:rFonts w:ascii="Times New Roman" w:hAnsi="Times New Roman" w:cs="Times New Roman"/>
          <w:sz w:val="24"/>
          <w:szCs w:val="24"/>
        </w:rPr>
      </w:r>
      <w:r w:rsidR="008944ED" w:rsidRPr="0094303B">
        <w:rPr>
          <w:rFonts w:ascii="Times New Roman" w:hAnsi="Times New Roman" w:cs="Times New Roman"/>
          <w:sz w:val="24"/>
          <w:szCs w:val="24"/>
        </w:rPr>
        <w:fldChar w:fldCharType="separate"/>
      </w:r>
      <w:r w:rsidR="001E1963" w:rsidRPr="0094303B">
        <w:rPr>
          <w:rFonts w:ascii="Times New Roman" w:hAnsi="Times New Roman" w:cs="Times New Roman"/>
          <w:noProof/>
          <w:sz w:val="24"/>
          <w:szCs w:val="24"/>
        </w:rPr>
        <w:t>(</w:t>
      </w:r>
      <w:hyperlink w:anchor="_ENREF_5" w:tooltip="Rundlof, 2015 #293" w:history="1">
        <w:r w:rsidR="0094303B" w:rsidRPr="0094303B">
          <w:rPr>
            <w:rFonts w:ascii="Times New Roman" w:hAnsi="Times New Roman" w:cs="Times New Roman"/>
            <w:noProof/>
            <w:sz w:val="24"/>
            <w:szCs w:val="24"/>
          </w:rPr>
          <w:t>5</w:t>
        </w:r>
      </w:hyperlink>
      <w:r w:rsidR="001E1963" w:rsidRPr="0094303B">
        <w:rPr>
          <w:rFonts w:ascii="Times New Roman" w:hAnsi="Times New Roman" w:cs="Times New Roman"/>
          <w:noProof/>
          <w:sz w:val="24"/>
          <w:szCs w:val="24"/>
        </w:rPr>
        <w:t xml:space="preserve">, </w:t>
      </w:r>
      <w:hyperlink w:anchor="_ENREF_6" w:tooltip="Bernauer, 2015 #320" w:history="1">
        <w:r w:rsidR="0094303B" w:rsidRPr="0094303B">
          <w:rPr>
            <w:rFonts w:ascii="Times New Roman" w:hAnsi="Times New Roman" w:cs="Times New Roman"/>
            <w:noProof/>
            <w:sz w:val="24"/>
            <w:szCs w:val="24"/>
          </w:rPr>
          <w:t>6</w:t>
        </w:r>
      </w:hyperlink>
      <w:r w:rsidR="001E1963" w:rsidRPr="0094303B">
        <w:rPr>
          <w:rFonts w:ascii="Times New Roman" w:hAnsi="Times New Roman" w:cs="Times New Roman"/>
          <w:noProof/>
          <w:sz w:val="24"/>
          <w:szCs w:val="24"/>
        </w:rPr>
        <w:t>)</w:t>
      </w:r>
      <w:r w:rsidR="008944ED" w:rsidRPr="0094303B">
        <w:rPr>
          <w:rFonts w:ascii="Times New Roman" w:hAnsi="Times New Roman" w:cs="Times New Roman"/>
          <w:sz w:val="24"/>
          <w:szCs w:val="24"/>
        </w:rPr>
        <w:fldChar w:fldCharType="end"/>
      </w:r>
      <w:del w:id="159" w:author="Kathy Baylis" w:date="2016-01-01T17:15:00Z">
        <w:r w:rsidR="008944ED" w:rsidRPr="0094303B" w:rsidDel="00A20C7B">
          <w:rPr>
            <w:rFonts w:ascii="Times New Roman" w:hAnsi="Times New Roman" w:cs="Times New Roman"/>
            <w:sz w:val="24"/>
            <w:szCs w:val="24"/>
          </w:rPr>
          <w:delText>. Ho</w:delText>
        </w:r>
        <w:r w:rsidR="001006E4" w:rsidRPr="0094303B" w:rsidDel="00A20C7B">
          <w:rPr>
            <w:rFonts w:ascii="Times New Roman" w:hAnsi="Times New Roman" w:cs="Times New Roman"/>
            <w:sz w:val="24"/>
            <w:szCs w:val="24"/>
          </w:rPr>
          <w:delText>wever</w:delText>
        </w:r>
      </w:del>
      <w:r w:rsidR="003A0EDF" w:rsidRPr="0094303B">
        <w:rPr>
          <w:rFonts w:ascii="Times New Roman" w:hAnsi="Times New Roman" w:cs="Times New Roman"/>
          <w:sz w:val="24"/>
          <w:szCs w:val="24"/>
        </w:rPr>
        <w:t>,</w:t>
      </w:r>
      <w:r w:rsidR="001006E4" w:rsidRPr="0094303B">
        <w:rPr>
          <w:rFonts w:ascii="Times New Roman" w:hAnsi="Times New Roman" w:cs="Times New Roman"/>
          <w:sz w:val="24"/>
          <w:szCs w:val="24"/>
        </w:rPr>
        <w:t xml:space="preserve"> </w:t>
      </w:r>
      <w:del w:id="160" w:author="Kathy Baylis" w:date="2016-01-01T17:16:00Z">
        <w:r w:rsidR="001006E4" w:rsidRPr="0094303B" w:rsidDel="00A20C7B">
          <w:rPr>
            <w:rFonts w:ascii="Times New Roman" w:hAnsi="Times New Roman" w:cs="Times New Roman"/>
            <w:sz w:val="24"/>
            <w:szCs w:val="24"/>
          </w:rPr>
          <w:delText>ho</w:delText>
        </w:r>
        <w:r w:rsidR="008944ED" w:rsidRPr="0094303B" w:rsidDel="00A20C7B">
          <w:rPr>
            <w:rFonts w:ascii="Times New Roman" w:hAnsi="Times New Roman" w:cs="Times New Roman"/>
            <w:sz w:val="24"/>
            <w:szCs w:val="24"/>
          </w:rPr>
          <w:delText xml:space="preserve">ney bees face </w:delText>
        </w:r>
      </w:del>
      <w:r w:rsidR="008944ED" w:rsidRPr="0094303B">
        <w:rPr>
          <w:rFonts w:ascii="Times New Roman" w:hAnsi="Times New Roman" w:cs="Times New Roman"/>
          <w:sz w:val="24"/>
          <w:szCs w:val="24"/>
        </w:rPr>
        <w:t>c</w:t>
      </w:r>
      <w:r w:rsidR="00F9333A" w:rsidRPr="0094303B">
        <w:rPr>
          <w:rFonts w:ascii="Times New Roman" w:hAnsi="Times New Roman" w:cs="Times New Roman"/>
          <w:sz w:val="24"/>
          <w:szCs w:val="24"/>
        </w:rPr>
        <w:t>omplex interactions</w:t>
      </w:r>
      <w:r w:rsidR="008944ED" w:rsidRPr="0094303B">
        <w:rPr>
          <w:rFonts w:ascii="Times New Roman" w:hAnsi="Times New Roman" w:cs="Times New Roman"/>
          <w:sz w:val="24"/>
          <w:szCs w:val="24"/>
        </w:rPr>
        <w:t xml:space="preserve"> of pesticides</w:t>
      </w:r>
      <w:r w:rsidR="00F9333A" w:rsidRPr="0094303B">
        <w:rPr>
          <w:rFonts w:ascii="Times New Roman" w:hAnsi="Times New Roman" w:cs="Times New Roman"/>
          <w:sz w:val="24"/>
          <w:szCs w:val="24"/>
        </w:rPr>
        <w:t xml:space="preserve"> with viruses, parasites and poor nutrition</w:t>
      </w:r>
      <w:r w:rsidR="008944ED" w:rsidRPr="0094303B">
        <w:rPr>
          <w:rFonts w:ascii="Times New Roman" w:hAnsi="Times New Roman" w:cs="Times New Roman"/>
          <w:sz w:val="24"/>
          <w:szCs w:val="24"/>
        </w:rPr>
        <w:t xml:space="preserve"> </w:t>
      </w:r>
      <w:r w:rsidR="008944ED" w:rsidRPr="0094303B">
        <w:rPr>
          <w:rFonts w:ascii="Times New Roman" w:hAnsi="Times New Roman" w:cs="Times New Roman"/>
          <w:sz w:val="24"/>
          <w:szCs w:val="24"/>
        </w:rPr>
        <w:fldChar w:fldCharType="begin">
          <w:fldData xml:space="preserve">PEVuZE5vdGU+PENpdGU+PEF1dGhvcj5BbGF1eDwvQXV0aG9yPjxZZWFyPjIwMTA8L1llYXI+PFJl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</w:fldData>
        </w:fldChar>
      </w:r>
      <w:r w:rsidR="00B27F5C" w:rsidRPr="0094303B">
        <w:rPr>
          <w:rFonts w:ascii="Times New Roman" w:hAnsi="Times New Roman" w:cs="Times New Roman"/>
          <w:sz w:val="24"/>
          <w:szCs w:val="24"/>
        </w:rPr>
        <w:instrText xml:space="preserve"> ADDIN EN.CITE </w:instrText>
      </w:r>
      <w:r w:rsidR="00B27F5C" w:rsidRPr="0094303B">
        <w:rPr>
          <w:rFonts w:ascii="Times New Roman" w:hAnsi="Times New Roman" w:cs="Times New Roman"/>
          <w:sz w:val="24"/>
          <w:szCs w:val="24"/>
        </w:rPr>
        <w:fldChar w:fldCharType="begin">
          <w:fldData xml:space="preserve">PEVuZE5vdGU+PENpdGU+PEF1dGhvcj5BbGF1eDwvQXV0aG9yPjxZZWFyPjIwMTA8L1llYXI+PFJl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</w:fldData>
        </w:fldChar>
      </w:r>
      <w:r w:rsidR="00B27F5C" w:rsidRPr="0094303B">
        <w:rPr>
          <w:rFonts w:ascii="Times New Roman" w:hAnsi="Times New Roman" w:cs="Times New Roman"/>
          <w:sz w:val="24"/>
          <w:szCs w:val="24"/>
        </w:rPr>
        <w:instrText xml:space="preserve"> ADDIN EN.CITE.DATA </w:instrText>
      </w:r>
      <w:r w:rsidR="00B27F5C" w:rsidRPr="0094303B">
        <w:rPr>
          <w:rFonts w:ascii="Times New Roman" w:hAnsi="Times New Roman" w:cs="Times New Roman"/>
          <w:sz w:val="24"/>
          <w:szCs w:val="24"/>
        </w:rPr>
      </w:r>
      <w:r w:rsidR="00B27F5C" w:rsidRPr="0094303B">
        <w:rPr>
          <w:rFonts w:ascii="Times New Roman" w:hAnsi="Times New Roman" w:cs="Times New Roman"/>
          <w:sz w:val="24"/>
          <w:szCs w:val="24"/>
        </w:rPr>
        <w:fldChar w:fldCharType="end"/>
      </w:r>
      <w:r w:rsidR="008944ED" w:rsidRPr="0094303B">
        <w:rPr>
          <w:rFonts w:ascii="Times New Roman" w:hAnsi="Times New Roman" w:cs="Times New Roman"/>
          <w:sz w:val="24"/>
          <w:szCs w:val="24"/>
        </w:rPr>
      </w:r>
      <w:r w:rsidR="008944ED" w:rsidRPr="0094303B">
        <w:rPr>
          <w:rFonts w:ascii="Times New Roman" w:hAnsi="Times New Roman" w:cs="Times New Roman"/>
          <w:sz w:val="24"/>
          <w:szCs w:val="24"/>
        </w:rPr>
        <w:fldChar w:fldCharType="separate"/>
      </w:r>
      <w:r w:rsidR="001E1963" w:rsidRPr="0094303B">
        <w:rPr>
          <w:rFonts w:ascii="Times New Roman" w:hAnsi="Times New Roman" w:cs="Times New Roman"/>
          <w:noProof/>
          <w:sz w:val="24"/>
          <w:szCs w:val="24"/>
        </w:rPr>
        <w:t>(</w:t>
      </w:r>
      <w:hyperlink w:anchor="_ENREF_7" w:tooltip="Alaux, 2010 #196" w:history="1">
        <w:r w:rsidR="0094303B" w:rsidRPr="0094303B">
          <w:rPr>
            <w:rFonts w:ascii="Times New Roman" w:hAnsi="Times New Roman" w:cs="Times New Roman"/>
            <w:noProof/>
            <w:sz w:val="24"/>
            <w:szCs w:val="24"/>
          </w:rPr>
          <w:t>7-9</w:t>
        </w:r>
      </w:hyperlink>
      <w:r w:rsidR="001E1963" w:rsidRPr="0094303B">
        <w:rPr>
          <w:rFonts w:ascii="Times New Roman" w:hAnsi="Times New Roman" w:cs="Times New Roman"/>
          <w:noProof/>
          <w:sz w:val="24"/>
          <w:szCs w:val="24"/>
        </w:rPr>
        <w:t>)</w:t>
      </w:r>
      <w:r w:rsidR="008944ED" w:rsidRPr="0094303B">
        <w:rPr>
          <w:rFonts w:ascii="Times New Roman" w:hAnsi="Times New Roman" w:cs="Times New Roman"/>
          <w:sz w:val="24"/>
          <w:szCs w:val="24"/>
        </w:rPr>
        <w:fldChar w:fldCharType="end"/>
      </w:r>
      <w:ins w:id="161" w:author="Kathy Baylis" w:date="2016-01-01T17:16:00Z">
        <w:r w:rsidR="00A20C7B">
          <w:rPr>
            <w:rFonts w:ascii="Times New Roman" w:hAnsi="Times New Roman" w:cs="Times New Roman"/>
            <w:sz w:val="24"/>
            <w:szCs w:val="24"/>
          </w:rPr>
          <w:t xml:space="preserve"> can</w:t>
        </w:r>
      </w:ins>
      <w:del w:id="162" w:author="Kathy Baylis" w:date="2016-01-01T17:16:00Z">
        <w:r w:rsidR="008944ED" w:rsidRPr="0094303B" w:rsidDel="00A20C7B">
          <w:rPr>
            <w:rFonts w:ascii="Times New Roman" w:hAnsi="Times New Roman" w:cs="Times New Roman"/>
            <w:sz w:val="24"/>
            <w:szCs w:val="24"/>
          </w:rPr>
          <w:delText>, which</w:delText>
        </w:r>
      </w:del>
      <w:r w:rsidR="008944ED" w:rsidRPr="0094303B">
        <w:rPr>
          <w:rFonts w:ascii="Times New Roman" w:hAnsi="Times New Roman" w:cs="Times New Roman"/>
          <w:sz w:val="24"/>
          <w:szCs w:val="24"/>
        </w:rPr>
        <w:t xml:space="preserve"> weaken honey bee immune </w:t>
      </w:r>
      <w:r w:rsidR="008944ED" w:rsidRPr="0094303B">
        <w:rPr>
          <w:rFonts w:ascii="Times New Roman" w:hAnsi="Times New Roman" w:cs="Times New Roman"/>
          <w:sz w:val="24"/>
          <w:szCs w:val="24"/>
        </w:rPr>
        <w:lastRenderedPageBreak/>
        <w:t>defenses and</w:t>
      </w:r>
      <w:r w:rsidR="00F9333A" w:rsidRPr="0094303B">
        <w:rPr>
          <w:rFonts w:ascii="Times New Roman" w:hAnsi="Times New Roman" w:cs="Times New Roman"/>
          <w:sz w:val="24"/>
          <w:szCs w:val="24"/>
        </w:rPr>
        <w:t xml:space="preserve"> have been tied to colony declines </w:t>
      </w:r>
      <w:r w:rsidR="00F9333A" w:rsidRPr="0094303B">
        <w:rPr>
          <w:rFonts w:ascii="Times New Roman" w:hAnsi="Times New Roman" w:cs="Times New Roman"/>
          <w:sz w:val="24"/>
          <w:szCs w:val="24"/>
        </w:rPr>
        <w:fldChar w:fldCharType="begin">
          <w:fldData xml:space="preserve">PEVuZE5vdGU+PENpdGU+PEF1dGhvcj5Hb3Vsc29uPC9BdXRob3I+PFllYXI+MjAxNTwvWWVhcj48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</w:fldData>
        </w:fldChar>
      </w:r>
      <w:r w:rsidR="001E1963" w:rsidRPr="0094303B">
        <w:rPr>
          <w:rFonts w:ascii="Times New Roman" w:hAnsi="Times New Roman" w:cs="Times New Roman"/>
          <w:sz w:val="24"/>
          <w:szCs w:val="24"/>
        </w:rPr>
        <w:instrText xml:space="preserve"> ADDIN EN.CITE </w:instrText>
      </w:r>
      <w:r w:rsidR="001E1963" w:rsidRPr="0094303B">
        <w:rPr>
          <w:rFonts w:ascii="Times New Roman" w:hAnsi="Times New Roman" w:cs="Times New Roman"/>
          <w:sz w:val="24"/>
          <w:szCs w:val="24"/>
        </w:rPr>
        <w:fldChar w:fldCharType="begin">
          <w:fldData xml:space="preserve">PEVuZE5vdGU+PENpdGU+PEF1dGhvcj5Hb3Vsc29uPC9BdXRob3I+PFllYXI+MjAxNTwvWWVhcj48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</w:fldData>
        </w:fldChar>
      </w:r>
      <w:r w:rsidR="001E1963" w:rsidRPr="0094303B">
        <w:rPr>
          <w:rFonts w:ascii="Times New Roman" w:hAnsi="Times New Roman" w:cs="Times New Roman"/>
          <w:sz w:val="24"/>
          <w:szCs w:val="24"/>
        </w:rPr>
        <w:instrText xml:space="preserve"> ADDIN EN.CITE.DATA </w:instrText>
      </w:r>
      <w:r w:rsidR="001E1963" w:rsidRPr="0094303B">
        <w:rPr>
          <w:rFonts w:ascii="Times New Roman" w:hAnsi="Times New Roman" w:cs="Times New Roman"/>
          <w:sz w:val="24"/>
          <w:szCs w:val="24"/>
        </w:rPr>
      </w:r>
      <w:r w:rsidR="001E1963" w:rsidRPr="0094303B">
        <w:rPr>
          <w:rFonts w:ascii="Times New Roman" w:hAnsi="Times New Roman" w:cs="Times New Roman"/>
          <w:sz w:val="24"/>
          <w:szCs w:val="24"/>
        </w:rPr>
        <w:fldChar w:fldCharType="end"/>
      </w:r>
      <w:r w:rsidR="00F9333A" w:rsidRPr="0094303B">
        <w:rPr>
          <w:rFonts w:ascii="Times New Roman" w:hAnsi="Times New Roman" w:cs="Times New Roman"/>
          <w:sz w:val="24"/>
          <w:szCs w:val="24"/>
        </w:rPr>
      </w:r>
      <w:r w:rsidR="00F9333A" w:rsidRPr="0094303B">
        <w:rPr>
          <w:rFonts w:ascii="Times New Roman" w:hAnsi="Times New Roman" w:cs="Times New Roman"/>
          <w:sz w:val="24"/>
          <w:szCs w:val="24"/>
        </w:rPr>
        <w:fldChar w:fldCharType="separate"/>
      </w:r>
      <w:r w:rsidR="001E1963" w:rsidRPr="0094303B">
        <w:rPr>
          <w:rFonts w:ascii="Times New Roman" w:hAnsi="Times New Roman" w:cs="Times New Roman"/>
          <w:noProof/>
          <w:sz w:val="24"/>
          <w:szCs w:val="24"/>
        </w:rPr>
        <w:t>(</w:t>
      </w:r>
      <w:hyperlink w:anchor="_ENREF_2" w:tooltip="Goulson, 2015 #288" w:history="1">
        <w:r w:rsidR="0094303B" w:rsidRPr="0094303B">
          <w:rPr>
            <w:rFonts w:ascii="Times New Roman" w:hAnsi="Times New Roman" w:cs="Times New Roman"/>
            <w:noProof/>
            <w:sz w:val="24"/>
            <w:szCs w:val="24"/>
          </w:rPr>
          <w:t>2</w:t>
        </w:r>
      </w:hyperlink>
      <w:r w:rsidR="001E1963" w:rsidRPr="0094303B">
        <w:rPr>
          <w:rFonts w:ascii="Times New Roman" w:hAnsi="Times New Roman" w:cs="Times New Roman"/>
          <w:noProof/>
          <w:sz w:val="24"/>
          <w:szCs w:val="24"/>
        </w:rPr>
        <w:t xml:space="preserve">, </w:t>
      </w:r>
      <w:hyperlink w:anchor="_ENREF_4" w:tooltip="Doublet, 2015 #260" w:history="1">
        <w:r w:rsidR="0094303B" w:rsidRPr="0094303B">
          <w:rPr>
            <w:rFonts w:ascii="Times New Roman" w:hAnsi="Times New Roman" w:cs="Times New Roman"/>
            <w:noProof/>
            <w:sz w:val="24"/>
            <w:szCs w:val="24"/>
          </w:rPr>
          <w:t>4</w:t>
        </w:r>
      </w:hyperlink>
      <w:r w:rsidR="001E1963" w:rsidRPr="0094303B">
        <w:rPr>
          <w:rFonts w:ascii="Times New Roman" w:hAnsi="Times New Roman" w:cs="Times New Roman"/>
          <w:noProof/>
          <w:sz w:val="24"/>
          <w:szCs w:val="24"/>
        </w:rPr>
        <w:t xml:space="preserve">, </w:t>
      </w:r>
      <w:hyperlink w:anchor="_ENREF_10" w:tooltip="Becher, 2013 #43" w:history="1">
        <w:r w:rsidR="0094303B" w:rsidRPr="0094303B">
          <w:rPr>
            <w:rFonts w:ascii="Times New Roman" w:hAnsi="Times New Roman" w:cs="Times New Roman"/>
            <w:noProof/>
            <w:sz w:val="24"/>
            <w:szCs w:val="24"/>
          </w:rPr>
          <w:t>10</w:t>
        </w:r>
      </w:hyperlink>
      <w:r w:rsidR="001E1963" w:rsidRPr="0094303B">
        <w:rPr>
          <w:rFonts w:ascii="Times New Roman" w:hAnsi="Times New Roman" w:cs="Times New Roman"/>
          <w:noProof/>
          <w:sz w:val="24"/>
          <w:szCs w:val="24"/>
        </w:rPr>
        <w:t>)</w:t>
      </w:r>
      <w:r w:rsidR="00F9333A" w:rsidRPr="0094303B">
        <w:rPr>
          <w:rFonts w:ascii="Times New Roman" w:hAnsi="Times New Roman" w:cs="Times New Roman"/>
          <w:sz w:val="24"/>
          <w:szCs w:val="24"/>
        </w:rPr>
        <w:fldChar w:fldCharType="end"/>
      </w:r>
      <w:r w:rsidR="00F9333A" w:rsidRPr="0094303B">
        <w:rPr>
          <w:rFonts w:ascii="Times New Roman" w:hAnsi="Times New Roman" w:cs="Times New Roman"/>
          <w:sz w:val="24"/>
          <w:szCs w:val="24"/>
        </w:rPr>
        <w:t xml:space="preserve">. </w:t>
      </w:r>
      <w:r w:rsidR="008944ED" w:rsidRPr="0094303B">
        <w:rPr>
          <w:rFonts w:ascii="Times New Roman" w:hAnsi="Times New Roman" w:cs="Times New Roman"/>
          <w:sz w:val="24"/>
          <w:szCs w:val="24"/>
        </w:rPr>
        <w:t xml:space="preserve">The picture is further complicated by the toxic mix </w:t>
      </w:r>
      <w:r w:rsidR="00B422E8" w:rsidRPr="0094303B">
        <w:rPr>
          <w:rFonts w:ascii="Times New Roman" w:hAnsi="Times New Roman" w:cs="Times New Roman"/>
          <w:sz w:val="24"/>
          <w:szCs w:val="24"/>
        </w:rPr>
        <w:t>of pesticide residues entering the hive environment and colony food stream</w:t>
      </w:r>
      <w:r w:rsidR="001006E4" w:rsidRPr="0094303B">
        <w:rPr>
          <w:rFonts w:ascii="Times New Roman" w:hAnsi="Times New Roman" w:cs="Times New Roman"/>
          <w:sz w:val="24"/>
          <w:szCs w:val="24"/>
        </w:rPr>
        <w:t xml:space="preserve"> with 7.1 different pesticide residues detected on average in pollen samples</w:t>
      </w:r>
      <w:r w:rsidR="004A2EAA" w:rsidRPr="0094303B">
        <w:rPr>
          <w:rFonts w:ascii="Times New Roman" w:hAnsi="Times New Roman" w:cs="Times New Roman"/>
          <w:sz w:val="24"/>
          <w:szCs w:val="24"/>
        </w:rPr>
        <w:t xml:space="preserve"> </w:t>
      </w:r>
      <w:r w:rsidR="004A2EAA" w:rsidRPr="0094303B">
        <w:rPr>
          <w:rFonts w:ascii="Times New Roman" w:hAnsi="Times New Roman" w:cs="Times New Roman"/>
          <w:sz w:val="24"/>
          <w:szCs w:val="24"/>
        </w:rPr>
        <w:fldChar w:fldCharType="begin">
          <w:fldData xml:space="preserve">PEVuZE5vdGU+PENpdGU+PEF1dGhvcj5Cb2dkYW5vdjwvQXV0aG9yPjxZZWFyPjIwMDY8L1llYXI+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</w:fldData>
        </w:fldChar>
      </w:r>
      <w:r w:rsidR="001E1963" w:rsidRPr="0094303B">
        <w:rPr>
          <w:rFonts w:ascii="Times New Roman" w:hAnsi="Times New Roman" w:cs="Times New Roman"/>
          <w:sz w:val="24"/>
          <w:szCs w:val="24"/>
        </w:rPr>
        <w:instrText xml:space="preserve"> ADDIN EN.CITE </w:instrText>
      </w:r>
      <w:r w:rsidR="001E1963" w:rsidRPr="0094303B">
        <w:rPr>
          <w:rFonts w:ascii="Times New Roman" w:hAnsi="Times New Roman" w:cs="Times New Roman"/>
          <w:sz w:val="24"/>
          <w:szCs w:val="24"/>
        </w:rPr>
        <w:fldChar w:fldCharType="begin">
          <w:fldData xml:space="preserve">PEVuZE5vdGU+PENpdGU+PEF1dGhvcj5Cb2dkYW5vdjwvQXV0aG9yPjxZZWFyPjIwMDY8L1llYXI+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</w:fldData>
        </w:fldChar>
      </w:r>
      <w:r w:rsidR="001E1963" w:rsidRPr="0094303B">
        <w:rPr>
          <w:rFonts w:ascii="Times New Roman" w:hAnsi="Times New Roman" w:cs="Times New Roman"/>
          <w:sz w:val="24"/>
          <w:szCs w:val="24"/>
        </w:rPr>
        <w:instrText xml:space="preserve"> ADDIN EN.CITE.DATA </w:instrText>
      </w:r>
      <w:r w:rsidR="001E1963" w:rsidRPr="0094303B">
        <w:rPr>
          <w:rFonts w:ascii="Times New Roman" w:hAnsi="Times New Roman" w:cs="Times New Roman"/>
          <w:sz w:val="24"/>
          <w:szCs w:val="24"/>
        </w:rPr>
      </w:r>
      <w:r w:rsidR="001E1963" w:rsidRPr="0094303B">
        <w:rPr>
          <w:rFonts w:ascii="Times New Roman" w:hAnsi="Times New Roman" w:cs="Times New Roman"/>
          <w:sz w:val="24"/>
          <w:szCs w:val="24"/>
        </w:rPr>
        <w:fldChar w:fldCharType="end"/>
      </w:r>
      <w:r w:rsidR="004A2EAA" w:rsidRPr="0094303B">
        <w:rPr>
          <w:rFonts w:ascii="Times New Roman" w:hAnsi="Times New Roman" w:cs="Times New Roman"/>
          <w:sz w:val="24"/>
          <w:szCs w:val="24"/>
        </w:rPr>
      </w:r>
      <w:r w:rsidR="004A2EAA" w:rsidRPr="0094303B">
        <w:rPr>
          <w:rFonts w:ascii="Times New Roman" w:hAnsi="Times New Roman" w:cs="Times New Roman"/>
          <w:sz w:val="24"/>
          <w:szCs w:val="24"/>
        </w:rPr>
        <w:fldChar w:fldCharType="separate"/>
      </w:r>
      <w:r w:rsidR="001E1963" w:rsidRPr="0094303B">
        <w:rPr>
          <w:rFonts w:ascii="Times New Roman" w:hAnsi="Times New Roman" w:cs="Times New Roman"/>
          <w:noProof/>
          <w:sz w:val="24"/>
          <w:szCs w:val="24"/>
        </w:rPr>
        <w:t>(</w:t>
      </w:r>
      <w:hyperlink w:anchor="_ENREF_11" w:tooltip="Bogdanov, 2006 #134" w:history="1">
        <w:r w:rsidR="0094303B" w:rsidRPr="0094303B">
          <w:rPr>
            <w:rFonts w:ascii="Times New Roman" w:hAnsi="Times New Roman" w:cs="Times New Roman"/>
            <w:noProof/>
            <w:sz w:val="24"/>
            <w:szCs w:val="24"/>
          </w:rPr>
          <w:t>11-13</w:t>
        </w:r>
      </w:hyperlink>
      <w:r w:rsidR="001E1963" w:rsidRPr="0094303B">
        <w:rPr>
          <w:rFonts w:ascii="Times New Roman" w:hAnsi="Times New Roman" w:cs="Times New Roman"/>
          <w:noProof/>
          <w:sz w:val="24"/>
          <w:szCs w:val="24"/>
        </w:rPr>
        <w:t>)</w:t>
      </w:r>
      <w:r w:rsidR="004A2EAA" w:rsidRPr="0094303B">
        <w:rPr>
          <w:rFonts w:ascii="Times New Roman" w:hAnsi="Times New Roman" w:cs="Times New Roman"/>
          <w:sz w:val="24"/>
          <w:szCs w:val="24"/>
        </w:rPr>
        <w:fldChar w:fldCharType="end"/>
      </w:r>
      <w:r w:rsidR="001006E4" w:rsidRPr="0094303B">
        <w:rPr>
          <w:rFonts w:ascii="Times New Roman" w:hAnsi="Times New Roman" w:cs="Times New Roman"/>
          <w:sz w:val="24"/>
          <w:szCs w:val="24"/>
        </w:rPr>
        <w:t>.</w:t>
      </w:r>
      <w:r w:rsidR="008944ED" w:rsidRPr="0094303B">
        <w:rPr>
          <w:rFonts w:ascii="Times New Roman" w:hAnsi="Times New Roman" w:cs="Times New Roman"/>
          <w:sz w:val="24"/>
          <w:szCs w:val="24"/>
        </w:rPr>
        <w:t xml:space="preserve"> </w:t>
      </w:r>
      <w:r w:rsidR="001006E4" w:rsidRPr="0094303B">
        <w:rPr>
          <w:rFonts w:ascii="Times New Roman" w:hAnsi="Times New Roman" w:cs="Times New Roman"/>
          <w:sz w:val="24"/>
          <w:szCs w:val="24"/>
        </w:rPr>
        <w:t>M</w:t>
      </w:r>
      <w:r w:rsidR="008944ED" w:rsidRPr="0094303B">
        <w:rPr>
          <w:rFonts w:ascii="Times New Roman" w:hAnsi="Times New Roman" w:cs="Times New Roman"/>
          <w:sz w:val="24"/>
          <w:szCs w:val="24"/>
        </w:rPr>
        <w:t xml:space="preserve">any of </w:t>
      </w:r>
      <w:r w:rsidR="001006E4" w:rsidRPr="0094303B">
        <w:rPr>
          <w:rFonts w:ascii="Times New Roman" w:hAnsi="Times New Roman" w:cs="Times New Roman"/>
          <w:sz w:val="24"/>
          <w:szCs w:val="24"/>
        </w:rPr>
        <w:t xml:space="preserve">these pesticides </w:t>
      </w:r>
      <w:r w:rsidR="008944ED" w:rsidRPr="0094303B">
        <w:rPr>
          <w:rFonts w:ascii="Times New Roman" w:hAnsi="Times New Roman" w:cs="Times New Roman"/>
          <w:sz w:val="24"/>
          <w:szCs w:val="24"/>
        </w:rPr>
        <w:t xml:space="preserve">have synergistic interactions </w:t>
      </w:r>
      <w:r w:rsidR="008944ED" w:rsidRPr="0094303B">
        <w:rPr>
          <w:rFonts w:ascii="Times New Roman" w:hAnsi="Times New Roman" w:cs="Times New Roman"/>
          <w:sz w:val="24"/>
          <w:szCs w:val="24"/>
        </w:rPr>
        <w:fldChar w:fldCharType="begin">
          <w:fldData xml:space="preserve">PEVuZE5vdGU+PENpdGU+PEF1dGhvcj5Kb2huc29uPC9BdXRob3I+PFllYXI+MjAxMDwvWWVhcj48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</w:fldData>
        </w:fldChar>
      </w:r>
      <w:r w:rsidR="001E1963" w:rsidRPr="0094303B">
        <w:rPr>
          <w:rFonts w:ascii="Times New Roman" w:hAnsi="Times New Roman" w:cs="Times New Roman"/>
          <w:sz w:val="24"/>
          <w:szCs w:val="24"/>
        </w:rPr>
        <w:instrText xml:space="preserve"> ADDIN EN.CITE </w:instrText>
      </w:r>
      <w:r w:rsidR="001E1963" w:rsidRPr="0094303B">
        <w:rPr>
          <w:rFonts w:ascii="Times New Roman" w:hAnsi="Times New Roman" w:cs="Times New Roman"/>
          <w:sz w:val="24"/>
          <w:szCs w:val="24"/>
        </w:rPr>
        <w:fldChar w:fldCharType="begin">
          <w:fldData xml:space="preserve">PEVuZE5vdGU+PENpdGU+PEF1dGhvcj5Kb2huc29uPC9BdXRob3I+PFllYXI+MjAxMDwvWWVhcj48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</w:fldData>
        </w:fldChar>
      </w:r>
      <w:r w:rsidR="001E1963" w:rsidRPr="0094303B">
        <w:rPr>
          <w:rFonts w:ascii="Times New Roman" w:hAnsi="Times New Roman" w:cs="Times New Roman"/>
          <w:sz w:val="24"/>
          <w:szCs w:val="24"/>
        </w:rPr>
        <w:instrText xml:space="preserve"> ADDIN EN.CITE.DATA </w:instrText>
      </w:r>
      <w:r w:rsidR="001E1963" w:rsidRPr="0094303B">
        <w:rPr>
          <w:rFonts w:ascii="Times New Roman" w:hAnsi="Times New Roman" w:cs="Times New Roman"/>
          <w:sz w:val="24"/>
          <w:szCs w:val="24"/>
        </w:rPr>
      </w:r>
      <w:r w:rsidR="001E1963" w:rsidRPr="0094303B">
        <w:rPr>
          <w:rFonts w:ascii="Times New Roman" w:hAnsi="Times New Roman" w:cs="Times New Roman"/>
          <w:sz w:val="24"/>
          <w:szCs w:val="24"/>
        </w:rPr>
        <w:fldChar w:fldCharType="end"/>
      </w:r>
      <w:r w:rsidR="008944ED" w:rsidRPr="0094303B">
        <w:rPr>
          <w:rFonts w:ascii="Times New Roman" w:hAnsi="Times New Roman" w:cs="Times New Roman"/>
          <w:sz w:val="24"/>
          <w:szCs w:val="24"/>
        </w:rPr>
      </w:r>
      <w:r w:rsidR="008944ED" w:rsidRPr="0094303B">
        <w:rPr>
          <w:rFonts w:ascii="Times New Roman" w:hAnsi="Times New Roman" w:cs="Times New Roman"/>
          <w:sz w:val="24"/>
          <w:szCs w:val="24"/>
        </w:rPr>
        <w:fldChar w:fldCharType="separate"/>
      </w:r>
      <w:r w:rsidR="001E1963" w:rsidRPr="0094303B">
        <w:rPr>
          <w:rFonts w:ascii="Times New Roman" w:hAnsi="Times New Roman" w:cs="Times New Roman"/>
          <w:noProof/>
          <w:sz w:val="24"/>
          <w:szCs w:val="24"/>
        </w:rPr>
        <w:t>(</w:t>
      </w:r>
      <w:hyperlink w:anchor="_ENREF_12" w:tooltip="Johnson, 2010 #5" w:history="1">
        <w:r w:rsidR="0094303B" w:rsidRPr="0094303B">
          <w:rPr>
            <w:rFonts w:ascii="Times New Roman" w:hAnsi="Times New Roman" w:cs="Times New Roman"/>
            <w:noProof/>
            <w:sz w:val="24"/>
            <w:szCs w:val="24"/>
          </w:rPr>
          <w:t>12</w:t>
        </w:r>
      </w:hyperlink>
      <w:r w:rsidR="001E1963" w:rsidRPr="0094303B">
        <w:rPr>
          <w:rFonts w:ascii="Times New Roman" w:hAnsi="Times New Roman" w:cs="Times New Roman"/>
          <w:noProof/>
          <w:sz w:val="24"/>
          <w:szCs w:val="24"/>
        </w:rPr>
        <w:t xml:space="preserve">, </w:t>
      </w:r>
      <w:hyperlink w:anchor="_ENREF_14" w:tooltip="Johnson, 2013 #59" w:history="1">
        <w:r w:rsidR="0094303B" w:rsidRPr="0094303B">
          <w:rPr>
            <w:rFonts w:ascii="Times New Roman" w:hAnsi="Times New Roman" w:cs="Times New Roman"/>
            <w:noProof/>
            <w:sz w:val="24"/>
            <w:szCs w:val="24"/>
          </w:rPr>
          <w:t>14-17</w:t>
        </w:r>
      </w:hyperlink>
      <w:r w:rsidR="001E1963" w:rsidRPr="0094303B">
        <w:rPr>
          <w:rFonts w:ascii="Times New Roman" w:hAnsi="Times New Roman" w:cs="Times New Roman"/>
          <w:noProof/>
          <w:sz w:val="24"/>
          <w:szCs w:val="24"/>
        </w:rPr>
        <w:t>)</w:t>
      </w:r>
      <w:r w:rsidR="008944ED" w:rsidRPr="0094303B">
        <w:rPr>
          <w:rFonts w:ascii="Times New Roman" w:hAnsi="Times New Roman" w:cs="Times New Roman"/>
          <w:sz w:val="24"/>
          <w:szCs w:val="24"/>
        </w:rPr>
        <w:fldChar w:fldCharType="end"/>
      </w:r>
      <w:r w:rsidR="001006E4" w:rsidRPr="0094303B">
        <w:rPr>
          <w:rFonts w:ascii="Times New Roman" w:hAnsi="Times New Roman" w:cs="Times New Roman"/>
          <w:sz w:val="24"/>
          <w:szCs w:val="24"/>
        </w:rPr>
        <w:t>, making the risk to honey bee health difficult to untangle</w:t>
      </w:r>
      <w:r w:rsidR="008944ED" w:rsidRPr="0094303B">
        <w:rPr>
          <w:rFonts w:ascii="Times New Roman" w:hAnsi="Times New Roman" w:cs="Times New Roman"/>
          <w:sz w:val="24"/>
          <w:szCs w:val="24"/>
        </w:rPr>
        <w:t>.</w:t>
      </w:r>
      <w:r w:rsidR="00B422E8" w:rsidRPr="0094303B">
        <w:rPr>
          <w:rFonts w:ascii="Times New Roman" w:hAnsi="Times New Roman" w:cs="Times New Roman"/>
          <w:sz w:val="24"/>
          <w:szCs w:val="24"/>
        </w:rPr>
        <w:t xml:space="preserve"> </w:t>
      </w:r>
    </w:p>
    <w:p w14:paraId="6F5039C9" w14:textId="683C64F8" w:rsidR="00B422E8" w:rsidRPr="0094303B" w:rsidRDefault="00B422E8" w:rsidP="00B422E8">
      <w:pPr>
        <w:spacing w:line="360" w:lineRule="auto"/>
        <w:ind w:firstLine="720"/>
        <w:rPr>
          <w:rFonts w:ascii="Times New Roman" w:hAnsi="Times New Roman" w:cs="Times New Roman"/>
          <w:sz w:val="24"/>
          <w:szCs w:val="24"/>
        </w:rPr>
      </w:pPr>
      <w:r w:rsidRPr="0094303B">
        <w:rPr>
          <w:rFonts w:ascii="Times New Roman" w:hAnsi="Times New Roman" w:cs="Times New Roman"/>
          <w:sz w:val="24"/>
          <w:szCs w:val="24"/>
        </w:rPr>
        <w:t>Honey bees provide critical po</w:t>
      </w:r>
      <w:r w:rsidR="008944ED" w:rsidRPr="0094303B">
        <w:rPr>
          <w:rFonts w:ascii="Times New Roman" w:hAnsi="Times New Roman" w:cs="Times New Roman"/>
          <w:sz w:val="24"/>
          <w:szCs w:val="24"/>
        </w:rPr>
        <w:t>llination services</w:t>
      </w:r>
      <w:r w:rsidRPr="0094303B">
        <w:rPr>
          <w:rFonts w:ascii="Times New Roman" w:hAnsi="Times New Roman" w:cs="Times New Roman"/>
          <w:sz w:val="24"/>
          <w:szCs w:val="24"/>
        </w:rPr>
        <w:t xml:space="preserve"> valued at €153 billion worldwide </w:t>
      </w:r>
      <w:r w:rsidRPr="0094303B">
        <w:rPr>
          <w:rFonts w:ascii="Times New Roman" w:hAnsi="Times New Roman" w:cs="Times New Roman"/>
          <w:sz w:val="24"/>
          <w:szCs w:val="24"/>
        </w:rPr>
        <w:fldChar w:fldCharType="begin"/>
      </w:r>
      <w:r w:rsidR="001E1963" w:rsidRPr="0094303B">
        <w:rPr>
          <w:rFonts w:ascii="Times New Roman" w:hAnsi="Times New Roman" w:cs="Times New Roman"/>
          <w:sz w:val="24"/>
          <w:szCs w:val="24"/>
        </w:rPr>
        <w:instrText xml:space="preserve"> ADDIN EN.CITE &lt;EndNote&gt;&lt;Cite&gt;&lt;Author&gt;Gallai&lt;/Author&gt;&lt;Year&gt;2009&lt;/Year&gt;&lt;RecNum&gt;79&lt;/RecNum&gt;&lt;DisplayText&gt;(18)&lt;/DisplayText&gt;&lt;record&gt;&lt;rec-number&gt;79&lt;/rec-number&gt;&lt;foreign-keys&gt;&lt;key app="EN" db-id="9aat0fwznpdftoexs9p5dsrvwt2zes5dz0p2"&gt;79&lt;/key&gt;&lt;/foreign-keys&gt;&lt;ref-type name="Journal Article"&gt;17&lt;/ref-type&gt;&lt;contributors&gt;&lt;authors&gt;&lt;author&gt;Gallai, Nicola&lt;/author&gt;&lt;author&gt;Salles, Jean-Michel&lt;/author&gt;&lt;author&gt;Settele, Josef&lt;/author&gt;&lt;author&gt;Vaissiere, Bernard E.&lt;/author&gt;&lt;/authors&gt;&lt;/contributors&gt;&lt;titles&gt;&lt;title&gt;Economic valuation of the vulnerability of world agriculture confronted with pollinator decline&lt;/title&gt;&lt;secondary-title&gt;Ecological Economics&lt;/secondary-title&gt;&lt;/titles&gt;&lt;periodical&gt;&lt;full-title&gt;Ecological Economics&lt;/full-title&gt;&lt;/periodical&gt;&lt;pages&gt;810-821&lt;/pages&gt;&lt;volume&gt;68&lt;/volume&gt;&lt;number&gt;3&lt;/number&gt;&lt;dates&gt;&lt;year&gt;2009&lt;/year&gt;&lt;pub-dates&gt;&lt;date&gt;Jan 15&lt;/date&gt;&lt;/pub-dates&gt;&lt;/dates&gt;&lt;isbn&gt;0921-8009&lt;/isbn&gt;&lt;accession-num&gt;WOS:000262812800019&lt;/accession-num&gt;&lt;urls&gt;&lt;related-urls&gt;&lt;url&gt;&amp;lt;Go to ISI&amp;gt;://WOS:000262812800019&lt;/url&gt;&lt;/related-urls&gt;&lt;/urls&gt;&lt;electronic-resource-num&gt;10.1016/j.ecolecon.2008.06.014&lt;/electronic-resource-num&gt;&lt;/record&gt;&lt;/Cite&gt;&lt;/EndNote&gt;</w:instrText>
      </w:r>
      <w:r w:rsidRPr="0094303B">
        <w:rPr>
          <w:rFonts w:ascii="Times New Roman" w:hAnsi="Times New Roman" w:cs="Times New Roman"/>
          <w:sz w:val="24"/>
          <w:szCs w:val="24"/>
        </w:rPr>
        <w:fldChar w:fldCharType="separate"/>
      </w:r>
      <w:r w:rsidR="001E1963" w:rsidRPr="0094303B">
        <w:rPr>
          <w:rFonts w:ascii="Times New Roman" w:hAnsi="Times New Roman" w:cs="Times New Roman"/>
          <w:noProof/>
          <w:sz w:val="24"/>
          <w:szCs w:val="24"/>
        </w:rPr>
        <w:t>(</w:t>
      </w:r>
      <w:hyperlink w:anchor="_ENREF_18" w:tooltip="Gallai, 2009 #79" w:history="1">
        <w:r w:rsidR="0094303B" w:rsidRPr="0094303B">
          <w:rPr>
            <w:rFonts w:ascii="Times New Roman" w:hAnsi="Times New Roman" w:cs="Times New Roman"/>
            <w:noProof/>
            <w:sz w:val="24"/>
            <w:szCs w:val="24"/>
          </w:rPr>
          <w:t>18</w:t>
        </w:r>
      </w:hyperlink>
      <w:r w:rsidR="001E1963" w:rsidRPr="0094303B">
        <w:rPr>
          <w:rFonts w:ascii="Times New Roman" w:hAnsi="Times New Roman" w:cs="Times New Roman"/>
          <w:noProof/>
          <w:sz w:val="24"/>
          <w:szCs w:val="24"/>
        </w:rPr>
        <w:t>)</w:t>
      </w:r>
      <w:r w:rsidRPr="0094303B">
        <w:rPr>
          <w:rFonts w:ascii="Times New Roman" w:hAnsi="Times New Roman" w:cs="Times New Roman"/>
          <w:sz w:val="24"/>
          <w:szCs w:val="24"/>
        </w:rPr>
        <w:fldChar w:fldCharType="end"/>
      </w:r>
      <w:r w:rsidRPr="0094303B">
        <w:rPr>
          <w:rFonts w:ascii="Times New Roman" w:hAnsi="Times New Roman" w:cs="Times New Roman"/>
          <w:sz w:val="24"/>
          <w:szCs w:val="24"/>
        </w:rPr>
        <w:t xml:space="preserve"> and $</w:t>
      </w:r>
      <w:r w:rsidR="004333CE" w:rsidRPr="0094303B">
        <w:rPr>
          <w:rFonts w:ascii="Times New Roman" w:hAnsi="Times New Roman" w:cs="Times New Roman"/>
          <w:sz w:val="24"/>
          <w:szCs w:val="24"/>
        </w:rPr>
        <w:t xml:space="preserve">17 </w:t>
      </w:r>
      <w:r w:rsidRPr="0094303B">
        <w:rPr>
          <w:rFonts w:ascii="Times New Roman" w:hAnsi="Times New Roman" w:cs="Times New Roman"/>
          <w:sz w:val="24"/>
          <w:szCs w:val="24"/>
        </w:rPr>
        <w:t xml:space="preserve">billion in the US </w:t>
      </w:r>
      <w:r w:rsidRPr="0094303B">
        <w:rPr>
          <w:rFonts w:ascii="Times New Roman" w:hAnsi="Times New Roman" w:cs="Times New Roman"/>
          <w:sz w:val="24"/>
          <w:szCs w:val="24"/>
        </w:rPr>
        <w:fldChar w:fldCharType="begin"/>
      </w:r>
      <w:r w:rsidR="001E1963" w:rsidRPr="0094303B">
        <w:rPr>
          <w:rFonts w:ascii="Times New Roman" w:hAnsi="Times New Roman" w:cs="Times New Roman"/>
          <w:sz w:val="24"/>
          <w:szCs w:val="24"/>
        </w:rPr>
        <w:instrText xml:space="preserve"> ADDIN EN.CITE &lt;EndNote&gt;&lt;Cite&gt;&lt;Author&gt;Calderone&lt;/Author&gt;&lt;Year&gt;2012&lt;/Year&gt;&lt;RecNum&gt;141&lt;/RecNum&gt;&lt;DisplayText&gt;(19)&lt;/DisplayText&gt;&lt;record&gt;&lt;rec-number&gt;141&lt;/rec-number&gt;&lt;foreign-keys&gt;&lt;key app="EN" db-id="9aat0fwznpdftoexs9p5dsrvwt2zes5dz0p2"&gt;141&lt;/key&gt;&lt;/foreign-keys&gt;&lt;ref-type name="Journal Article"&gt;17&lt;/ref-type&gt;&lt;contributors&gt;&lt;authors&gt;&lt;author&gt;Calderone, Nicholas W.&lt;/author&gt;&lt;/authors&gt;&lt;/contributors&gt;&lt;titles&gt;&lt;title&gt;Insect Pollinated Crops, Insect Pollinators and US Agriculture: Trend Analysis of Aggregate Data for the Period 1992–2009&lt;/title&gt;&lt;secondary-title&gt;PLoS ONE&lt;/secondary-title&gt;&lt;/titles&gt;&lt;periodical&gt;&lt;full-title&gt;PLoS ONE&lt;/full-title&gt;&lt;/periodical&gt;&lt;pages&gt;e37235&lt;/pages&gt;&lt;volume&gt;7&lt;/volume&gt;&lt;number&gt;5&lt;/number&gt;&lt;dates&gt;&lt;year&gt;2012&lt;/year&gt;&lt;/dates&gt;&lt;publisher&gt;Public Library of Science&lt;/publisher&gt;&lt;urls&gt;&lt;related-urls&gt;&lt;url&gt;http://dx.doi.org/10.1371%2Fjournal.pone.0037235&lt;/url&gt;&lt;/related-urls&gt;&lt;/urls&gt;&lt;electronic-resource-num&gt;10.1371/journal.pone.0037235&lt;/electronic-resource-num&gt;&lt;/record&gt;&lt;/Cite&gt;&lt;/EndNote&gt;</w:instrText>
      </w:r>
      <w:r w:rsidRPr="0094303B">
        <w:rPr>
          <w:rFonts w:ascii="Times New Roman" w:hAnsi="Times New Roman" w:cs="Times New Roman"/>
          <w:sz w:val="24"/>
          <w:szCs w:val="24"/>
        </w:rPr>
        <w:fldChar w:fldCharType="separate"/>
      </w:r>
      <w:r w:rsidR="001E1963" w:rsidRPr="0094303B">
        <w:rPr>
          <w:rFonts w:ascii="Times New Roman" w:hAnsi="Times New Roman" w:cs="Times New Roman"/>
          <w:noProof/>
          <w:sz w:val="24"/>
          <w:szCs w:val="24"/>
        </w:rPr>
        <w:t>(</w:t>
      </w:r>
      <w:hyperlink w:anchor="_ENREF_19" w:tooltip="Calderone, 2012 #141" w:history="1">
        <w:r w:rsidR="0094303B" w:rsidRPr="0094303B">
          <w:rPr>
            <w:rFonts w:ascii="Times New Roman" w:hAnsi="Times New Roman" w:cs="Times New Roman"/>
            <w:noProof/>
            <w:sz w:val="24"/>
            <w:szCs w:val="24"/>
          </w:rPr>
          <w:t>19</w:t>
        </w:r>
      </w:hyperlink>
      <w:r w:rsidR="001E1963" w:rsidRPr="0094303B">
        <w:rPr>
          <w:rFonts w:ascii="Times New Roman" w:hAnsi="Times New Roman" w:cs="Times New Roman"/>
          <w:noProof/>
          <w:sz w:val="24"/>
          <w:szCs w:val="24"/>
        </w:rPr>
        <w:t>)</w:t>
      </w:r>
      <w:r w:rsidRPr="0094303B">
        <w:rPr>
          <w:rFonts w:ascii="Times New Roman" w:hAnsi="Times New Roman" w:cs="Times New Roman"/>
          <w:sz w:val="24"/>
          <w:szCs w:val="24"/>
        </w:rPr>
        <w:fldChar w:fldCharType="end"/>
      </w:r>
      <w:r w:rsidRPr="0094303B">
        <w:rPr>
          <w:rFonts w:ascii="Times New Roman" w:hAnsi="Times New Roman" w:cs="Times New Roman"/>
          <w:sz w:val="24"/>
          <w:szCs w:val="24"/>
        </w:rPr>
        <w:t xml:space="preserve">.  Despite increased attention, </w:t>
      </w:r>
      <w:ins w:id="163" w:author="Kathy Baylis" w:date="2016-01-01T17:18:00Z">
        <w:r w:rsidR="00A20C7B">
          <w:rPr>
            <w:rFonts w:ascii="Times New Roman" w:hAnsi="Times New Roman" w:cs="Times New Roman"/>
            <w:sz w:val="24"/>
            <w:szCs w:val="24"/>
          </w:rPr>
          <w:t xml:space="preserve">in the </w:t>
        </w:r>
      </w:ins>
      <w:ins w:id="164" w:author="Kathy Baylis" w:date="2016-01-01T17:19:00Z">
        <w:r w:rsidR="00A20C7B">
          <w:rPr>
            <w:rFonts w:ascii="Times New Roman" w:hAnsi="Times New Roman" w:cs="Times New Roman"/>
            <w:sz w:val="24"/>
            <w:szCs w:val="24"/>
          </w:rPr>
          <w:t xml:space="preserve">US, </w:t>
        </w:r>
      </w:ins>
      <w:r w:rsidRPr="0094303B">
        <w:rPr>
          <w:rFonts w:ascii="Times New Roman" w:hAnsi="Times New Roman" w:cs="Times New Roman"/>
          <w:sz w:val="24"/>
          <w:szCs w:val="24"/>
        </w:rPr>
        <w:t xml:space="preserve">colony losses remain elevated since 2006 </w:t>
      </w:r>
      <w:del w:id="165" w:author="Kathy Baylis" w:date="2016-01-01T17:19:00Z">
        <w:r w:rsidRPr="0094303B" w:rsidDel="00A20C7B">
          <w:rPr>
            <w:rFonts w:ascii="Times New Roman" w:hAnsi="Times New Roman" w:cs="Times New Roman"/>
            <w:sz w:val="24"/>
            <w:szCs w:val="24"/>
          </w:rPr>
          <w:delText xml:space="preserve">in the US </w:delText>
        </w:r>
      </w:del>
      <w:r w:rsidR="004333CE" w:rsidRPr="0094303B">
        <w:rPr>
          <w:rFonts w:ascii="Times New Roman" w:hAnsi="Times New Roman" w:cs="Times New Roman"/>
          <w:sz w:val="24"/>
          <w:szCs w:val="24"/>
        </w:rPr>
        <w:fldChar w:fldCharType="begin">
          <w:fldData xml:space="preserve">PEVuZE5vdGU+PENpdGU+PEF1dGhvcj5WYW5lbmdlbHNkb3JwPC9BdXRob3I+PFllYXI+MjAwNzwv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==
</w:fldData>
        </w:fldChar>
      </w:r>
      <w:r w:rsidR="001E1963" w:rsidRPr="0094303B">
        <w:rPr>
          <w:rFonts w:ascii="Times New Roman" w:hAnsi="Times New Roman" w:cs="Times New Roman"/>
          <w:sz w:val="24"/>
          <w:szCs w:val="24"/>
        </w:rPr>
        <w:instrText xml:space="preserve"> ADDIN EN.CITE </w:instrText>
      </w:r>
      <w:r w:rsidR="001E1963" w:rsidRPr="0094303B">
        <w:rPr>
          <w:rFonts w:ascii="Times New Roman" w:hAnsi="Times New Roman" w:cs="Times New Roman"/>
          <w:sz w:val="24"/>
          <w:szCs w:val="24"/>
        </w:rPr>
        <w:fldChar w:fldCharType="begin">
          <w:fldData xml:space="preserve">PEVuZE5vdGU+PENpdGU+PEF1dGhvcj5WYW5lbmdlbHNkb3JwPC9BdXRob3I+PFllYXI+MjAwNzwv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==
</w:fldData>
        </w:fldChar>
      </w:r>
      <w:r w:rsidR="001E1963" w:rsidRPr="0094303B">
        <w:rPr>
          <w:rFonts w:ascii="Times New Roman" w:hAnsi="Times New Roman" w:cs="Times New Roman"/>
          <w:sz w:val="24"/>
          <w:szCs w:val="24"/>
        </w:rPr>
        <w:instrText xml:space="preserve"> ADDIN EN.CITE.DATA </w:instrText>
      </w:r>
      <w:r w:rsidR="001E1963" w:rsidRPr="0094303B">
        <w:rPr>
          <w:rFonts w:ascii="Times New Roman" w:hAnsi="Times New Roman" w:cs="Times New Roman"/>
          <w:sz w:val="24"/>
          <w:szCs w:val="24"/>
        </w:rPr>
      </w:r>
      <w:r w:rsidR="001E1963" w:rsidRPr="0094303B">
        <w:rPr>
          <w:rFonts w:ascii="Times New Roman" w:hAnsi="Times New Roman" w:cs="Times New Roman"/>
          <w:sz w:val="24"/>
          <w:szCs w:val="24"/>
        </w:rPr>
        <w:fldChar w:fldCharType="end"/>
      </w:r>
      <w:r w:rsidR="004333CE" w:rsidRPr="0094303B">
        <w:rPr>
          <w:rFonts w:ascii="Times New Roman" w:hAnsi="Times New Roman" w:cs="Times New Roman"/>
          <w:sz w:val="24"/>
          <w:szCs w:val="24"/>
        </w:rPr>
      </w:r>
      <w:r w:rsidR="004333CE" w:rsidRPr="0094303B">
        <w:rPr>
          <w:rFonts w:ascii="Times New Roman" w:hAnsi="Times New Roman" w:cs="Times New Roman"/>
          <w:sz w:val="24"/>
          <w:szCs w:val="24"/>
        </w:rPr>
        <w:fldChar w:fldCharType="separate"/>
      </w:r>
      <w:r w:rsidR="001E1963" w:rsidRPr="0094303B">
        <w:rPr>
          <w:rFonts w:ascii="Times New Roman" w:hAnsi="Times New Roman" w:cs="Times New Roman"/>
          <w:noProof/>
          <w:sz w:val="24"/>
          <w:szCs w:val="24"/>
        </w:rPr>
        <w:t>(</w:t>
      </w:r>
      <w:hyperlink w:anchor="_ENREF_20" w:tooltip="Vanengelsdorp, 2007 #2" w:history="1">
        <w:r w:rsidR="0094303B" w:rsidRPr="0094303B">
          <w:rPr>
            <w:rFonts w:ascii="Times New Roman" w:hAnsi="Times New Roman" w:cs="Times New Roman"/>
            <w:noProof/>
            <w:sz w:val="24"/>
            <w:szCs w:val="24"/>
          </w:rPr>
          <w:t>20-24</w:t>
        </w:r>
      </w:hyperlink>
      <w:r w:rsidR="001E1963" w:rsidRPr="0094303B">
        <w:rPr>
          <w:rFonts w:ascii="Times New Roman" w:hAnsi="Times New Roman" w:cs="Times New Roman"/>
          <w:noProof/>
          <w:sz w:val="24"/>
          <w:szCs w:val="24"/>
        </w:rPr>
        <w:t>)</w:t>
      </w:r>
      <w:r w:rsidR="004333CE" w:rsidRPr="0094303B">
        <w:rPr>
          <w:rFonts w:ascii="Times New Roman" w:hAnsi="Times New Roman" w:cs="Times New Roman"/>
          <w:sz w:val="24"/>
          <w:szCs w:val="24"/>
        </w:rPr>
        <w:fldChar w:fldCharType="end"/>
      </w:r>
      <w:r w:rsidR="004333CE" w:rsidRPr="0094303B">
        <w:rPr>
          <w:rFonts w:ascii="Times New Roman" w:hAnsi="Times New Roman" w:cs="Times New Roman"/>
          <w:sz w:val="24"/>
          <w:szCs w:val="24"/>
        </w:rPr>
        <w:t xml:space="preserve"> </w:t>
      </w:r>
      <w:r w:rsidR="008944ED" w:rsidRPr="0094303B">
        <w:rPr>
          <w:rFonts w:ascii="Times New Roman" w:hAnsi="Times New Roman" w:cs="Times New Roman"/>
          <w:sz w:val="24"/>
          <w:szCs w:val="24"/>
        </w:rPr>
        <w:t xml:space="preserve">with </w:t>
      </w:r>
      <w:ins w:id="166" w:author="Kathy Baylis" w:date="2016-01-01T17:17:00Z">
        <w:r w:rsidR="00A20C7B">
          <w:rPr>
            <w:rFonts w:ascii="Times New Roman" w:hAnsi="Times New Roman" w:cs="Times New Roman"/>
            <w:sz w:val="24"/>
            <w:szCs w:val="24"/>
          </w:rPr>
          <w:t xml:space="preserve">recent </w:t>
        </w:r>
      </w:ins>
      <w:r w:rsidR="008944ED" w:rsidRPr="0094303B">
        <w:rPr>
          <w:rFonts w:ascii="Times New Roman" w:hAnsi="Times New Roman" w:cs="Times New Roman"/>
          <w:sz w:val="24"/>
          <w:szCs w:val="24"/>
        </w:rPr>
        <w:t>increase</w:t>
      </w:r>
      <w:r w:rsidR="00652A78" w:rsidRPr="0094303B">
        <w:rPr>
          <w:rFonts w:ascii="Times New Roman" w:hAnsi="Times New Roman" w:cs="Times New Roman"/>
          <w:sz w:val="24"/>
          <w:szCs w:val="24"/>
        </w:rPr>
        <w:t>d</w:t>
      </w:r>
      <w:r w:rsidR="008944ED" w:rsidRPr="0094303B">
        <w:rPr>
          <w:rFonts w:ascii="Times New Roman" w:hAnsi="Times New Roman" w:cs="Times New Roman"/>
          <w:sz w:val="24"/>
          <w:szCs w:val="24"/>
        </w:rPr>
        <w:t xml:space="preserve"> colony mortality occurring during the summer months</w:t>
      </w:r>
      <w:r w:rsidR="00652A78" w:rsidRPr="0094303B">
        <w:rPr>
          <w:rFonts w:ascii="Times New Roman" w:hAnsi="Times New Roman" w:cs="Times New Roman"/>
          <w:sz w:val="24"/>
          <w:szCs w:val="24"/>
        </w:rPr>
        <w:t xml:space="preserve"> when colonies traditionally thrive</w:t>
      </w:r>
      <w:r w:rsidR="008944ED" w:rsidRPr="0094303B">
        <w:rPr>
          <w:rFonts w:ascii="Times New Roman" w:hAnsi="Times New Roman" w:cs="Times New Roman"/>
          <w:sz w:val="24"/>
          <w:szCs w:val="24"/>
        </w:rPr>
        <w:t xml:space="preserve"> </w:t>
      </w:r>
      <w:r w:rsidR="008944ED" w:rsidRPr="0094303B">
        <w:rPr>
          <w:rFonts w:ascii="Times New Roman" w:hAnsi="Times New Roman" w:cs="Times New Roman"/>
          <w:sz w:val="24"/>
          <w:szCs w:val="24"/>
        </w:rPr>
        <w:fldChar w:fldCharType="begin">
          <w:fldData xml:space="preserve">PEVuZE5vdGU+PENpdGU+PEF1dGhvcj5TdGVpbmhhdWVyPC9BdXRob3I+PFllYXI+MjAxNDwvWWVh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</w:fldData>
        </w:fldChar>
      </w:r>
      <w:r w:rsidR="001E1963" w:rsidRPr="0094303B">
        <w:rPr>
          <w:rFonts w:ascii="Times New Roman" w:hAnsi="Times New Roman" w:cs="Times New Roman"/>
          <w:sz w:val="24"/>
          <w:szCs w:val="24"/>
        </w:rPr>
        <w:instrText xml:space="preserve"> ADDIN EN.CITE </w:instrText>
      </w:r>
      <w:r w:rsidR="001E1963" w:rsidRPr="0094303B">
        <w:rPr>
          <w:rFonts w:ascii="Times New Roman" w:hAnsi="Times New Roman" w:cs="Times New Roman"/>
          <w:sz w:val="24"/>
          <w:szCs w:val="24"/>
        </w:rPr>
        <w:fldChar w:fldCharType="begin">
          <w:fldData xml:space="preserve">PEVuZE5vdGU+PENpdGU+PEF1dGhvcj5TdGVpbmhhdWVyPC9BdXRob3I+PFllYXI+MjAxNDwvWWVh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</w:fldData>
        </w:fldChar>
      </w:r>
      <w:r w:rsidR="001E1963" w:rsidRPr="0094303B">
        <w:rPr>
          <w:rFonts w:ascii="Times New Roman" w:hAnsi="Times New Roman" w:cs="Times New Roman"/>
          <w:sz w:val="24"/>
          <w:szCs w:val="24"/>
        </w:rPr>
        <w:instrText xml:space="preserve"> ADDIN EN.CITE.DATA </w:instrText>
      </w:r>
      <w:r w:rsidR="001E1963" w:rsidRPr="0094303B">
        <w:rPr>
          <w:rFonts w:ascii="Times New Roman" w:hAnsi="Times New Roman" w:cs="Times New Roman"/>
          <w:sz w:val="24"/>
          <w:szCs w:val="24"/>
        </w:rPr>
      </w:r>
      <w:r w:rsidR="001E1963" w:rsidRPr="0094303B">
        <w:rPr>
          <w:rFonts w:ascii="Times New Roman" w:hAnsi="Times New Roman" w:cs="Times New Roman"/>
          <w:sz w:val="24"/>
          <w:szCs w:val="24"/>
        </w:rPr>
        <w:fldChar w:fldCharType="end"/>
      </w:r>
      <w:r w:rsidR="008944ED" w:rsidRPr="0094303B">
        <w:rPr>
          <w:rFonts w:ascii="Times New Roman" w:hAnsi="Times New Roman" w:cs="Times New Roman"/>
          <w:sz w:val="24"/>
          <w:szCs w:val="24"/>
        </w:rPr>
      </w:r>
      <w:r w:rsidR="008944ED" w:rsidRPr="0094303B">
        <w:rPr>
          <w:rFonts w:ascii="Times New Roman" w:hAnsi="Times New Roman" w:cs="Times New Roman"/>
          <w:sz w:val="24"/>
          <w:szCs w:val="24"/>
        </w:rPr>
        <w:fldChar w:fldCharType="separate"/>
      </w:r>
      <w:r w:rsidR="001E1963" w:rsidRPr="0094303B">
        <w:rPr>
          <w:rFonts w:ascii="Times New Roman" w:hAnsi="Times New Roman" w:cs="Times New Roman"/>
          <w:noProof/>
          <w:sz w:val="24"/>
          <w:szCs w:val="24"/>
        </w:rPr>
        <w:t>(</w:t>
      </w:r>
      <w:hyperlink w:anchor="_ENREF_25" w:tooltip="Steinhauer, 2014 #28" w:history="1">
        <w:r w:rsidR="0094303B" w:rsidRPr="0094303B">
          <w:rPr>
            <w:rFonts w:ascii="Times New Roman" w:hAnsi="Times New Roman" w:cs="Times New Roman"/>
            <w:noProof/>
            <w:sz w:val="24"/>
            <w:szCs w:val="24"/>
          </w:rPr>
          <w:t>25</w:t>
        </w:r>
      </w:hyperlink>
      <w:r w:rsidR="001E1963" w:rsidRPr="0094303B">
        <w:rPr>
          <w:rFonts w:ascii="Times New Roman" w:hAnsi="Times New Roman" w:cs="Times New Roman"/>
          <w:noProof/>
          <w:sz w:val="24"/>
          <w:szCs w:val="24"/>
        </w:rPr>
        <w:t xml:space="preserve">, </w:t>
      </w:r>
      <w:hyperlink w:anchor="_ENREF_26" w:tooltip="Lee, 2015 #263" w:history="1">
        <w:r w:rsidR="0094303B" w:rsidRPr="0094303B">
          <w:rPr>
            <w:rFonts w:ascii="Times New Roman" w:hAnsi="Times New Roman" w:cs="Times New Roman"/>
            <w:noProof/>
            <w:sz w:val="24"/>
            <w:szCs w:val="24"/>
          </w:rPr>
          <w:t>26</w:t>
        </w:r>
      </w:hyperlink>
      <w:r w:rsidR="001E1963" w:rsidRPr="0094303B">
        <w:rPr>
          <w:rFonts w:ascii="Times New Roman" w:hAnsi="Times New Roman" w:cs="Times New Roman"/>
          <w:noProof/>
          <w:sz w:val="24"/>
          <w:szCs w:val="24"/>
        </w:rPr>
        <w:t>)</w:t>
      </w:r>
      <w:r w:rsidR="008944ED" w:rsidRPr="0094303B">
        <w:rPr>
          <w:rFonts w:ascii="Times New Roman" w:hAnsi="Times New Roman" w:cs="Times New Roman"/>
          <w:sz w:val="24"/>
          <w:szCs w:val="24"/>
        </w:rPr>
        <w:fldChar w:fldCharType="end"/>
      </w:r>
      <w:r w:rsidR="008944ED" w:rsidRPr="0094303B">
        <w:rPr>
          <w:rFonts w:ascii="Times New Roman" w:hAnsi="Times New Roman" w:cs="Times New Roman"/>
          <w:sz w:val="24"/>
          <w:szCs w:val="24"/>
        </w:rPr>
        <w:t>.</w:t>
      </w:r>
      <w:r w:rsidRPr="0094303B">
        <w:rPr>
          <w:rFonts w:ascii="Times New Roman" w:hAnsi="Times New Roman" w:cs="Times New Roman"/>
          <w:sz w:val="24"/>
          <w:szCs w:val="24"/>
        </w:rPr>
        <w:t xml:space="preserve"> Understanding and quantifying the risks of pesticides entering the hive environment is difficult </w:t>
      </w:r>
      <w:r w:rsidRPr="0094303B">
        <w:rPr>
          <w:rFonts w:ascii="Times New Roman" w:hAnsi="Times New Roman" w:cs="Times New Roman"/>
          <w:sz w:val="24"/>
          <w:szCs w:val="24"/>
        </w:rPr>
        <w:fldChar w:fldCharType="begin"/>
      </w:r>
      <w:r w:rsidR="001E1963" w:rsidRPr="0094303B">
        <w:rPr>
          <w:rFonts w:ascii="Times New Roman" w:hAnsi="Times New Roman" w:cs="Times New Roman"/>
          <w:sz w:val="24"/>
          <w:szCs w:val="24"/>
        </w:rPr>
        <w:instrText xml:space="preserve"> ADDIN EN.CITE &lt;EndNote&gt;&lt;Cite&gt;&lt;Author&gt;Sanchez-Bayo&lt;/Author&gt;&lt;Year&gt;2014&lt;/Year&gt;&lt;RecNum&gt;2&lt;/RecNum&gt;&lt;DisplayText&gt;(3, 27)&lt;/DisplayText&gt;&lt;record&gt;&lt;rec-number&gt;2&lt;/rec-number&gt;&lt;foreign-keys&gt;&lt;key app="EN" db-id="9aat0fwznpdftoexs9p5dsrvwt2zes5dz0p2"&gt;2&lt;/key&gt;&lt;/foreign-keys&gt;&lt;ref-type name="Journal Article"&gt;17&lt;/ref-type&gt;&lt;contributors&gt;&lt;authors&gt;&lt;author&gt;Sanchez-Bayo, Francisco&lt;/author&gt;&lt;author&gt;Goka, Koichi&lt;/author&gt;&lt;/authors&gt;&lt;/contributors&gt;&lt;titles&gt;&lt;title&gt;Pesticide Residues and Bees – A Risk Assessment&lt;/title&gt;&lt;secondary-title&gt;PLoS ONE&lt;/secondary-title&gt;&lt;/titles&gt;&lt;periodical&gt;&lt;full-title&gt;PLoS ONE&lt;/full-title&gt;&lt;/periodical&gt;&lt;pages&gt;e94482&lt;/pages&gt;&lt;volume&gt;9&lt;/volume&gt;&lt;number&gt;4&lt;/number&gt;&lt;dates&gt;&lt;year&gt;2014&lt;/year&gt;&lt;/dates&gt;&lt;publisher&gt;Public Library of Science&lt;/publisher&gt;&lt;urls&gt;&lt;related-urls&gt;&lt;url&gt;http://dx.doi.org/10.1371%2Fjournal.pone.0094482&lt;/url&gt;&lt;/related-urls&gt;&lt;/urls&gt;&lt;electronic-resource-num&gt;10.1371/journal.pone.0094482&lt;/electronic-resource-num&gt;&lt;/record&gt;&lt;/Cite&gt;&lt;Cite&gt;&lt;Author&gt;Stoner&lt;/Author&gt;&lt;Year&gt;2013&lt;/Year&gt;&lt;RecNum&gt;747&lt;/RecNum&gt;&lt;record&gt;&lt;rec-number&gt;747&lt;/rec-number&gt;&lt;foreign-keys&gt;&lt;key app="EN" db-id="5swtps5tyxvfajefs07x2dvyp5ze5r5svf0x"&gt;747&lt;/key&gt;&lt;/foreign-keys&gt;&lt;ref-type name="Journal Article"&gt;17&lt;/ref-type&gt;&lt;contributors&gt;&lt;authors&gt;&lt;author&gt;Stoner, Kimberly A.&lt;/author&gt;&lt;author&gt;Eitzer, Brian D.&lt;/author&gt;&lt;/authors&gt;&lt;/contributors&gt;&lt;titles&gt;&lt;title&gt;Using a Hazard Quotient to Evaluate Pesticide Residues Detected in Pollen Trapped from Honey Bees (&amp;lt;italic&amp;gt;Apis mellifera&amp;lt;/italic&amp;gt;) in Connecticut&lt;/title&gt;&lt;secondary-title&gt;PLoS One&lt;/secondary-title&gt;&lt;/titles&gt;&lt;pages&gt;e77550&lt;/pages&gt;&lt;volume&gt;8&lt;/volume&gt;&lt;number&gt;10&lt;/number&gt;&lt;dates&gt;&lt;year&gt;2013&lt;/year&gt;&lt;/dates&gt;&lt;publisher&gt;Public Library of Science&lt;/publisher&gt;&lt;urls&gt;&lt;related-urls&gt;&lt;url&gt;http://dx.doi.org/10.1371%2Fjournal.pone.0077550&lt;/url&gt;&lt;/related-urls&gt;&lt;/urls&gt;&lt;electronic-resource-num&gt;10.1371/journal.pone.0077550&lt;/electronic-resource-num&gt;&lt;/record&gt;&lt;/Cite&gt;&lt;/EndNote&gt;</w:instrText>
      </w:r>
      <w:r w:rsidRPr="0094303B">
        <w:rPr>
          <w:rFonts w:ascii="Times New Roman" w:hAnsi="Times New Roman" w:cs="Times New Roman"/>
          <w:sz w:val="24"/>
          <w:szCs w:val="24"/>
        </w:rPr>
        <w:fldChar w:fldCharType="separate"/>
      </w:r>
      <w:r w:rsidR="001E1963" w:rsidRPr="0094303B">
        <w:rPr>
          <w:rFonts w:ascii="Times New Roman" w:hAnsi="Times New Roman" w:cs="Times New Roman"/>
          <w:noProof/>
          <w:sz w:val="24"/>
          <w:szCs w:val="24"/>
        </w:rPr>
        <w:t>(</w:t>
      </w:r>
      <w:hyperlink w:anchor="_ENREF_3" w:tooltip="Sanchez-Bayo, 2014 #2" w:history="1">
        <w:r w:rsidR="0094303B" w:rsidRPr="0094303B">
          <w:rPr>
            <w:rFonts w:ascii="Times New Roman" w:hAnsi="Times New Roman" w:cs="Times New Roman"/>
            <w:noProof/>
            <w:sz w:val="24"/>
            <w:szCs w:val="24"/>
          </w:rPr>
          <w:t>3</w:t>
        </w:r>
      </w:hyperlink>
      <w:r w:rsidR="001E1963" w:rsidRPr="0094303B">
        <w:rPr>
          <w:rFonts w:ascii="Times New Roman" w:hAnsi="Times New Roman" w:cs="Times New Roman"/>
          <w:noProof/>
          <w:sz w:val="24"/>
          <w:szCs w:val="24"/>
        </w:rPr>
        <w:t xml:space="preserve">, </w:t>
      </w:r>
      <w:hyperlink w:anchor="_ENREF_27" w:tooltip="Stoner, 2013 #747" w:history="1">
        <w:r w:rsidR="0094303B" w:rsidRPr="0094303B">
          <w:rPr>
            <w:rFonts w:ascii="Times New Roman" w:hAnsi="Times New Roman" w:cs="Times New Roman"/>
            <w:noProof/>
            <w:sz w:val="24"/>
            <w:szCs w:val="24"/>
          </w:rPr>
          <w:t>27</w:t>
        </w:r>
      </w:hyperlink>
      <w:r w:rsidR="001E1963" w:rsidRPr="0094303B">
        <w:rPr>
          <w:rFonts w:ascii="Times New Roman" w:hAnsi="Times New Roman" w:cs="Times New Roman"/>
          <w:noProof/>
          <w:sz w:val="24"/>
          <w:szCs w:val="24"/>
        </w:rPr>
        <w:t>)</w:t>
      </w:r>
      <w:r w:rsidRPr="0094303B">
        <w:rPr>
          <w:rFonts w:ascii="Times New Roman" w:hAnsi="Times New Roman" w:cs="Times New Roman"/>
          <w:sz w:val="24"/>
          <w:szCs w:val="24"/>
        </w:rPr>
        <w:fldChar w:fldCharType="end"/>
      </w:r>
      <w:r w:rsidRPr="0094303B">
        <w:rPr>
          <w:rFonts w:ascii="Times New Roman" w:hAnsi="Times New Roman" w:cs="Times New Roman"/>
          <w:sz w:val="24"/>
          <w:szCs w:val="24"/>
        </w:rPr>
        <w:t>. Pesticide risk is currently determined via short-term acute toxicity tests on adult bees, which do</w:t>
      </w:r>
      <w:ins w:id="167" w:author="Kathy Baylis" w:date="2016-01-01T17:19:00Z">
        <w:r w:rsidR="001B0EAA">
          <w:rPr>
            <w:rFonts w:ascii="Times New Roman" w:hAnsi="Times New Roman" w:cs="Times New Roman"/>
            <w:sz w:val="24"/>
            <w:szCs w:val="24"/>
          </w:rPr>
          <w:t xml:space="preserve"> </w:t>
        </w:r>
      </w:ins>
      <w:r w:rsidRPr="0094303B">
        <w:rPr>
          <w:rFonts w:ascii="Times New Roman" w:hAnsi="Times New Roman" w:cs="Times New Roman"/>
          <w:sz w:val="24"/>
          <w:szCs w:val="24"/>
        </w:rPr>
        <w:t>n</w:t>
      </w:r>
      <w:ins w:id="168" w:author="Kathy Baylis" w:date="2016-01-01T17:19:00Z">
        <w:r w:rsidR="001B0EAA">
          <w:rPr>
            <w:rFonts w:ascii="Times New Roman" w:hAnsi="Times New Roman" w:cs="Times New Roman"/>
            <w:sz w:val="24"/>
            <w:szCs w:val="24"/>
          </w:rPr>
          <w:t>o</w:t>
        </w:r>
      </w:ins>
      <w:del w:id="169" w:author="Kathy Baylis" w:date="2016-01-01T17:19:00Z">
        <w:r w:rsidRPr="0094303B" w:rsidDel="001B0EAA">
          <w:rPr>
            <w:rFonts w:ascii="Times New Roman" w:hAnsi="Times New Roman" w:cs="Times New Roman"/>
            <w:sz w:val="24"/>
            <w:szCs w:val="24"/>
          </w:rPr>
          <w:delText>’</w:delText>
        </w:r>
      </w:del>
      <w:r w:rsidRPr="0094303B">
        <w:rPr>
          <w:rFonts w:ascii="Times New Roman" w:hAnsi="Times New Roman" w:cs="Times New Roman"/>
          <w:sz w:val="24"/>
          <w:szCs w:val="24"/>
        </w:rPr>
        <w:t xml:space="preserve">t take synergistic, cumulative and </w:t>
      </w:r>
      <w:proofErr w:type="spellStart"/>
      <w:r w:rsidRPr="0094303B">
        <w:rPr>
          <w:rFonts w:ascii="Times New Roman" w:hAnsi="Times New Roman" w:cs="Times New Roman"/>
          <w:sz w:val="24"/>
          <w:szCs w:val="24"/>
        </w:rPr>
        <w:t>sublethal</w:t>
      </w:r>
      <w:proofErr w:type="spellEnd"/>
      <w:r w:rsidRPr="0094303B">
        <w:rPr>
          <w:rFonts w:ascii="Times New Roman" w:hAnsi="Times New Roman" w:cs="Times New Roman"/>
          <w:sz w:val="24"/>
          <w:szCs w:val="24"/>
        </w:rPr>
        <w:t xml:space="preserve"> effects into account. Little is known regarding the impacts of multiple pesticide residues, their synergistic interactions and the effects on different life stages of honey bees. Honey bees, like most other insects, rely on detoxification enzymes to metabolize </w:t>
      </w:r>
      <w:r w:rsidR="003A0EDF" w:rsidRPr="0094303B">
        <w:rPr>
          <w:rFonts w:ascii="Times New Roman" w:hAnsi="Times New Roman" w:cs="Times New Roman"/>
          <w:sz w:val="24"/>
          <w:szCs w:val="24"/>
        </w:rPr>
        <w:t>foreign substances</w:t>
      </w:r>
      <w:r w:rsidRPr="0094303B">
        <w:rPr>
          <w:rFonts w:ascii="Times New Roman" w:hAnsi="Times New Roman" w:cs="Times New Roman"/>
          <w:sz w:val="24"/>
          <w:szCs w:val="24"/>
        </w:rPr>
        <w:t xml:space="preserve">, primarily the cytochrome P450s.  Decoding of the honey bee genome </w:t>
      </w:r>
      <w:r w:rsidRPr="0094303B">
        <w:rPr>
          <w:rFonts w:ascii="Times New Roman" w:hAnsi="Times New Roman" w:cs="Times New Roman"/>
          <w:sz w:val="24"/>
          <w:szCs w:val="24"/>
        </w:rPr>
        <w:fldChar w:fldCharType="begin">
          <w:fldData xml:space="preserve">PEVuZE5vdGU+PENpdGU+PEF1dGhvcj5XZWluc3RvY2s8L0F1dGhvcj48WWVhcj4yMDA2PC9ZZWFy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</w:fldData>
        </w:fldChar>
      </w:r>
      <w:r w:rsidR="003A0EDF" w:rsidRPr="0094303B">
        <w:rPr>
          <w:rFonts w:ascii="Times New Roman" w:hAnsi="Times New Roman" w:cs="Times New Roman"/>
          <w:sz w:val="24"/>
          <w:szCs w:val="24"/>
        </w:rPr>
        <w:instrText xml:space="preserve"> ADDIN EN.CITE </w:instrText>
      </w:r>
      <w:r w:rsidR="003A0EDF" w:rsidRPr="0094303B">
        <w:rPr>
          <w:rFonts w:ascii="Times New Roman" w:hAnsi="Times New Roman" w:cs="Times New Roman"/>
          <w:sz w:val="24"/>
          <w:szCs w:val="24"/>
        </w:rPr>
        <w:fldChar w:fldCharType="begin">
          <w:fldData xml:space="preserve">PEVuZE5vdGU+PENpdGU+PEF1dGhvcj5XZWluc3RvY2s8L0F1dGhvcj48WWVhcj4yMDA2PC9ZZWFy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</w:fldData>
        </w:fldChar>
      </w:r>
      <w:r w:rsidR="003A0EDF" w:rsidRPr="0094303B">
        <w:rPr>
          <w:rFonts w:ascii="Times New Roman" w:hAnsi="Times New Roman" w:cs="Times New Roman"/>
          <w:sz w:val="24"/>
          <w:szCs w:val="24"/>
        </w:rPr>
        <w:instrText xml:space="preserve"> ADDIN EN.CITE.DATA </w:instrText>
      </w:r>
      <w:r w:rsidR="003A0EDF" w:rsidRPr="0094303B">
        <w:rPr>
          <w:rFonts w:ascii="Times New Roman" w:hAnsi="Times New Roman" w:cs="Times New Roman"/>
          <w:sz w:val="24"/>
          <w:szCs w:val="24"/>
        </w:rPr>
      </w:r>
      <w:r w:rsidR="003A0EDF" w:rsidRPr="0094303B">
        <w:rPr>
          <w:rFonts w:ascii="Times New Roman" w:hAnsi="Times New Roman" w:cs="Times New Roman"/>
          <w:sz w:val="24"/>
          <w:szCs w:val="24"/>
        </w:rPr>
        <w:fldChar w:fldCharType="end"/>
      </w:r>
      <w:r w:rsidRPr="0094303B">
        <w:rPr>
          <w:rFonts w:ascii="Times New Roman" w:hAnsi="Times New Roman" w:cs="Times New Roman"/>
          <w:sz w:val="24"/>
          <w:szCs w:val="24"/>
        </w:rPr>
      </w:r>
      <w:r w:rsidRPr="0094303B">
        <w:rPr>
          <w:rFonts w:ascii="Times New Roman" w:hAnsi="Times New Roman" w:cs="Times New Roman"/>
          <w:sz w:val="24"/>
          <w:szCs w:val="24"/>
        </w:rPr>
        <w:fldChar w:fldCharType="separate"/>
      </w:r>
      <w:r w:rsidR="003A0EDF" w:rsidRPr="0094303B">
        <w:rPr>
          <w:rFonts w:ascii="Times New Roman" w:hAnsi="Times New Roman" w:cs="Times New Roman"/>
          <w:noProof/>
          <w:sz w:val="24"/>
          <w:szCs w:val="24"/>
        </w:rPr>
        <w:t>(</w:t>
      </w:r>
      <w:hyperlink w:anchor="_ENREF_28" w:tooltip="Weinstock, 2006 #146" w:history="1">
        <w:r w:rsidR="0094303B" w:rsidRPr="0094303B">
          <w:rPr>
            <w:rFonts w:ascii="Times New Roman" w:hAnsi="Times New Roman" w:cs="Times New Roman"/>
            <w:noProof/>
            <w:sz w:val="24"/>
            <w:szCs w:val="24"/>
          </w:rPr>
          <w:t>28</w:t>
        </w:r>
      </w:hyperlink>
      <w:r w:rsidR="003A0EDF" w:rsidRPr="0094303B">
        <w:rPr>
          <w:rFonts w:ascii="Times New Roman" w:hAnsi="Times New Roman" w:cs="Times New Roman"/>
          <w:noProof/>
          <w:sz w:val="24"/>
          <w:szCs w:val="24"/>
        </w:rPr>
        <w:t>)</w:t>
      </w:r>
      <w:r w:rsidRPr="0094303B">
        <w:rPr>
          <w:rFonts w:ascii="Times New Roman" w:hAnsi="Times New Roman" w:cs="Times New Roman"/>
          <w:sz w:val="24"/>
          <w:szCs w:val="24"/>
        </w:rPr>
        <w:fldChar w:fldCharType="end"/>
      </w:r>
      <w:r w:rsidRPr="0094303B">
        <w:rPr>
          <w:rFonts w:ascii="Times New Roman" w:hAnsi="Times New Roman" w:cs="Times New Roman"/>
          <w:sz w:val="24"/>
          <w:szCs w:val="24"/>
        </w:rPr>
        <w:t xml:space="preserve"> revealed a paucity of encoded P450s compared to other insects </w:t>
      </w:r>
      <w:r w:rsidRPr="0094303B">
        <w:rPr>
          <w:rFonts w:ascii="Times New Roman" w:hAnsi="Times New Roman" w:cs="Times New Roman"/>
          <w:sz w:val="24"/>
          <w:szCs w:val="24"/>
        </w:rPr>
        <w:fldChar w:fldCharType="begin"/>
      </w:r>
      <w:r w:rsidR="003A0EDF" w:rsidRPr="0094303B">
        <w:rPr>
          <w:rFonts w:ascii="Times New Roman" w:hAnsi="Times New Roman" w:cs="Times New Roman"/>
          <w:sz w:val="24"/>
          <w:szCs w:val="24"/>
        </w:rPr>
        <w:instrText xml:space="preserve"> ADDIN EN.CITE &lt;EndNote&gt;&lt;Cite&gt;&lt;Author&gt;Claudianos&lt;/Author&gt;&lt;Year&gt;2006&lt;/Year&gt;&lt;RecNum&gt;147&lt;/RecNum&gt;&lt;DisplayText&gt;(29)&lt;/DisplayText&gt;&lt;record&gt;&lt;rec-number&gt;147&lt;/rec-number&gt;&lt;foreign-keys&gt;&lt;key app="EN" db-id="9aat0fwznpdftoexs9p5dsrvwt2zes5dz0p2"&gt;147&lt;/key&gt;&lt;/foreign-keys&gt;&lt;ref-type name="Journal Article"&gt;17&lt;/ref-type&gt;&lt;contributors&gt;&lt;authors&gt;&lt;author&gt;Claudianos, C.&lt;/author&gt;&lt;author&gt;Ranson, H.&lt;/author&gt;&lt;author&gt;Johnson, R. M.&lt;/author&gt;&lt;author&gt;Biswas, S.&lt;/author&gt;&lt;author&gt;Schuler, M. A.&lt;/author&gt;&lt;author&gt;Berenbaum, M. R.&lt;/author&gt;&lt;author&gt;Feyereisen, R.&lt;/author&gt;&lt;author&gt;Oakeshott, J. G.&lt;/author&gt;&lt;/authors&gt;&lt;/contributors&gt;&lt;titles&gt;&lt;title&gt;A deficit of detoxification enzymes: pesticide sensitivity and environmental response in the honeybee&lt;/title&gt;&lt;secondary-title&gt;Insect Molecular Biology&lt;/secondary-title&gt;&lt;/titles&gt;&lt;periodical&gt;&lt;full-title&gt;Insect Molecular Biology&lt;/full-title&gt;&lt;/periodical&gt;&lt;pages&gt;615-636&lt;/pages&gt;&lt;volume&gt;15&lt;/volume&gt;&lt;number&gt;5&lt;/number&gt;&lt;dates&gt;&lt;year&gt;2006&lt;/year&gt;&lt;pub-dates&gt;&lt;date&gt;Oct&lt;/date&gt;&lt;/pub-dates&gt;&lt;/dates&gt;&lt;isbn&gt;0962-1075&lt;/isbn&gt;&lt;accession-num&gt;WOS:000241625100010&lt;/accession-num&gt;&lt;urls&gt;&lt;related-urls&gt;&lt;url&gt;&amp;lt;Go to ISI&amp;gt;://WOS:000241625100010&lt;/url&gt;&lt;/related-urls&gt;&lt;/urls&gt;&lt;electronic-resource-num&gt;10.1111/j.1365-2583.2006.00672.x&lt;/electronic-resource-num&gt;&lt;/record&gt;&lt;/Cite&gt;&lt;/EndNote&gt;</w:instrText>
      </w:r>
      <w:r w:rsidRPr="0094303B">
        <w:rPr>
          <w:rFonts w:ascii="Times New Roman" w:hAnsi="Times New Roman" w:cs="Times New Roman"/>
          <w:sz w:val="24"/>
          <w:szCs w:val="24"/>
        </w:rPr>
        <w:fldChar w:fldCharType="separate"/>
      </w:r>
      <w:r w:rsidR="003A0EDF" w:rsidRPr="0094303B">
        <w:rPr>
          <w:rFonts w:ascii="Times New Roman" w:hAnsi="Times New Roman" w:cs="Times New Roman"/>
          <w:noProof/>
          <w:sz w:val="24"/>
          <w:szCs w:val="24"/>
        </w:rPr>
        <w:t>(</w:t>
      </w:r>
      <w:hyperlink w:anchor="_ENREF_29" w:tooltip="Claudianos, 2006 #147" w:history="1">
        <w:r w:rsidR="0094303B" w:rsidRPr="0094303B">
          <w:rPr>
            <w:rFonts w:ascii="Times New Roman" w:hAnsi="Times New Roman" w:cs="Times New Roman"/>
            <w:noProof/>
            <w:sz w:val="24"/>
            <w:szCs w:val="24"/>
          </w:rPr>
          <w:t>29</w:t>
        </w:r>
      </w:hyperlink>
      <w:r w:rsidR="003A0EDF" w:rsidRPr="0094303B">
        <w:rPr>
          <w:rFonts w:ascii="Times New Roman" w:hAnsi="Times New Roman" w:cs="Times New Roman"/>
          <w:noProof/>
          <w:sz w:val="24"/>
          <w:szCs w:val="24"/>
        </w:rPr>
        <w:t>)</w:t>
      </w:r>
      <w:r w:rsidRPr="0094303B">
        <w:rPr>
          <w:rFonts w:ascii="Times New Roman" w:hAnsi="Times New Roman" w:cs="Times New Roman"/>
          <w:sz w:val="24"/>
          <w:szCs w:val="24"/>
        </w:rPr>
        <w:fldChar w:fldCharType="end"/>
      </w:r>
      <w:r w:rsidR="00FD43AB" w:rsidRPr="0094303B">
        <w:rPr>
          <w:rFonts w:ascii="Times New Roman" w:hAnsi="Times New Roman" w:cs="Times New Roman"/>
          <w:sz w:val="24"/>
          <w:szCs w:val="24"/>
        </w:rPr>
        <w:t xml:space="preserve">. </w:t>
      </w:r>
      <w:r w:rsidR="00F43236" w:rsidRPr="0094303B">
        <w:rPr>
          <w:rFonts w:ascii="Times New Roman" w:hAnsi="Times New Roman" w:cs="Times New Roman"/>
          <w:sz w:val="24"/>
          <w:szCs w:val="24"/>
        </w:rPr>
        <w:t>H</w:t>
      </w:r>
      <w:r w:rsidRPr="0094303B">
        <w:rPr>
          <w:rFonts w:ascii="Times New Roman" w:hAnsi="Times New Roman" w:cs="Times New Roman"/>
          <w:sz w:val="24"/>
          <w:szCs w:val="24"/>
        </w:rPr>
        <w:t>oney bees</w:t>
      </w:r>
      <w:ins w:id="170" w:author="Kathy Baylis" w:date="2016-01-01T17:19:00Z">
        <w:r w:rsidR="001B0EAA">
          <w:rPr>
            <w:rFonts w:ascii="Times New Roman" w:hAnsi="Times New Roman" w:cs="Times New Roman"/>
            <w:sz w:val="24"/>
            <w:szCs w:val="24"/>
          </w:rPr>
          <w:t>’</w:t>
        </w:r>
      </w:ins>
      <w:r w:rsidRPr="0094303B">
        <w:rPr>
          <w:rFonts w:ascii="Times New Roman" w:hAnsi="Times New Roman" w:cs="Times New Roman"/>
          <w:sz w:val="24"/>
          <w:szCs w:val="24"/>
        </w:rPr>
        <w:t xml:space="preserve"> re</w:t>
      </w:r>
      <w:r w:rsidR="00F43236" w:rsidRPr="0094303B">
        <w:rPr>
          <w:rFonts w:ascii="Times New Roman" w:hAnsi="Times New Roman" w:cs="Times New Roman"/>
          <w:sz w:val="24"/>
          <w:szCs w:val="24"/>
        </w:rPr>
        <w:t xml:space="preserve">liance </w:t>
      </w:r>
      <w:r w:rsidRPr="0094303B">
        <w:rPr>
          <w:rFonts w:ascii="Times New Roman" w:hAnsi="Times New Roman" w:cs="Times New Roman"/>
          <w:sz w:val="24"/>
          <w:szCs w:val="24"/>
        </w:rPr>
        <w:t xml:space="preserve"> on a small number of enzymes to detoxify both natural and synthetic xenobiotics </w:t>
      </w:r>
      <w:r w:rsidRPr="0094303B">
        <w:rPr>
          <w:rFonts w:ascii="Times New Roman" w:hAnsi="Times New Roman" w:cs="Times New Roman"/>
          <w:sz w:val="24"/>
          <w:szCs w:val="24"/>
        </w:rPr>
        <w:fldChar w:fldCharType="begin"/>
      </w:r>
      <w:r w:rsidR="003A0EDF" w:rsidRPr="0094303B">
        <w:rPr>
          <w:rFonts w:ascii="Times New Roman" w:hAnsi="Times New Roman" w:cs="Times New Roman"/>
          <w:sz w:val="24"/>
          <w:szCs w:val="24"/>
        </w:rPr>
        <w:instrText xml:space="preserve"> ADDIN EN.CITE &lt;EndNote&gt;&lt;Cite&gt;&lt;Author&gt;Johnson&lt;/Author&gt;&lt;Year&gt;2012&lt;/Year&gt;&lt;RecNum&gt;81&lt;/RecNum&gt;&lt;DisplayText&gt;(30)&lt;/DisplayText&gt;&lt;record&gt;&lt;rec-number&gt;81&lt;/rec-number&gt;&lt;foreign-keys&gt;&lt;key app="EN" db-id="9aat0fwznpdftoexs9p5dsrvwt2zes5dz0p2"&gt;81&lt;/key&gt;&lt;/foreign-keys&gt;&lt;ref-type name="Journal Article"&gt;17&lt;/ref-type&gt;&lt;contributors&gt;&lt;authors&gt;&lt;author&gt;Johnson, Reed M.&lt;/author&gt;&lt;author&gt;Mao, Wenfu&lt;/author&gt;&lt;author&gt;Pollock, Henry S.&lt;/author&gt;&lt;author&gt;Niu, Guodong&lt;/author&gt;&lt;author&gt;Schuler, Mary A.&lt;/author&gt;&lt;author&gt;Berenbaum, May R.&lt;/author&gt;&lt;/authors&gt;&lt;/contributors&gt;&lt;titles&gt;&lt;title&gt;Ecologically Appropriate Xenobiotics Induce Cytochrome P450s in Apis mellifera&lt;/title&gt;&lt;secondary-title&gt;PLoS ONE&lt;/secondary-title&gt;&lt;/titles&gt;&lt;periodical&gt;&lt;full-title&gt;PLoS ONE&lt;/full-title&gt;&lt;/periodical&gt;&lt;volume&gt;7&lt;/volume&gt;&lt;number&gt;2&lt;/number&gt;&lt;dates&gt;&lt;year&gt;2012&lt;/year&gt;&lt;pub-dates&gt;&lt;date&gt;Feb 3&lt;/date&gt;&lt;/pub-dates&gt;&lt;/dates&gt;&lt;isbn&gt;1932-6203&lt;/isbn&gt;&lt;accession-num&gt;WOS:000302178400026&lt;/accession-num&gt;&lt;urls&gt;&lt;related-urls&gt;&lt;url&gt;&amp;lt;Go to ISI&amp;gt;://WOS:000302178400026&lt;/url&gt;&lt;/related-urls&gt;&lt;/urls&gt;&lt;custom7&gt;e31051&lt;/custom7&gt;&lt;electronic-resource-num&gt;10.1371/journal.pone.0031051&lt;/electronic-resource-num&gt;&lt;/record&gt;&lt;/Cite&gt;&lt;/EndNote&gt;</w:instrText>
      </w:r>
      <w:r w:rsidRPr="0094303B">
        <w:rPr>
          <w:rFonts w:ascii="Times New Roman" w:hAnsi="Times New Roman" w:cs="Times New Roman"/>
          <w:sz w:val="24"/>
          <w:szCs w:val="24"/>
        </w:rPr>
        <w:fldChar w:fldCharType="separate"/>
      </w:r>
      <w:r w:rsidR="003A0EDF" w:rsidRPr="0094303B">
        <w:rPr>
          <w:rFonts w:ascii="Times New Roman" w:hAnsi="Times New Roman" w:cs="Times New Roman"/>
          <w:noProof/>
          <w:sz w:val="24"/>
          <w:szCs w:val="24"/>
        </w:rPr>
        <w:t>(</w:t>
      </w:r>
      <w:hyperlink w:anchor="_ENREF_30" w:tooltip="Johnson, 2012 #81" w:history="1">
        <w:r w:rsidR="0094303B" w:rsidRPr="0094303B">
          <w:rPr>
            <w:rFonts w:ascii="Times New Roman" w:hAnsi="Times New Roman" w:cs="Times New Roman"/>
            <w:noProof/>
            <w:sz w:val="24"/>
            <w:szCs w:val="24"/>
          </w:rPr>
          <w:t>30</w:t>
        </w:r>
      </w:hyperlink>
      <w:r w:rsidR="003A0EDF" w:rsidRPr="0094303B">
        <w:rPr>
          <w:rFonts w:ascii="Times New Roman" w:hAnsi="Times New Roman" w:cs="Times New Roman"/>
          <w:noProof/>
          <w:sz w:val="24"/>
          <w:szCs w:val="24"/>
        </w:rPr>
        <w:t>)</w:t>
      </w:r>
      <w:r w:rsidRPr="0094303B">
        <w:rPr>
          <w:rFonts w:ascii="Times New Roman" w:hAnsi="Times New Roman" w:cs="Times New Roman"/>
          <w:sz w:val="24"/>
          <w:szCs w:val="24"/>
        </w:rPr>
        <w:fldChar w:fldCharType="end"/>
      </w:r>
      <w:r w:rsidRPr="0094303B">
        <w:rPr>
          <w:rFonts w:ascii="Times New Roman" w:hAnsi="Times New Roman" w:cs="Times New Roman"/>
          <w:sz w:val="24"/>
          <w:szCs w:val="24"/>
        </w:rPr>
        <w:t xml:space="preserve"> increas</w:t>
      </w:r>
      <w:r w:rsidR="00F43236" w:rsidRPr="0094303B">
        <w:rPr>
          <w:rFonts w:ascii="Times New Roman" w:hAnsi="Times New Roman" w:cs="Times New Roman"/>
          <w:sz w:val="24"/>
          <w:szCs w:val="24"/>
        </w:rPr>
        <w:t>es</w:t>
      </w:r>
      <w:r w:rsidRPr="0094303B">
        <w:rPr>
          <w:rFonts w:ascii="Times New Roman" w:hAnsi="Times New Roman" w:cs="Times New Roman"/>
          <w:sz w:val="24"/>
          <w:szCs w:val="24"/>
        </w:rPr>
        <w:t xml:space="preserve"> th</w:t>
      </w:r>
      <w:r w:rsidR="00FD43AB" w:rsidRPr="0094303B">
        <w:rPr>
          <w:rFonts w:ascii="Times New Roman" w:hAnsi="Times New Roman" w:cs="Times New Roman"/>
          <w:sz w:val="24"/>
          <w:szCs w:val="24"/>
        </w:rPr>
        <w:t>ei</w:t>
      </w:r>
      <w:r w:rsidR="00F43236" w:rsidRPr="0094303B">
        <w:rPr>
          <w:rFonts w:ascii="Times New Roman" w:hAnsi="Times New Roman" w:cs="Times New Roman"/>
          <w:sz w:val="24"/>
          <w:szCs w:val="24"/>
        </w:rPr>
        <w:t>r</w:t>
      </w:r>
      <w:r w:rsidRPr="0094303B">
        <w:rPr>
          <w:rFonts w:ascii="Times New Roman" w:hAnsi="Times New Roman" w:cs="Times New Roman"/>
          <w:sz w:val="24"/>
          <w:szCs w:val="24"/>
        </w:rPr>
        <w:t xml:space="preserve"> risk</w:t>
      </w:r>
      <w:r w:rsidR="00FD43AB" w:rsidRPr="0094303B">
        <w:rPr>
          <w:rFonts w:ascii="Times New Roman" w:hAnsi="Times New Roman" w:cs="Times New Roman"/>
          <w:sz w:val="24"/>
          <w:szCs w:val="24"/>
        </w:rPr>
        <w:t>, as exposure</w:t>
      </w:r>
      <w:r w:rsidRPr="0094303B">
        <w:rPr>
          <w:rFonts w:ascii="Times New Roman" w:hAnsi="Times New Roman" w:cs="Times New Roman"/>
          <w:sz w:val="24"/>
          <w:szCs w:val="24"/>
        </w:rPr>
        <w:t xml:space="preserve"> to multip</w:t>
      </w:r>
      <w:r w:rsidR="004F5BF2" w:rsidRPr="0094303B">
        <w:rPr>
          <w:rFonts w:ascii="Times New Roman" w:hAnsi="Times New Roman" w:cs="Times New Roman"/>
          <w:sz w:val="24"/>
          <w:szCs w:val="24"/>
        </w:rPr>
        <w:t>le pesticide</w:t>
      </w:r>
      <w:r w:rsidR="00FD43AB" w:rsidRPr="0094303B">
        <w:rPr>
          <w:rFonts w:ascii="Times New Roman" w:hAnsi="Times New Roman" w:cs="Times New Roman"/>
          <w:sz w:val="24"/>
          <w:szCs w:val="24"/>
        </w:rPr>
        <w:t>s</w:t>
      </w:r>
      <w:r w:rsidR="00F43236" w:rsidRPr="0094303B">
        <w:rPr>
          <w:rFonts w:ascii="Times New Roman" w:hAnsi="Times New Roman" w:cs="Times New Roman"/>
          <w:sz w:val="24"/>
          <w:szCs w:val="24"/>
        </w:rPr>
        <w:t xml:space="preserve"> </w:t>
      </w:r>
      <w:r w:rsidRPr="0094303B">
        <w:rPr>
          <w:rFonts w:ascii="Times New Roman" w:hAnsi="Times New Roman" w:cs="Times New Roman"/>
          <w:sz w:val="24"/>
          <w:szCs w:val="24"/>
        </w:rPr>
        <w:t xml:space="preserve">may overpower their detoxification system . </w:t>
      </w:r>
    </w:p>
    <w:p w14:paraId="73C5BC9E" w14:textId="59D8993A" w:rsidR="00B422E8" w:rsidRPr="0094303B" w:rsidRDefault="00B422E8" w:rsidP="00B422E8">
      <w:pPr>
        <w:autoSpaceDE w:val="0"/>
        <w:autoSpaceDN w:val="0"/>
        <w:adjustRightInd w:val="0"/>
        <w:spacing w:line="360" w:lineRule="auto"/>
        <w:ind w:firstLine="720"/>
        <w:rPr>
          <w:rFonts w:ascii="Times New Roman" w:hAnsi="Times New Roman" w:cs="Times New Roman"/>
          <w:sz w:val="24"/>
          <w:szCs w:val="24"/>
        </w:rPr>
      </w:pPr>
      <w:r w:rsidRPr="0094303B">
        <w:rPr>
          <w:rFonts w:ascii="Times New Roman" w:hAnsi="Times New Roman" w:cs="Times New Roman"/>
          <w:sz w:val="24"/>
          <w:szCs w:val="24"/>
        </w:rPr>
        <w:t xml:space="preserve">Honey bees collect pollen from plants and store it in </w:t>
      </w:r>
      <w:del w:id="171" w:author="Dennis vanEngelsdorp" w:date="2016-01-26T16:40:00Z">
        <w:r w:rsidRPr="0094303B" w:rsidDel="00FB3B52">
          <w:rPr>
            <w:rFonts w:ascii="Times New Roman" w:hAnsi="Times New Roman" w:cs="Times New Roman"/>
            <w:sz w:val="24"/>
            <w:szCs w:val="24"/>
          </w:rPr>
          <w:delText xml:space="preserve">individual </w:delText>
        </w:r>
      </w:del>
      <w:r w:rsidRPr="0094303B">
        <w:rPr>
          <w:rFonts w:ascii="Times New Roman" w:hAnsi="Times New Roman" w:cs="Times New Roman"/>
          <w:sz w:val="24"/>
          <w:szCs w:val="24"/>
        </w:rPr>
        <w:t xml:space="preserve">cells near the brood nest. This </w:t>
      </w:r>
      <w:r w:rsidR="00291FBB" w:rsidRPr="0094303B">
        <w:rPr>
          <w:rFonts w:ascii="Times New Roman" w:hAnsi="Times New Roman" w:cs="Times New Roman"/>
          <w:sz w:val="24"/>
          <w:szCs w:val="24"/>
        </w:rPr>
        <w:t>stored pollen</w:t>
      </w:r>
      <w:r w:rsidRPr="0094303B">
        <w:rPr>
          <w:rFonts w:ascii="Times New Roman" w:hAnsi="Times New Roman" w:cs="Times New Roman"/>
          <w:sz w:val="24"/>
          <w:szCs w:val="24"/>
        </w:rPr>
        <w:t xml:space="preserve"> serves the colony as their sole protein source and is consumed primarily by young adult bees which convert the bee bread into proteinaceous glandular secretions fed to developing larvae </w:t>
      </w:r>
      <w:r w:rsidRPr="0094303B">
        <w:rPr>
          <w:rFonts w:ascii="Times New Roman" w:hAnsi="Times New Roman" w:cs="Times New Roman"/>
          <w:sz w:val="24"/>
          <w:szCs w:val="24"/>
        </w:rPr>
        <w:fldChar w:fldCharType="begin"/>
      </w:r>
      <w:r w:rsidR="00B27F5C" w:rsidRPr="0094303B">
        <w:rPr>
          <w:rFonts w:ascii="Times New Roman" w:hAnsi="Times New Roman" w:cs="Times New Roman"/>
          <w:sz w:val="24"/>
          <w:szCs w:val="24"/>
        </w:rPr>
        <w:instrText xml:space="preserve"> ADDIN EN.CITE &lt;EndNote&gt;&lt;Cite&gt;&lt;Author&gt;Crailsheim&lt;/Author&gt;&lt;Year&gt;1992&lt;/Year&gt;&lt;RecNum&gt;279&lt;/RecNum&gt;&lt;DisplayText&gt;(31)&lt;/DisplayText&gt;&lt;record&gt;&lt;rec-number&gt;279&lt;/rec-number&gt;&lt;foreign-keys&gt;&lt;key app="EN" db-id="9aat0fwznpdftoexs9p5dsrvwt2zes5dz0p2"&gt;279&lt;/key&gt;&lt;/foreign-keys&gt;&lt;ref-type name="Journal Article"&gt;17&lt;/ref-type&gt;&lt;contributors&gt;&lt;authors&gt;&lt;author&gt;Crailsheim, Karl&lt;/author&gt;&lt;/authors&gt;&lt;/contributors&gt;&lt;titles&gt;&lt;title&gt;The flow of jelly within a honeybee colony&lt;/title&gt;&lt;secondary-title&gt;Journal of Comparative Physiology B&lt;/secondary-title&gt;&lt;/titles&gt;&lt;periodical&gt;&lt;full-title&gt;Journal of Comparative Physiology B&lt;/full-title&gt;&lt;/periodical&gt;&lt;pages&gt;681-689&lt;/pages&gt;&lt;volume&gt;162&lt;/volume&gt;&lt;number&gt;8&lt;/number&gt;&lt;dates&gt;&lt;year&gt;1992&lt;/year&gt;&lt;/dates&gt;&lt;isbn&gt;0174-1578&lt;/isbn&gt;&lt;urls&gt;&lt;/urls&gt;&lt;/record&gt;&lt;/Cite&gt;&lt;/EndNote&gt;</w:instrText>
      </w:r>
      <w:r w:rsidRPr="0094303B">
        <w:rPr>
          <w:rFonts w:ascii="Times New Roman" w:hAnsi="Times New Roman" w:cs="Times New Roman"/>
          <w:sz w:val="24"/>
          <w:szCs w:val="24"/>
        </w:rPr>
        <w:fldChar w:fldCharType="separate"/>
      </w:r>
      <w:r w:rsidR="00B367A9" w:rsidRPr="0094303B">
        <w:rPr>
          <w:rFonts w:ascii="Times New Roman" w:hAnsi="Times New Roman" w:cs="Times New Roman"/>
          <w:noProof/>
          <w:sz w:val="24"/>
          <w:szCs w:val="24"/>
        </w:rPr>
        <w:t>(</w:t>
      </w:r>
      <w:hyperlink w:anchor="_ENREF_31" w:tooltip="Crailsheim, 1992 #279" w:history="1">
        <w:r w:rsidR="0094303B" w:rsidRPr="0094303B">
          <w:rPr>
            <w:rFonts w:ascii="Times New Roman" w:hAnsi="Times New Roman" w:cs="Times New Roman"/>
            <w:noProof/>
            <w:sz w:val="24"/>
            <w:szCs w:val="24"/>
          </w:rPr>
          <w:t>31</w:t>
        </w:r>
      </w:hyperlink>
      <w:r w:rsidR="00B367A9" w:rsidRPr="0094303B">
        <w:rPr>
          <w:rFonts w:ascii="Times New Roman" w:hAnsi="Times New Roman" w:cs="Times New Roman"/>
          <w:noProof/>
          <w:sz w:val="24"/>
          <w:szCs w:val="24"/>
        </w:rPr>
        <w:t>)</w:t>
      </w:r>
      <w:r w:rsidRPr="0094303B">
        <w:rPr>
          <w:rFonts w:ascii="Times New Roman" w:hAnsi="Times New Roman" w:cs="Times New Roman"/>
          <w:sz w:val="24"/>
          <w:szCs w:val="24"/>
        </w:rPr>
        <w:fldChar w:fldCharType="end"/>
      </w:r>
      <w:r w:rsidRPr="0094303B">
        <w:rPr>
          <w:rFonts w:ascii="Times New Roman" w:hAnsi="Times New Roman" w:cs="Times New Roman"/>
          <w:sz w:val="24"/>
          <w:szCs w:val="24"/>
        </w:rPr>
        <w:t xml:space="preserve">. During the active bee season, an individual worker will consume over 100 mg of </w:t>
      </w:r>
      <w:r w:rsidR="00291FBB" w:rsidRPr="0094303B">
        <w:rPr>
          <w:rFonts w:ascii="Times New Roman" w:hAnsi="Times New Roman" w:cs="Times New Roman"/>
          <w:sz w:val="24"/>
          <w:szCs w:val="24"/>
        </w:rPr>
        <w:t>pollen</w:t>
      </w:r>
      <w:r w:rsidRPr="0094303B">
        <w:rPr>
          <w:rFonts w:ascii="Times New Roman" w:hAnsi="Times New Roman" w:cs="Times New Roman"/>
          <w:sz w:val="24"/>
          <w:szCs w:val="24"/>
        </w:rPr>
        <w:t xml:space="preserve">, predominantly during a 10-12 day window when bees activate their food producing glands and feed larvae </w:t>
      </w:r>
      <w:r w:rsidRPr="0094303B">
        <w:rPr>
          <w:rFonts w:ascii="Times New Roman" w:hAnsi="Times New Roman" w:cs="Times New Roman"/>
          <w:sz w:val="24"/>
          <w:szCs w:val="24"/>
        </w:rPr>
        <w:fldChar w:fldCharType="begin"/>
      </w:r>
      <w:r w:rsidR="00B27F5C" w:rsidRPr="0094303B">
        <w:rPr>
          <w:rFonts w:ascii="Times New Roman" w:hAnsi="Times New Roman" w:cs="Times New Roman"/>
          <w:sz w:val="24"/>
          <w:szCs w:val="24"/>
        </w:rPr>
        <w:instrText xml:space="preserve"> ADDIN EN.CITE &lt;EndNote&gt;&lt;Cite&gt;&lt;Author&gt;Crailsheim&lt;/Author&gt;&lt;Year&gt;1992&lt;/Year&gt;&lt;RecNum&gt;280&lt;/RecNum&gt;&lt;DisplayText&gt;(32, 33)&lt;/DisplayText&gt;&lt;record&gt;&lt;rec-number&gt;280&lt;/rec-number&gt;&lt;foreign-keys&gt;&lt;key app="EN" db-id="9aat0fwznpdftoexs9p5dsrvwt2zes5dz0p2"&gt;280&lt;/key&gt;&lt;/foreign-keys&gt;&lt;ref-type name="Journal Article"&gt;17&lt;/ref-type&gt;&lt;contributors&gt;&lt;authors&gt;&lt;author&gt;Crailsheim, K.&lt;/author&gt;&lt;author&gt;Schneider, L. H. W.&lt;/author&gt;&lt;author&gt;Hrassnigg, N.&lt;/author&gt;&lt;author&gt;Buhlmann, G.&lt;/author&gt;&lt;author&gt;Brosch, U.&lt;/author&gt;&lt;author&gt;Gmeinbauer, R.&lt;/author&gt;&lt;author&gt;Schoffmann, B.&lt;/author&gt;&lt;/authors&gt;&lt;/contributors&gt;&lt;titles&gt;&lt;title&gt;Pollen consumption and utilization in worker honeybees (Apis mellifera carnica) - dependence of individual age and function&lt;/title&gt;&lt;secondary-title&gt;Journal of Insect Physiology&lt;/secondary-title&gt;&lt;/titles&gt;&lt;periodical&gt;&lt;full-title&gt;Journal of Insect Physiology&lt;/full-title&gt;&lt;/periodical&gt;&lt;pages&gt;409-419&lt;/pages&gt;&lt;volume&gt;38&lt;/volume&gt;&lt;number&gt;6&lt;/number&gt;&lt;dates&gt;&lt;year&gt;1992&lt;/year&gt;&lt;pub-dates&gt;&lt;date&gt;Jun&lt;/date&gt;&lt;/pub-dates&gt;&lt;/dates&gt;&lt;isbn&gt;0022-1910&lt;/isbn&gt;&lt;accession-num&gt;WOS:A1992JB79700002&lt;/accession-num&gt;&lt;urls&gt;&lt;related-urls&gt;&lt;url&gt;&amp;lt;Go to ISI&amp;gt;://WOS:A1992JB79700002&lt;/url&gt;&lt;/related-urls&gt;&lt;/urls&gt;&lt;electronic-resource-num&gt;10.1016/0022-1910(92)90117-v&lt;/electronic-resource-num&gt;&lt;/record&gt;&lt;/Cite&gt;&lt;Cite&gt;&lt;Year&gt;2012&lt;/Year&gt;&lt;RecNum&gt;281&lt;/RecNum&gt;&lt;record&gt;&lt;rec-number&gt;281&lt;/rec-number&gt;&lt;foreign-keys&gt;&lt;key app="EN" db-id="9aat0fwznpdftoexs9p5dsrvwt2zes5dz0p2"&gt;281&lt;/key&gt;&lt;/foreign-keys&gt;&lt;ref-type name="Report"&gt;27&lt;/ref-type&gt;&lt;contributors&gt;&lt;/contributors&gt;&lt;titles&gt;&lt;title&gt;White Paper in Support of the Proposed Risk Assessment Process for Bees&lt;/title&gt;&lt;/titles&gt;&lt;pages&gt;275&lt;/pages&gt;&lt;dates&gt;&lt;year&gt;2012&lt;/year&gt;&lt;/dates&gt;&lt;pub-location&gt;Washington, DC&lt;/pub-location&gt;&lt;publisher&gt;Office of Chemical Safety and Pollution Prevention&lt;/publisher&gt;&lt;urls&gt;&lt;/urls&gt;&lt;/record&gt;&lt;/Cite&gt;&lt;/EndNote&gt;</w:instrText>
      </w:r>
      <w:r w:rsidRPr="0094303B">
        <w:rPr>
          <w:rFonts w:ascii="Times New Roman" w:hAnsi="Times New Roman" w:cs="Times New Roman"/>
          <w:sz w:val="24"/>
          <w:szCs w:val="24"/>
        </w:rPr>
        <w:fldChar w:fldCharType="separate"/>
      </w:r>
      <w:r w:rsidR="00B367A9" w:rsidRPr="0094303B">
        <w:rPr>
          <w:rFonts w:ascii="Times New Roman" w:hAnsi="Times New Roman" w:cs="Times New Roman"/>
          <w:noProof/>
          <w:sz w:val="24"/>
          <w:szCs w:val="24"/>
        </w:rPr>
        <w:t>(</w:t>
      </w:r>
      <w:hyperlink w:anchor="_ENREF_32" w:tooltip="Crailsheim, 1992 #280" w:history="1">
        <w:r w:rsidR="0094303B" w:rsidRPr="0094303B">
          <w:rPr>
            <w:rFonts w:ascii="Times New Roman" w:hAnsi="Times New Roman" w:cs="Times New Roman"/>
            <w:noProof/>
            <w:sz w:val="24"/>
            <w:szCs w:val="24"/>
          </w:rPr>
          <w:t>32</w:t>
        </w:r>
      </w:hyperlink>
      <w:r w:rsidR="00B367A9" w:rsidRPr="0094303B">
        <w:rPr>
          <w:rFonts w:ascii="Times New Roman" w:hAnsi="Times New Roman" w:cs="Times New Roman"/>
          <w:noProof/>
          <w:sz w:val="24"/>
          <w:szCs w:val="24"/>
        </w:rPr>
        <w:t xml:space="preserve">, </w:t>
      </w:r>
      <w:hyperlink w:anchor="_ENREF_33" w:tooltip=", 2012 #281" w:history="1">
        <w:r w:rsidR="0094303B" w:rsidRPr="0094303B">
          <w:rPr>
            <w:rFonts w:ascii="Times New Roman" w:hAnsi="Times New Roman" w:cs="Times New Roman"/>
            <w:noProof/>
            <w:sz w:val="24"/>
            <w:szCs w:val="24"/>
          </w:rPr>
          <w:t>33</w:t>
        </w:r>
      </w:hyperlink>
      <w:r w:rsidR="00B367A9" w:rsidRPr="0094303B">
        <w:rPr>
          <w:rFonts w:ascii="Times New Roman" w:hAnsi="Times New Roman" w:cs="Times New Roman"/>
          <w:noProof/>
          <w:sz w:val="24"/>
          <w:szCs w:val="24"/>
        </w:rPr>
        <w:t>)</w:t>
      </w:r>
      <w:r w:rsidRPr="0094303B">
        <w:rPr>
          <w:rFonts w:ascii="Times New Roman" w:hAnsi="Times New Roman" w:cs="Times New Roman"/>
          <w:sz w:val="24"/>
          <w:szCs w:val="24"/>
        </w:rPr>
        <w:fldChar w:fldCharType="end"/>
      </w:r>
      <w:r w:rsidRPr="0094303B">
        <w:rPr>
          <w:rFonts w:ascii="Times New Roman" w:hAnsi="Times New Roman" w:cs="Times New Roman"/>
          <w:sz w:val="24"/>
          <w:szCs w:val="24"/>
        </w:rPr>
        <w:t xml:space="preserve">. Long lived winter bees consume 2 mg of pollen per day for general hive maintenance </w:t>
      </w:r>
      <w:r w:rsidRPr="0094303B">
        <w:rPr>
          <w:rFonts w:ascii="Times New Roman" w:hAnsi="Times New Roman" w:cs="Times New Roman"/>
          <w:sz w:val="24"/>
          <w:szCs w:val="24"/>
        </w:rPr>
        <w:fldChar w:fldCharType="begin"/>
      </w:r>
      <w:r w:rsidR="00B27F5C" w:rsidRPr="0094303B">
        <w:rPr>
          <w:rFonts w:ascii="Times New Roman" w:hAnsi="Times New Roman" w:cs="Times New Roman"/>
          <w:sz w:val="24"/>
          <w:szCs w:val="24"/>
        </w:rPr>
        <w:instrText xml:space="preserve"> ADDIN EN.CITE &lt;EndNote&gt;&lt;Cite&gt;&lt;Author&gt;Crailsheim&lt;/Author&gt;&lt;Year&gt;1993&lt;/Year&gt;&lt;RecNum&gt;282&lt;/RecNum&gt;&lt;DisplayText&gt;(33, 34)&lt;/DisplayText&gt;&lt;record&gt;&lt;rec-number&gt;282&lt;/rec-number&gt;&lt;foreign-keys&gt;&lt;key app="EN" db-id="9aat0fwznpdftoexs9p5dsrvwt2zes5dz0p2"&gt;282&lt;/key&gt;&lt;/foreign-keys&gt;&lt;ref-type name="Journal Article"&gt;17&lt;/ref-type&gt;&lt;contributors&gt;&lt;authors&gt;&lt;author&gt;Crailsheim, K.&lt;/author&gt;&lt;author&gt;Hrassnigg, N.&lt;/author&gt;&lt;author&gt;Gmeinbauer, R.&lt;/author&gt;&lt;author&gt;Szolderits, M. J.&lt;/author&gt;&lt;author&gt;Schneider, L. H. W.&lt;/author&gt;&lt;author&gt;Brosch, U.&lt;/author&gt;&lt;/authors&gt;&lt;/contributors&gt;&lt;titles&gt;&lt;title&gt;Pollen utilization in non-breeding honeybees in winter&lt;/title&gt;&lt;secondary-title&gt;Journal of Insect Physiology&lt;/secondary-title&gt;&lt;/titles&gt;&lt;periodical&gt;&lt;full-title&gt;Journal of Insect Physiology&lt;/full-title&gt;&lt;/periodical&gt;&lt;pages&gt;369-373&lt;/pages&gt;&lt;volume&gt;39&lt;/volume&gt;&lt;number&gt;5&lt;/number&gt;&lt;dates&gt;&lt;year&gt;1993&lt;/year&gt;&lt;pub-dates&gt;&lt;date&gt;May&lt;/date&gt;&lt;/pub-dates&gt;&lt;/dates&gt;&lt;isbn&gt;0022-1910&lt;/isbn&gt;&lt;accession-num&gt;WOS:A1993LD05800002&lt;/accession-num&gt;&lt;urls&gt;&lt;related-urls&gt;&lt;url&gt;&amp;lt;Go to ISI&amp;gt;://WOS:A1993LD05800002&lt;/url&gt;&lt;/related-urls&gt;&lt;/urls&gt;&lt;electronic-resource-num&gt;10.1016/0022-1910(93)90024-l&lt;/electronic-resource-num&gt;&lt;/record&gt;&lt;/Cite&gt;&lt;Cite&gt;&lt;Year&gt;2012&lt;/Year&gt;&lt;RecNum&gt;281&lt;/RecNum&gt;&lt;record&gt;&lt;rec-number&gt;281&lt;/rec-number&gt;&lt;foreign-keys&gt;&lt;key app="EN" db-id="9aat0fwznpdftoexs9p5dsrvwt2zes5dz0p2"&gt;281&lt;/key&gt;&lt;/foreign-keys&gt;&lt;ref-type name="Report"&gt;27&lt;/ref-type&gt;&lt;contributors&gt;&lt;/contributors&gt;&lt;titles&gt;&lt;title&gt;White Paper in Support of the Proposed Risk Assessment Process for Bees&lt;/title&gt;&lt;/titles&gt;&lt;pages&gt;275&lt;/pages&gt;&lt;dates&gt;&lt;year&gt;2012&lt;/year&gt;&lt;/dates&gt;&lt;pub-location&gt;Washington, DC&lt;/pub-location&gt;&lt;publisher&gt;Office of Chemical Safety and Pollution Prevention&lt;/publisher&gt;&lt;urls&gt;&lt;/urls&gt;&lt;/record&gt;&lt;/Cite&gt;&lt;/EndNote&gt;</w:instrText>
      </w:r>
      <w:r w:rsidRPr="0094303B">
        <w:rPr>
          <w:rFonts w:ascii="Times New Roman" w:hAnsi="Times New Roman" w:cs="Times New Roman"/>
          <w:sz w:val="24"/>
          <w:szCs w:val="24"/>
        </w:rPr>
        <w:fldChar w:fldCharType="separate"/>
      </w:r>
      <w:r w:rsidR="00B367A9" w:rsidRPr="0094303B">
        <w:rPr>
          <w:rFonts w:ascii="Times New Roman" w:hAnsi="Times New Roman" w:cs="Times New Roman"/>
          <w:noProof/>
          <w:sz w:val="24"/>
          <w:szCs w:val="24"/>
        </w:rPr>
        <w:t>(</w:t>
      </w:r>
      <w:hyperlink w:anchor="_ENREF_33" w:tooltip=", 2012 #281" w:history="1">
        <w:r w:rsidR="0094303B" w:rsidRPr="0094303B">
          <w:rPr>
            <w:rFonts w:ascii="Times New Roman" w:hAnsi="Times New Roman" w:cs="Times New Roman"/>
            <w:noProof/>
            <w:sz w:val="24"/>
            <w:szCs w:val="24"/>
          </w:rPr>
          <w:t>33</w:t>
        </w:r>
      </w:hyperlink>
      <w:r w:rsidR="00B367A9" w:rsidRPr="0094303B">
        <w:rPr>
          <w:rFonts w:ascii="Times New Roman" w:hAnsi="Times New Roman" w:cs="Times New Roman"/>
          <w:noProof/>
          <w:sz w:val="24"/>
          <w:szCs w:val="24"/>
        </w:rPr>
        <w:t xml:space="preserve">, </w:t>
      </w:r>
      <w:hyperlink w:anchor="_ENREF_34" w:tooltip="Crailsheim, 1993 #282" w:history="1">
        <w:r w:rsidR="0094303B" w:rsidRPr="0094303B">
          <w:rPr>
            <w:rFonts w:ascii="Times New Roman" w:hAnsi="Times New Roman" w:cs="Times New Roman"/>
            <w:noProof/>
            <w:sz w:val="24"/>
            <w:szCs w:val="24"/>
          </w:rPr>
          <w:t>34</w:t>
        </w:r>
      </w:hyperlink>
      <w:r w:rsidR="00B367A9" w:rsidRPr="0094303B">
        <w:rPr>
          <w:rFonts w:ascii="Times New Roman" w:hAnsi="Times New Roman" w:cs="Times New Roman"/>
          <w:noProof/>
          <w:sz w:val="24"/>
          <w:szCs w:val="24"/>
        </w:rPr>
        <w:t>)</w:t>
      </w:r>
      <w:r w:rsidRPr="0094303B">
        <w:rPr>
          <w:rFonts w:ascii="Times New Roman" w:hAnsi="Times New Roman" w:cs="Times New Roman"/>
          <w:sz w:val="24"/>
          <w:szCs w:val="24"/>
        </w:rPr>
        <w:fldChar w:fldCharType="end"/>
      </w:r>
      <w:r w:rsidRPr="0094303B">
        <w:rPr>
          <w:rFonts w:ascii="Times New Roman" w:hAnsi="Times New Roman" w:cs="Times New Roman"/>
          <w:sz w:val="24"/>
          <w:szCs w:val="24"/>
        </w:rPr>
        <w:t xml:space="preserve"> and can live over 120 days, thus consuming 240 mg of stored </w:t>
      </w:r>
      <w:r w:rsidR="00291FBB" w:rsidRPr="0094303B">
        <w:rPr>
          <w:rFonts w:ascii="Times New Roman" w:hAnsi="Times New Roman" w:cs="Times New Roman"/>
          <w:sz w:val="24"/>
          <w:szCs w:val="24"/>
        </w:rPr>
        <w:t>pollen</w:t>
      </w:r>
      <w:r w:rsidRPr="0094303B">
        <w:rPr>
          <w:rFonts w:ascii="Times New Roman" w:hAnsi="Times New Roman" w:cs="Times New Roman"/>
          <w:sz w:val="24"/>
          <w:szCs w:val="24"/>
        </w:rPr>
        <w:t xml:space="preserve"> during their lifespan. </w:t>
      </w:r>
      <w:r w:rsidR="001E1963" w:rsidRPr="0094303B">
        <w:rPr>
          <w:rFonts w:ascii="Times New Roman" w:hAnsi="Times New Roman" w:cs="Times New Roman"/>
          <w:sz w:val="24"/>
          <w:szCs w:val="24"/>
        </w:rPr>
        <w:t>In addition to consumption, in-h</w:t>
      </w:r>
      <w:r w:rsidR="001D56D3" w:rsidRPr="0094303B">
        <w:rPr>
          <w:rFonts w:ascii="Times New Roman" w:hAnsi="Times New Roman" w:cs="Times New Roman"/>
          <w:sz w:val="24"/>
          <w:szCs w:val="24"/>
        </w:rPr>
        <w:t xml:space="preserve">ive bees pack pollen into storage cells, though the </w:t>
      </w:r>
      <w:ins w:id="172" w:author="Dennis vanEngelsdorp" w:date="2016-01-26T16:41:00Z">
        <w:r w:rsidR="00FB3B52">
          <w:rPr>
            <w:rFonts w:ascii="Times New Roman" w:hAnsi="Times New Roman" w:cs="Times New Roman"/>
            <w:sz w:val="24"/>
            <w:szCs w:val="24"/>
          </w:rPr>
          <w:t xml:space="preserve">exposure resulting from this activity </w:t>
        </w:r>
      </w:ins>
      <w:ins w:id="173" w:author="Dennis vanEngelsdorp" w:date="2016-01-26T16:42:00Z">
        <w:r w:rsidR="00FB3B52">
          <w:rPr>
            <w:rFonts w:ascii="Times New Roman" w:hAnsi="Times New Roman" w:cs="Times New Roman"/>
            <w:sz w:val="24"/>
            <w:szCs w:val="24"/>
          </w:rPr>
          <w:t xml:space="preserve">is </w:t>
        </w:r>
      </w:ins>
      <w:del w:id="174" w:author="Dennis vanEngelsdorp" w:date="2016-01-26T16:42:00Z">
        <w:r w:rsidR="001D56D3" w:rsidRPr="0094303B" w:rsidDel="00FB3B52">
          <w:rPr>
            <w:rFonts w:ascii="Times New Roman" w:hAnsi="Times New Roman" w:cs="Times New Roman"/>
            <w:sz w:val="24"/>
            <w:szCs w:val="24"/>
          </w:rPr>
          <w:delText xml:space="preserve">amount </w:delText>
        </w:r>
        <w:r w:rsidR="001E1963" w:rsidRPr="0094303B" w:rsidDel="00FB3B52">
          <w:rPr>
            <w:rFonts w:ascii="Times New Roman" w:hAnsi="Times New Roman" w:cs="Times New Roman"/>
            <w:sz w:val="24"/>
            <w:szCs w:val="24"/>
          </w:rPr>
          <w:delText xml:space="preserve">contacted </w:delText>
        </w:r>
        <w:r w:rsidR="001D56D3" w:rsidRPr="0094303B" w:rsidDel="00FB3B52">
          <w:rPr>
            <w:rFonts w:ascii="Times New Roman" w:hAnsi="Times New Roman" w:cs="Times New Roman"/>
            <w:sz w:val="24"/>
            <w:szCs w:val="24"/>
          </w:rPr>
          <w:delText>by an individual bee is</w:delText>
        </w:r>
        <w:r w:rsidR="001E1963" w:rsidRPr="0094303B" w:rsidDel="00FB3B52">
          <w:rPr>
            <w:rFonts w:ascii="Times New Roman" w:hAnsi="Times New Roman" w:cs="Times New Roman"/>
            <w:sz w:val="24"/>
            <w:szCs w:val="24"/>
          </w:rPr>
          <w:delText xml:space="preserve"> </w:delText>
        </w:r>
      </w:del>
      <w:r w:rsidR="0076261F" w:rsidRPr="0094303B">
        <w:rPr>
          <w:rFonts w:ascii="Times New Roman" w:hAnsi="Times New Roman" w:cs="Times New Roman"/>
          <w:sz w:val="24"/>
          <w:szCs w:val="24"/>
        </w:rPr>
        <w:t>un</w:t>
      </w:r>
      <w:r w:rsidR="001E1963" w:rsidRPr="0094303B">
        <w:rPr>
          <w:rFonts w:ascii="Times New Roman" w:hAnsi="Times New Roman" w:cs="Times New Roman"/>
          <w:sz w:val="24"/>
          <w:szCs w:val="24"/>
        </w:rPr>
        <w:t>known.</w:t>
      </w:r>
      <w:r w:rsidR="001D56D3" w:rsidRPr="0094303B">
        <w:rPr>
          <w:rFonts w:ascii="Times New Roman" w:hAnsi="Times New Roman" w:cs="Times New Roman"/>
          <w:sz w:val="24"/>
          <w:szCs w:val="24"/>
        </w:rPr>
        <w:t xml:space="preserve"> </w:t>
      </w:r>
      <w:r w:rsidR="00097475" w:rsidRPr="0094303B">
        <w:rPr>
          <w:rFonts w:ascii="Times New Roman" w:hAnsi="Times New Roman" w:cs="Times New Roman"/>
          <w:sz w:val="24"/>
          <w:szCs w:val="24"/>
        </w:rPr>
        <w:t>As described in the methods section below, t</w:t>
      </w:r>
      <w:r w:rsidRPr="0094303B">
        <w:rPr>
          <w:rFonts w:ascii="Times New Roman" w:hAnsi="Times New Roman" w:cs="Times New Roman"/>
          <w:sz w:val="24"/>
          <w:szCs w:val="24"/>
        </w:rPr>
        <w:t xml:space="preserve">he risk to individual workers from consuming contaminated food sources can be estimated using Hazard Quotients (HQ) that </w:t>
      </w:r>
      <w:commentRangeStart w:id="175"/>
      <w:r w:rsidRPr="0094303B">
        <w:rPr>
          <w:rFonts w:ascii="Times New Roman" w:hAnsi="Times New Roman" w:cs="Times New Roman"/>
          <w:sz w:val="24"/>
          <w:szCs w:val="24"/>
        </w:rPr>
        <w:t>identify</w:t>
      </w:r>
      <w:commentRangeEnd w:id="175"/>
      <w:r w:rsidR="00FB3B52">
        <w:rPr>
          <w:rStyle w:val="CommentReference"/>
          <w:rFonts w:ascii="Times New Roman" w:eastAsia="Times New Roman" w:hAnsi="Times New Roman" w:cs="Times New Roman"/>
          <w:lang w:val="en-CA"/>
        </w:rPr>
        <w:commentReference w:id="175"/>
      </w:r>
      <w:r w:rsidRPr="0094303B">
        <w:rPr>
          <w:rFonts w:ascii="Times New Roman" w:hAnsi="Times New Roman" w:cs="Times New Roman"/>
          <w:sz w:val="24"/>
          <w:szCs w:val="24"/>
        </w:rPr>
        <w:t xml:space="preserve"> dose consumed divided by a screening benchmark of no adverse effects</w:t>
      </w:r>
      <w:r w:rsidR="00EE32AC" w:rsidRPr="0094303B">
        <w:rPr>
          <w:rFonts w:ascii="Times New Roman" w:hAnsi="Times New Roman" w:cs="Times New Roman"/>
          <w:sz w:val="24"/>
          <w:szCs w:val="24"/>
        </w:rPr>
        <w:t xml:space="preserve"> </w:t>
      </w:r>
      <w:r w:rsidR="00EE32AC" w:rsidRPr="0094303B">
        <w:rPr>
          <w:rFonts w:ascii="Times New Roman" w:hAnsi="Times New Roman" w:cs="Times New Roman"/>
          <w:sz w:val="24"/>
          <w:szCs w:val="24"/>
        </w:rPr>
        <w:fldChar w:fldCharType="begin"/>
      </w:r>
      <w:r w:rsidR="00B367A9" w:rsidRPr="0094303B">
        <w:rPr>
          <w:rFonts w:ascii="Times New Roman" w:hAnsi="Times New Roman" w:cs="Times New Roman"/>
          <w:sz w:val="24"/>
          <w:szCs w:val="24"/>
        </w:rPr>
        <w:instrText xml:space="preserve"> ADDIN EN.CITE &lt;EndNote&gt;&lt;Cite&gt;&lt;Author&gt;EPA&lt;/Author&gt;&lt;RecNum&gt;321&lt;/RecNum&gt;&lt;DisplayText&gt;(35)&lt;/DisplayText&gt;&lt;record&gt;&lt;rec-number&gt;321&lt;/rec-number&gt;&lt;foreign-keys&gt;&lt;key app="EN" db-id="9aat0fwznpdftoexs9p5dsrvwt2zes5dz0p2"&gt;321&lt;/key&gt;&lt;/foreign-keys&gt;&lt;ref-type name="Government Document"&gt;46&lt;/ref-type&gt;&lt;contributors&gt;&lt;authors&gt;&lt;author&gt;EPA, US&lt;/author&gt;&lt;/authors&gt;&lt;secondary-authors&gt;&lt;author&gt;Environmental Protection Agency&lt;/author&gt;&lt;/secondary-authors&gt;&lt;/contributors&gt;&lt;titles&gt;&lt;title&gt;Guidelines for Ecological Risk Assessment &lt;/title&gt;&lt;/titles&gt;&lt;dates&gt;&lt;/dates&gt;&lt;isbn&gt;EPA/630/R-95/002F&lt;/isbn&gt;&lt;urls&gt;&lt;/urls&gt;&lt;/record&gt;&lt;/Cite&gt;&lt;/EndNote&gt;</w:instrText>
      </w:r>
      <w:r w:rsidR="00EE32AC" w:rsidRPr="0094303B">
        <w:rPr>
          <w:rFonts w:ascii="Times New Roman" w:hAnsi="Times New Roman" w:cs="Times New Roman"/>
          <w:sz w:val="24"/>
          <w:szCs w:val="24"/>
        </w:rPr>
        <w:fldChar w:fldCharType="separate"/>
      </w:r>
      <w:r w:rsidR="00B367A9" w:rsidRPr="0094303B">
        <w:rPr>
          <w:rFonts w:ascii="Times New Roman" w:hAnsi="Times New Roman" w:cs="Times New Roman"/>
          <w:noProof/>
          <w:sz w:val="24"/>
          <w:szCs w:val="24"/>
        </w:rPr>
        <w:t>(</w:t>
      </w:r>
      <w:hyperlink w:anchor="_ENREF_35" w:tooltip="EPA,  #321" w:history="1">
        <w:r w:rsidR="0094303B" w:rsidRPr="0094303B">
          <w:rPr>
            <w:rFonts w:ascii="Times New Roman" w:hAnsi="Times New Roman" w:cs="Times New Roman"/>
            <w:noProof/>
            <w:sz w:val="24"/>
            <w:szCs w:val="24"/>
          </w:rPr>
          <w:t>35</w:t>
        </w:r>
      </w:hyperlink>
      <w:r w:rsidR="00B367A9" w:rsidRPr="0094303B">
        <w:rPr>
          <w:rFonts w:ascii="Times New Roman" w:hAnsi="Times New Roman" w:cs="Times New Roman"/>
          <w:noProof/>
          <w:sz w:val="24"/>
          <w:szCs w:val="24"/>
        </w:rPr>
        <w:t>)</w:t>
      </w:r>
      <w:r w:rsidR="00EE32AC" w:rsidRPr="0094303B">
        <w:rPr>
          <w:rFonts w:ascii="Times New Roman" w:hAnsi="Times New Roman" w:cs="Times New Roman"/>
          <w:sz w:val="24"/>
          <w:szCs w:val="24"/>
        </w:rPr>
        <w:fldChar w:fldCharType="end"/>
      </w:r>
      <w:r w:rsidRPr="0094303B">
        <w:rPr>
          <w:rFonts w:ascii="Times New Roman" w:hAnsi="Times New Roman" w:cs="Times New Roman"/>
          <w:sz w:val="24"/>
          <w:szCs w:val="24"/>
        </w:rPr>
        <w:t xml:space="preserve">. </w:t>
      </w:r>
    </w:p>
    <w:p w14:paraId="03E1E91F" w14:textId="083FD599" w:rsidR="00973CF9" w:rsidRPr="0094303B" w:rsidRDefault="00973CF9" w:rsidP="00973CF9">
      <w:pPr>
        <w:spacing w:line="360" w:lineRule="auto"/>
        <w:ind w:firstLine="720"/>
        <w:rPr>
          <w:rFonts w:ascii="Times New Roman" w:hAnsi="Times New Roman" w:cs="Times New Roman"/>
          <w:sz w:val="24"/>
          <w:szCs w:val="24"/>
        </w:rPr>
      </w:pPr>
      <w:r w:rsidRPr="0094303B">
        <w:rPr>
          <w:rFonts w:ascii="Times New Roman" w:hAnsi="Times New Roman" w:cs="Times New Roman"/>
          <w:sz w:val="24"/>
          <w:szCs w:val="24"/>
        </w:rPr>
        <w:lastRenderedPageBreak/>
        <w:t>Much</w:t>
      </w:r>
      <w:ins w:id="176" w:author="Dennis vanEngelsdorp" w:date="2016-01-26T16:45:00Z">
        <w:r w:rsidR="00026C60">
          <w:rPr>
            <w:rFonts w:ascii="Times New Roman" w:hAnsi="Times New Roman" w:cs="Times New Roman"/>
            <w:sz w:val="24"/>
            <w:szCs w:val="24"/>
          </w:rPr>
          <w:t xml:space="preserve"> of the recent honey bee related </w:t>
        </w:r>
      </w:ins>
      <w:del w:id="177" w:author="Dennis vanEngelsdorp" w:date="2016-01-26T16:45:00Z">
        <w:r w:rsidRPr="0094303B" w:rsidDel="00026C60">
          <w:rPr>
            <w:rFonts w:ascii="Times New Roman" w:hAnsi="Times New Roman" w:cs="Times New Roman"/>
            <w:sz w:val="24"/>
            <w:szCs w:val="24"/>
          </w:rPr>
          <w:delText xml:space="preserve"> </w:delText>
        </w:r>
      </w:del>
      <w:r w:rsidRPr="0094303B">
        <w:rPr>
          <w:rFonts w:ascii="Times New Roman" w:hAnsi="Times New Roman" w:cs="Times New Roman"/>
          <w:sz w:val="24"/>
          <w:szCs w:val="24"/>
        </w:rPr>
        <w:t>pesticide research has focused on the potential impacts of neonicotinoids</w:t>
      </w:r>
      <w:r w:rsidR="00097475" w:rsidRPr="0094303B">
        <w:rPr>
          <w:rFonts w:ascii="Times New Roman" w:hAnsi="Times New Roman" w:cs="Times New Roman"/>
          <w:sz w:val="24"/>
          <w:szCs w:val="24"/>
        </w:rPr>
        <w:t xml:space="preserve"> </w:t>
      </w:r>
      <w:r w:rsidR="00EE32AC" w:rsidRPr="0094303B">
        <w:rPr>
          <w:rFonts w:ascii="Times New Roman" w:hAnsi="Times New Roman" w:cs="Times New Roman"/>
          <w:sz w:val="24"/>
          <w:szCs w:val="24"/>
        </w:rPr>
        <w:fldChar w:fldCharType="begin">
          <w:fldData xml:space="preserve">PEVuZE5vdGU+PENpdGU+PEF1dGhvcj5Jd2FzYTwvQXV0aG9yPjxZZWFyPjIwMDQ8L1llYXI+PFJl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</w:fldData>
        </w:fldChar>
      </w:r>
      <w:r w:rsidR="00B367A9" w:rsidRPr="0094303B">
        <w:rPr>
          <w:rFonts w:ascii="Times New Roman" w:hAnsi="Times New Roman" w:cs="Times New Roman"/>
          <w:sz w:val="24"/>
          <w:szCs w:val="24"/>
        </w:rPr>
        <w:instrText xml:space="preserve"> ADDIN EN.CITE </w:instrText>
      </w:r>
      <w:r w:rsidR="00B367A9" w:rsidRPr="0094303B">
        <w:rPr>
          <w:rFonts w:ascii="Times New Roman" w:hAnsi="Times New Roman" w:cs="Times New Roman"/>
          <w:sz w:val="24"/>
          <w:szCs w:val="24"/>
        </w:rPr>
        <w:fldChar w:fldCharType="begin">
          <w:fldData xml:space="preserve">PEVuZE5vdGU+PENpdGU+PEF1dGhvcj5Jd2FzYTwvQXV0aG9yPjxZZWFyPjIwMDQ8L1llYXI+PFJl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</w:fldData>
        </w:fldChar>
      </w:r>
      <w:r w:rsidR="00B367A9" w:rsidRPr="0094303B">
        <w:rPr>
          <w:rFonts w:ascii="Times New Roman" w:hAnsi="Times New Roman" w:cs="Times New Roman"/>
          <w:sz w:val="24"/>
          <w:szCs w:val="24"/>
        </w:rPr>
        <w:instrText xml:space="preserve"> ADDIN EN.CITE.DATA </w:instrText>
      </w:r>
      <w:r w:rsidR="00B367A9" w:rsidRPr="0094303B">
        <w:rPr>
          <w:rFonts w:ascii="Times New Roman" w:hAnsi="Times New Roman" w:cs="Times New Roman"/>
          <w:sz w:val="24"/>
          <w:szCs w:val="24"/>
        </w:rPr>
      </w:r>
      <w:r w:rsidR="00B367A9" w:rsidRPr="0094303B">
        <w:rPr>
          <w:rFonts w:ascii="Times New Roman" w:hAnsi="Times New Roman" w:cs="Times New Roman"/>
          <w:sz w:val="24"/>
          <w:szCs w:val="24"/>
        </w:rPr>
        <w:fldChar w:fldCharType="end"/>
      </w:r>
      <w:r w:rsidR="00EE32AC" w:rsidRPr="0094303B">
        <w:rPr>
          <w:rFonts w:ascii="Times New Roman" w:hAnsi="Times New Roman" w:cs="Times New Roman"/>
          <w:sz w:val="24"/>
          <w:szCs w:val="24"/>
        </w:rPr>
      </w:r>
      <w:r w:rsidR="00EE32AC" w:rsidRPr="0094303B">
        <w:rPr>
          <w:rFonts w:ascii="Times New Roman" w:hAnsi="Times New Roman" w:cs="Times New Roman"/>
          <w:sz w:val="24"/>
          <w:szCs w:val="24"/>
        </w:rPr>
        <w:fldChar w:fldCharType="separate"/>
      </w:r>
      <w:r w:rsidR="00B367A9" w:rsidRPr="0094303B">
        <w:rPr>
          <w:rFonts w:ascii="Times New Roman" w:hAnsi="Times New Roman" w:cs="Times New Roman"/>
          <w:noProof/>
          <w:sz w:val="24"/>
          <w:szCs w:val="24"/>
        </w:rPr>
        <w:t>(</w:t>
      </w:r>
      <w:hyperlink w:anchor="_ENREF_36" w:tooltip="Iwasa, 2004 #65" w:history="1">
        <w:r w:rsidR="0094303B" w:rsidRPr="0094303B">
          <w:rPr>
            <w:rFonts w:ascii="Times New Roman" w:hAnsi="Times New Roman" w:cs="Times New Roman"/>
            <w:noProof/>
            <w:sz w:val="24"/>
            <w:szCs w:val="24"/>
          </w:rPr>
          <w:t>36-42</w:t>
        </w:r>
      </w:hyperlink>
      <w:r w:rsidR="00B367A9" w:rsidRPr="0094303B">
        <w:rPr>
          <w:rFonts w:ascii="Times New Roman" w:hAnsi="Times New Roman" w:cs="Times New Roman"/>
          <w:noProof/>
          <w:sz w:val="24"/>
          <w:szCs w:val="24"/>
        </w:rPr>
        <w:t>)</w:t>
      </w:r>
      <w:r w:rsidR="00EE32AC" w:rsidRPr="0094303B">
        <w:rPr>
          <w:rFonts w:ascii="Times New Roman" w:hAnsi="Times New Roman" w:cs="Times New Roman"/>
          <w:sz w:val="24"/>
          <w:szCs w:val="24"/>
        </w:rPr>
        <w:fldChar w:fldCharType="end"/>
      </w:r>
      <w:r w:rsidRPr="0094303B">
        <w:rPr>
          <w:rFonts w:ascii="Times New Roman" w:hAnsi="Times New Roman" w:cs="Times New Roman"/>
          <w:sz w:val="24"/>
          <w:szCs w:val="24"/>
        </w:rPr>
        <w:t xml:space="preserve">, a newer class of systemic water-soluble pesticides, which are taken up by the plant and translocated throughout all tissues, including the nectar and pollen of treated crops. Neonicotinoids are the most widely used pesticide class worldwide, worth $1.52 billion Euros in 2008 </w:t>
      </w:r>
      <w:r w:rsidRPr="0094303B">
        <w:rPr>
          <w:rFonts w:ascii="Times New Roman" w:hAnsi="Times New Roman" w:cs="Times New Roman"/>
          <w:sz w:val="24"/>
          <w:szCs w:val="24"/>
        </w:rPr>
        <w:fldChar w:fldCharType="begin"/>
      </w:r>
      <w:r w:rsidR="00B367A9" w:rsidRPr="0094303B">
        <w:rPr>
          <w:rFonts w:ascii="Times New Roman" w:hAnsi="Times New Roman" w:cs="Times New Roman"/>
          <w:sz w:val="24"/>
          <w:szCs w:val="24"/>
        </w:rPr>
        <w:instrText xml:space="preserve"> ADDIN EN.CITE &lt;EndNote&gt;&lt;Cite&gt;&lt;Author&gt;Jeschke&lt;/Author&gt;&lt;Year&gt;2011&lt;/Year&gt;&lt;RecNum&gt;266&lt;/RecNum&gt;&lt;DisplayText&gt;(43)&lt;/DisplayText&gt;&lt;record&gt;&lt;rec-number&gt;266&lt;/rec-number&gt;&lt;foreign-keys&gt;&lt;key app="EN" db-id="9aat0fwznpdftoexs9p5dsrvwt2zes5dz0p2"&gt;266&lt;/key&gt;&lt;/foreign-keys&gt;&lt;ref-type name="Journal Article"&gt;17&lt;/ref-type&gt;&lt;contributors&gt;&lt;authors&gt;&lt;author&gt;Jeschke, Peter&lt;/author&gt;&lt;author&gt;Nauen, Ralf&lt;/author&gt;&lt;author&gt;Schindler, Michael&lt;/author&gt;&lt;author&gt;Elbert, Alfred&lt;/author&gt;&lt;/authors&gt;&lt;/contributors&gt;&lt;titles&gt;&lt;title&gt;Overview of the Status and Global Strategy for Neonicotinoids&lt;/title&gt;&lt;secondary-title&gt;J Agric Food Chem&lt;/secondary-title&gt;&lt;/titles&gt;&lt;periodical&gt;&lt;full-title&gt;J Agric Food Chem&lt;/full-title&gt;&lt;abbr-1&gt;Journal of agricultural and food chemistry&lt;/abbr-1&gt;&lt;/periodical&gt;&lt;pages&gt;2897-2908&lt;/pages&gt;&lt;volume&gt;59&lt;/volume&gt;&lt;number&gt;7&lt;/number&gt;&lt;dates&gt;&lt;year&gt;2011&lt;/year&gt;&lt;pub-dates&gt;&lt;date&gt;Apr 13&lt;/date&gt;&lt;/pub-dates&gt;&lt;/dates&gt;&lt;isbn&gt;0021-8561&lt;/isbn&gt;&lt;accession-num&gt;WOS:000289050400021&lt;/accession-num&gt;&lt;urls&gt;&lt;related-urls&gt;&lt;url&gt;&amp;lt;Go to ISI&amp;gt;://WOS:000289050400021&lt;/url&gt;&lt;/related-urls&gt;&lt;/urls&gt;&lt;electronic-resource-num&gt;10.1021/jf101303g&lt;/electronic-resource-num&gt;&lt;/record&gt;&lt;/Cite&gt;&lt;/EndNote&gt;</w:instrText>
      </w:r>
      <w:r w:rsidRPr="0094303B">
        <w:rPr>
          <w:rFonts w:ascii="Times New Roman" w:hAnsi="Times New Roman" w:cs="Times New Roman"/>
          <w:sz w:val="24"/>
          <w:szCs w:val="24"/>
        </w:rPr>
        <w:fldChar w:fldCharType="separate"/>
      </w:r>
      <w:r w:rsidR="00B367A9" w:rsidRPr="0094303B">
        <w:rPr>
          <w:rFonts w:ascii="Times New Roman" w:hAnsi="Times New Roman" w:cs="Times New Roman"/>
          <w:noProof/>
          <w:sz w:val="24"/>
          <w:szCs w:val="24"/>
        </w:rPr>
        <w:t>(</w:t>
      </w:r>
      <w:hyperlink w:anchor="_ENREF_43" w:tooltip="Jeschke, 2011 #266" w:history="1">
        <w:r w:rsidR="0094303B" w:rsidRPr="0094303B">
          <w:rPr>
            <w:rFonts w:ascii="Times New Roman" w:hAnsi="Times New Roman" w:cs="Times New Roman"/>
            <w:noProof/>
            <w:sz w:val="24"/>
            <w:szCs w:val="24"/>
          </w:rPr>
          <w:t>43</w:t>
        </w:r>
      </w:hyperlink>
      <w:r w:rsidR="00B367A9" w:rsidRPr="0094303B">
        <w:rPr>
          <w:rFonts w:ascii="Times New Roman" w:hAnsi="Times New Roman" w:cs="Times New Roman"/>
          <w:noProof/>
          <w:sz w:val="24"/>
          <w:szCs w:val="24"/>
        </w:rPr>
        <w:t>)</w:t>
      </w:r>
      <w:r w:rsidRPr="0094303B">
        <w:rPr>
          <w:rFonts w:ascii="Times New Roman" w:hAnsi="Times New Roman" w:cs="Times New Roman"/>
          <w:sz w:val="24"/>
          <w:szCs w:val="24"/>
        </w:rPr>
        <w:fldChar w:fldCharType="end"/>
      </w:r>
      <w:r w:rsidR="002041D3" w:rsidRPr="0094303B">
        <w:rPr>
          <w:rFonts w:ascii="Times New Roman" w:hAnsi="Times New Roman" w:cs="Times New Roman"/>
          <w:sz w:val="24"/>
          <w:szCs w:val="24"/>
        </w:rPr>
        <w:t xml:space="preserve">. </w:t>
      </w:r>
      <w:r w:rsidRPr="0094303B">
        <w:rPr>
          <w:rFonts w:ascii="Times New Roman" w:hAnsi="Times New Roman" w:cs="Times New Roman"/>
          <w:sz w:val="24"/>
          <w:szCs w:val="24"/>
        </w:rPr>
        <w:t xml:space="preserve">Except for the tiny share of organic maize planted, virtually all of the 97.6 million acres </w:t>
      </w:r>
      <w:ins w:id="178" w:author="Kathy Baylis" w:date="2016-01-01T17:22:00Z">
        <w:r w:rsidR="001B0EAA">
          <w:rPr>
            <w:rFonts w:ascii="Times New Roman" w:hAnsi="Times New Roman" w:cs="Times New Roman"/>
            <w:sz w:val="24"/>
            <w:szCs w:val="24"/>
          </w:rPr>
          <w:t>of maize</w:t>
        </w:r>
      </w:ins>
      <w:r w:rsidR="009F706E" w:rsidRPr="0094303B">
        <w:rPr>
          <w:rFonts w:ascii="Times New Roman" w:hAnsi="Times New Roman" w:cs="Times New Roman"/>
          <w:sz w:val="24"/>
          <w:szCs w:val="24"/>
        </w:rPr>
        <w:t xml:space="preserve"> </w:t>
      </w:r>
      <w:ins w:id="179" w:author="Kathy Baylis" w:date="2016-01-01T17:23:00Z">
        <w:r w:rsidR="001B0EAA">
          <w:rPr>
            <w:rFonts w:ascii="Times New Roman" w:hAnsi="Times New Roman" w:cs="Times New Roman"/>
            <w:sz w:val="24"/>
            <w:szCs w:val="24"/>
          </w:rPr>
          <w:t xml:space="preserve">seed </w:t>
        </w:r>
      </w:ins>
      <w:r w:rsidRPr="0094303B">
        <w:rPr>
          <w:rFonts w:ascii="Times New Roman" w:hAnsi="Times New Roman" w:cs="Times New Roman"/>
          <w:sz w:val="24"/>
          <w:szCs w:val="24"/>
        </w:rPr>
        <w:t xml:space="preserve">planted in the US </w:t>
      </w:r>
      <w:r w:rsidRPr="0094303B">
        <w:rPr>
          <w:rFonts w:ascii="Times New Roman" w:hAnsi="Times New Roman" w:cs="Times New Roman"/>
          <w:sz w:val="24"/>
          <w:szCs w:val="24"/>
        </w:rPr>
        <w:fldChar w:fldCharType="begin"/>
      </w:r>
      <w:r w:rsidR="00B367A9" w:rsidRPr="0094303B">
        <w:rPr>
          <w:rFonts w:ascii="Times New Roman" w:hAnsi="Times New Roman" w:cs="Times New Roman"/>
          <w:sz w:val="24"/>
          <w:szCs w:val="24"/>
        </w:rPr>
        <w:instrText xml:space="preserve"> ADDIN EN.CITE &lt;EndNote&gt;&lt;Cite&gt;&lt;Author&gt;USDA-NASS&lt;/Author&gt;&lt;Year&gt;2013&lt;/Year&gt;&lt;RecNum&gt;267&lt;/RecNum&gt;&lt;DisplayText&gt;(44)&lt;/DisplayText&gt;&lt;record&gt;&lt;rec-number&gt;267&lt;/rec-number&gt;&lt;foreign-keys&gt;&lt;key app="EN" db-id="9aat0fwznpdftoexs9p5dsrvwt2zes5dz0p2"&gt;267&lt;/key&gt;&lt;/foreign-keys&gt;&lt;ref-type name="Report"&gt;27&lt;/ref-type&gt;&lt;contributors&gt;&lt;authors&gt;&lt;author&gt;USDA-NASS&lt;/author&gt;&lt;/authors&gt;&lt;/contributors&gt;&lt;titles&gt;&lt;title&gt;U.S. Corn acreage up for the fifth straight year&lt;/title&gt;&lt;/titles&gt;&lt;dates&gt;&lt;year&gt;2013&lt;/year&gt;&lt;/dates&gt;&lt;publisher&gt;USDA National Agricultural Statistics Survey&lt;/publisher&gt;&lt;urls&gt;&lt;related-urls&gt;&lt;url&gt;http://www.nass.usda.gov/Newsroom/2013/06_28_2013.asp&lt;/url&gt;&lt;/related-urls&gt;&lt;/urls&gt;&lt;/record&gt;&lt;/Cite&gt;&lt;/EndNote&gt;</w:instrText>
      </w:r>
      <w:r w:rsidRPr="0094303B">
        <w:rPr>
          <w:rFonts w:ascii="Times New Roman" w:hAnsi="Times New Roman" w:cs="Times New Roman"/>
          <w:sz w:val="24"/>
          <w:szCs w:val="24"/>
        </w:rPr>
        <w:fldChar w:fldCharType="separate"/>
      </w:r>
      <w:r w:rsidR="00B367A9" w:rsidRPr="0094303B">
        <w:rPr>
          <w:rFonts w:ascii="Times New Roman" w:hAnsi="Times New Roman" w:cs="Times New Roman"/>
          <w:noProof/>
          <w:sz w:val="24"/>
          <w:szCs w:val="24"/>
        </w:rPr>
        <w:t>(</w:t>
      </w:r>
      <w:hyperlink w:anchor="_ENREF_44" w:tooltip="USDA-NASS, 2013 #267" w:history="1">
        <w:r w:rsidR="0094303B" w:rsidRPr="0094303B">
          <w:rPr>
            <w:rFonts w:ascii="Times New Roman" w:hAnsi="Times New Roman" w:cs="Times New Roman"/>
            <w:noProof/>
            <w:sz w:val="24"/>
            <w:szCs w:val="24"/>
          </w:rPr>
          <w:t>44</w:t>
        </w:r>
      </w:hyperlink>
      <w:r w:rsidR="00B367A9" w:rsidRPr="0094303B">
        <w:rPr>
          <w:rFonts w:ascii="Times New Roman" w:hAnsi="Times New Roman" w:cs="Times New Roman"/>
          <w:noProof/>
          <w:sz w:val="24"/>
          <w:szCs w:val="24"/>
        </w:rPr>
        <w:t>)</w:t>
      </w:r>
      <w:r w:rsidRPr="0094303B">
        <w:rPr>
          <w:rFonts w:ascii="Times New Roman" w:hAnsi="Times New Roman" w:cs="Times New Roman"/>
          <w:sz w:val="24"/>
          <w:szCs w:val="24"/>
        </w:rPr>
        <w:fldChar w:fldCharType="end"/>
      </w:r>
      <w:r w:rsidRPr="0094303B">
        <w:rPr>
          <w:rFonts w:ascii="Times New Roman" w:hAnsi="Times New Roman" w:cs="Times New Roman"/>
          <w:sz w:val="24"/>
          <w:szCs w:val="24"/>
        </w:rPr>
        <w:t xml:space="preserve"> are coated with neonicotinoid insecticides</w:t>
      </w:r>
      <w:r w:rsidR="00097475" w:rsidRPr="0094303B">
        <w:rPr>
          <w:rFonts w:ascii="Times New Roman" w:hAnsi="Times New Roman" w:cs="Times New Roman"/>
          <w:sz w:val="24"/>
          <w:szCs w:val="24"/>
        </w:rPr>
        <w:t xml:space="preserve"> as well as </w:t>
      </w:r>
      <w:r w:rsidR="00EE32AC" w:rsidRPr="0094303B">
        <w:rPr>
          <w:rFonts w:ascii="Times New Roman" w:hAnsi="Times New Roman" w:cs="Times New Roman"/>
          <w:sz w:val="24"/>
          <w:szCs w:val="24"/>
        </w:rPr>
        <w:t>a variety of</w:t>
      </w:r>
      <w:r w:rsidR="00097475" w:rsidRPr="0094303B">
        <w:rPr>
          <w:rFonts w:ascii="Times New Roman" w:hAnsi="Times New Roman" w:cs="Times New Roman"/>
          <w:sz w:val="24"/>
          <w:szCs w:val="24"/>
        </w:rPr>
        <w:t xml:space="preserve"> fungicide</w:t>
      </w:r>
      <w:r w:rsidR="00EE32AC" w:rsidRPr="0094303B">
        <w:rPr>
          <w:rFonts w:ascii="Times New Roman" w:hAnsi="Times New Roman" w:cs="Times New Roman"/>
          <w:sz w:val="24"/>
          <w:szCs w:val="24"/>
        </w:rPr>
        <w:t xml:space="preserve">s including </w:t>
      </w:r>
      <w:commentRangeStart w:id="180"/>
      <w:proofErr w:type="spellStart"/>
      <w:r w:rsidR="00EE32AC" w:rsidRPr="0094303B">
        <w:rPr>
          <w:rFonts w:ascii="Times New Roman" w:hAnsi="Times New Roman" w:cs="Times New Roman"/>
          <w:sz w:val="24"/>
          <w:szCs w:val="24"/>
        </w:rPr>
        <w:t>Captan</w:t>
      </w:r>
      <w:commentRangeEnd w:id="180"/>
      <w:proofErr w:type="spellEnd"/>
      <w:r w:rsidR="00A36878" w:rsidRPr="0094303B">
        <w:rPr>
          <w:rStyle w:val="CommentReference"/>
          <w:rFonts w:ascii="Times New Roman" w:eastAsia="Times New Roman" w:hAnsi="Times New Roman" w:cs="Times New Roman"/>
          <w:lang w:val="en-CA"/>
        </w:rPr>
        <w:commentReference w:id="180"/>
      </w:r>
      <w:r w:rsidR="00EE32AC" w:rsidRPr="0094303B">
        <w:rPr>
          <w:rFonts w:ascii="Times New Roman" w:hAnsi="Times New Roman" w:cs="Times New Roman"/>
          <w:sz w:val="24"/>
          <w:szCs w:val="24"/>
        </w:rPr>
        <w:t xml:space="preserve">, </w:t>
      </w:r>
      <w:proofErr w:type="spellStart"/>
      <w:r w:rsidR="00EE32AC" w:rsidRPr="0094303B">
        <w:rPr>
          <w:rFonts w:ascii="Times New Roman" w:hAnsi="Times New Roman" w:cs="Times New Roman"/>
          <w:sz w:val="24"/>
          <w:szCs w:val="24"/>
        </w:rPr>
        <w:t>Metalaxyl</w:t>
      </w:r>
      <w:proofErr w:type="spellEnd"/>
      <w:r w:rsidR="00EE32AC" w:rsidRPr="0094303B">
        <w:rPr>
          <w:rFonts w:ascii="Times New Roman" w:hAnsi="Times New Roman" w:cs="Times New Roman"/>
          <w:sz w:val="24"/>
          <w:szCs w:val="24"/>
        </w:rPr>
        <w:t xml:space="preserve">, </w:t>
      </w:r>
      <w:proofErr w:type="spellStart"/>
      <w:r w:rsidR="00EE32AC" w:rsidRPr="0094303B">
        <w:rPr>
          <w:rFonts w:ascii="Times New Roman" w:hAnsi="Times New Roman" w:cs="Times New Roman"/>
          <w:sz w:val="24"/>
          <w:szCs w:val="24"/>
        </w:rPr>
        <w:t>Mefenoxam</w:t>
      </w:r>
      <w:proofErr w:type="spellEnd"/>
      <w:r w:rsidR="00EE32AC" w:rsidRPr="0094303B">
        <w:rPr>
          <w:rFonts w:ascii="Times New Roman" w:hAnsi="Times New Roman" w:cs="Times New Roman"/>
          <w:sz w:val="24"/>
          <w:szCs w:val="24"/>
        </w:rPr>
        <w:t xml:space="preserve">, </w:t>
      </w:r>
      <w:proofErr w:type="spellStart"/>
      <w:r w:rsidR="00EE32AC" w:rsidRPr="0094303B">
        <w:rPr>
          <w:rFonts w:ascii="Times New Roman" w:hAnsi="Times New Roman" w:cs="Times New Roman"/>
          <w:sz w:val="24"/>
          <w:szCs w:val="24"/>
        </w:rPr>
        <w:t>Fludioxonil</w:t>
      </w:r>
      <w:proofErr w:type="spellEnd"/>
      <w:r w:rsidR="00EE32AC" w:rsidRPr="0094303B">
        <w:rPr>
          <w:rFonts w:ascii="Times New Roman" w:hAnsi="Times New Roman" w:cs="Times New Roman"/>
          <w:sz w:val="24"/>
          <w:szCs w:val="24"/>
        </w:rPr>
        <w:t xml:space="preserve">, </w:t>
      </w:r>
      <w:proofErr w:type="spellStart"/>
      <w:r w:rsidR="00EE32AC" w:rsidRPr="0094303B">
        <w:rPr>
          <w:rFonts w:ascii="Times New Roman" w:hAnsi="Times New Roman" w:cs="Times New Roman"/>
          <w:sz w:val="24"/>
          <w:szCs w:val="24"/>
        </w:rPr>
        <w:t>Mefenoxam</w:t>
      </w:r>
      <w:proofErr w:type="spellEnd"/>
      <w:r w:rsidR="00EE32AC" w:rsidRPr="0094303B">
        <w:rPr>
          <w:rFonts w:ascii="Times New Roman" w:hAnsi="Times New Roman" w:cs="Times New Roman"/>
          <w:sz w:val="24"/>
          <w:szCs w:val="24"/>
        </w:rPr>
        <w:t xml:space="preserve"> and the </w:t>
      </w:r>
      <w:proofErr w:type="spellStart"/>
      <w:r w:rsidR="00EE32AC" w:rsidRPr="0094303B">
        <w:rPr>
          <w:rFonts w:ascii="Times New Roman" w:hAnsi="Times New Roman" w:cs="Times New Roman"/>
          <w:sz w:val="24"/>
          <w:szCs w:val="24"/>
        </w:rPr>
        <w:t>Strobilurins</w:t>
      </w:r>
      <w:proofErr w:type="spellEnd"/>
      <w:r w:rsidR="00291FBB" w:rsidRPr="0094303B">
        <w:rPr>
          <w:rFonts w:ascii="Times New Roman" w:hAnsi="Times New Roman" w:cs="Times New Roman"/>
          <w:sz w:val="24"/>
          <w:szCs w:val="24"/>
        </w:rPr>
        <w:t xml:space="preserve"> </w:t>
      </w:r>
      <w:r w:rsidR="007A6CF3" w:rsidRPr="0094303B">
        <w:rPr>
          <w:rFonts w:ascii="Times New Roman" w:hAnsi="Times New Roman" w:cs="Times New Roman"/>
          <w:sz w:val="24"/>
          <w:szCs w:val="24"/>
        </w:rPr>
        <w:fldChar w:fldCharType="begin"/>
      </w:r>
      <w:r w:rsidR="00B367A9" w:rsidRPr="0094303B">
        <w:rPr>
          <w:rFonts w:ascii="Times New Roman" w:hAnsi="Times New Roman" w:cs="Times New Roman"/>
          <w:sz w:val="24"/>
          <w:szCs w:val="24"/>
        </w:rPr>
        <w:instrText xml:space="preserve"> ADDIN EN.CITE &lt;EndNote&gt;&lt;Cite&gt;&lt;Author&gt;Lauer&lt;/Author&gt;&lt;Year&gt;2005&lt;/Year&gt;&lt;RecNum&gt;322&lt;/RecNum&gt;&lt;DisplayText&gt;(45, 46)&lt;/DisplayText&gt;&lt;record&gt;&lt;rec-number&gt;322&lt;/rec-number&gt;&lt;foreign-keys&gt;&lt;key app="EN" db-id="9aat0fwznpdftoexs9p5dsrvwt2zes5dz0p2"&gt;322&lt;/key&gt;&lt;/foreign-keys&gt;&lt;ref-type name="Electronic Article"&gt;43&lt;/ref-type&gt;&lt;contributors&gt;&lt;authors&gt;&lt;author&gt;Lauer, Joe&lt;/author&gt;&lt;/authors&gt;&lt;/contributors&gt;&lt;titles&gt;&lt;title&gt;Corn Seed Survival: The importance of seed fungicides and insecticides&lt;/title&gt;&lt;secondary-title&gt;Wisconsin Crop Manager&lt;/secondary-title&gt;&lt;/titles&gt;&lt;periodical&gt;&lt;full-title&gt;Wisconsin Crop Manager&lt;/full-title&gt;&lt;/periodical&gt;&lt;pages&gt;75-76&lt;/pages&gt;&lt;volume&gt;12&lt;/volume&gt;&lt;number&gt;11&lt;/number&gt;&lt;dates&gt;&lt;year&gt;2005&lt;/year&gt;&lt;/dates&gt;&lt;urls&gt;&lt;/urls&gt;&lt;/record&gt;&lt;/Cite&gt;&lt;Cite&gt;&lt;Author&gt;Solorzano&lt;/Author&gt;&lt;Year&gt;2011&lt;/Year&gt;&lt;RecNum&gt;323&lt;/RecNum&gt;&lt;record&gt;&lt;rec-number&gt;323&lt;/rec-number&gt;&lt;foreign-keys&gt;&lt;key app="EN" db-id="9aat0fwznpdftoexs9p5dsrvwt2zes5dz0p2"&gt;323&lt;/key&gt;&lt;/foreign-keys&gt;&lt;ref-type name="Journal Article"&gt;17&lt;/ref-type&gt;&lt;contributors&gt;&lt;authors&gt;&lt;author&gt;Solorzano, C. D.&lt;/author&gt;&lt;author&gt;Malvick, D. K.&lt;/author&gt;&lt;/authors&gt;&lt;/contributors&gt;&lt;titles&gt;&lt;title&gt;Effects of fungicide seed treatments on germination, population, and yield of maize grown from seed infected with fungal pathogens&lt;/title&gt;&lt;secondary-title&gt;Field Crops Research&lt;/secondary-title&gt;&lt;/titles&gt;&lt;periodical&gt;&lt;full-title&gt;Field Crops Research&lt;/full-title&gt;&lt;/periodical&gt;&lt;pages&gt;173-178&lt;/pages&gt;&lt;volume&gt;122&lt;/volume&gt;&lt;number&gt;3&lt;/number&gt;&lt;dates&gt;&lt;year&gt;2011&lt;/year&gt;&lt;pub-dates&gt;&lt;date&gt;Jun 14&lt;/date&gt;&lt;/pub-dates&gt;&lt;/dates&gt;&lt;isbn&gt;0378-4290&lt;/isbn&gt;&lt;accession-num&gt;WOS:000291839100002&lt;/accession-num&gt;&lt;urls&gt;&lt;related-urls&gt;&lt;url&gt;&amp;lt;Go to ISI&amp;gt;://WOS:000291839100002&lt;/url&gt;&lt;/related-urls&gt;&lt;/urls&gt;&lt;electronic-resource-num&gt;10.1016/j.fcr.2011.02.011&lt;/electronic-resource-num&gt;&lt;/record&gt;&lt;/Cite&gt;&lt;/EndNote&gt;</w:instrText>
      </w:r>
      <w:r w:rsidR="007A6CF3" w:rsidRPr="0094303B">
        <w:rPr>
          <w:rFonts w:ascii="Times New Roman" w:hAnsi="Times New Roman" w:cs="Times New Roman"/>
          <w:sz w:val="24"/>
          <w:szCs w:val="24"/>
        </w:rPr>
        <w:fldChar w:fldCharType="separate"/>
      </w:r>
      <w:r w:rsidR="00B367A9" w:rsidRPr="0094303B">
        <w:rPr>
          <w:rFonts w:ascii="Times New Roman" w:hAnsi="Times New Roman" w:cs="Times New Roman"/>
          <w:noProof/>
          <w:sz w:val="24"/>
          <w:szCs w:val="24"/>
        </w:rPr>
        <w:t>(</w:t>
      </w:r>
      <w:hyperlink w:anchor="_ENREF_45" w:tooltip="Lauer, 2005 #322" w:history="1">
        <w:r w:rsidR="0094303B" w:rsidRPr="0094303B">
          <w:rPr>
            <w:rFonts w:ascii="Times New Roman" w:hAnsi="Times New Roman" w:cs="Times New Roman"/>
            <w:noProof/>
            <w:sz w:val="24"/>
            <w:szCs w:val="24"/>
          </w:rPr>
          <w:t>45</w:t>
        </w:r>
      </w:hyperlink>
      <w:r w:rsidR="00B367A9" w:rsidRPr="0094303B">
        <w:rPr>
          <w:rFonts w:ascii="Times New Roman" w:hAnsi="Times New Roman" w:cs="Times New Roman"/>
          <w:noProof/>
          <w:sz w:val="24"/>
          <w:szCs w:val="24"/>
        </w:rPr>
        <w:t xml:space="preserve">, </w:t>
      </w:r>
      <w:hyperlink w:anchor="_ENREF_46" w:tooltip="Solorzano, 2011 #323" w:history="1">
        <w:r w:rsidR="0094303B" w:rsidRPr="0094303B">
          <w:rPr>
            <w:rFonts w:ascii="Times New Roman" w:hAnsi="Times New Roman" w:cs="Times New Roman"/>
            <w:noProof/>
            <w:sz w:val="24"/>
            <w:szCs w:val="24"/>
          </w:rPr>
          <w:t>46</w:t>
        </w:r>
      </w:hyperlink>
      <w:r w:rsidR="00B367A9" w:rsidRPr="0094303B">
        <w:rPr>
          <w:rFonts w:ascii="Times New Roman" w:hAnsi="Times New Roman" w:cs="Times New Roman"/>
          <w:noProof/>
          <w:sz w:val="24"/>
          <w:szCs w:val="24"/>
        </w:rPr>
        <w:t>)</w:t>
      </w:r>
      <w:r w:rsidR="007A6CF3" w:rsidRPr="0094303B">
        <w:rPr>
          <w:rFonts w:ascii="Times New Roman" w:hAnsi="Times New Roman" w:cs="Times New Roman"/>
          <w:sz w:val="24"/>
          <w:szCs w:val="24"/>
        </w:rPr>
        <w:fldChar w:fldCharType="end"/>
      </w:r>
      <w:r w:rsidRPr="0094303B">
        <w:rPr>
          <w:rFonts w:ascii="Times New Roman" w:hAnsi="Times New Roman" w:cs="Times New Roman"/>
          <w:sz w:val="24"/>
          <w:szCs w:val="24"/>
        </w:rPr>
        <w:t xml:space="preserve">. The most commonly used neonicotinoids for maize seed are </w:t>
      </w:r>
      <w:proofErr w:type="spellStart"/>
      <w:r w:rsidRPr="0094303B">
        <w:rPr>
          <w:rFonts w:ascii="Times New Roman" w:hAnsi="Times New Roman" w:cs="Times New Roman"/>
          <w:sz w:val="24"/>
          <w:szCs w:val="24"/>
        </w:rPr>
        <w:t>clothianidin</w:t>
      </w:r>
      <w:proofErr w:type="spellEnd"/>
      <w:r w:rsidRPr="0094303B">
        <w:rPr>
          <w:rFonts w:ascii="Times New Roman" w:hAnsi="Times New Roman" w:cs="Times New Roman"/>
          <w:sz w:val="24"/>
          <w:szCs w:val="24"/>
        </w:rPr>
        <w:t xml:space="preserve"> and </w:t>
      </w:r>
      <w:proofErr w:type="spellStart"/>
      <w:r w:rsidRPr="0094303B">
        <w:rPr>
          <w:rFonts w:ascii="Times New Roman" w:hAnsi="Times New Roman" w:cs="Times New Roman"/>
          <w:sz w:val="24"/>
          <w:szCs w:val="24"/>
        </w:rPr>
        <w:t>thiamethoxam</w:t>
      </w:r>
      <w:proofErr w:type="spellEnd"/>
      <w:r w:rsidRPr="0094303B">
        <w:rPr>
          <w:rFonts w:ascii="Times New Roman" w:hAnsi="Times New Roman" w:cs="Times New Roman"/>
          <w:sz w:val="24"/>
          <w:szCs w:val="24"/>
        </w:rPr>
        <w:t xml:space="preserve">; the latter is metabolized to </w:t>
      </w:r>
      <w:proofErr w:type="spellStart"/>
      <w:r w:rsidRPr="0094303B">
        <w:rPr>
          <w:rFonts w:ascii="Times New Roman" w:hAnsi="Times New Roman" w:cs="Times New Roman"/>
          <w:sz w:val="24"/>
          <w:szCs w:val="24"/>
        </w:rPr>
        <w:t>clothianidin</w:t>
      </w:r>
      <w:proofErr w:type="spellEnd"/>
      <w:r w:rsidRPr="0094303B">
        <w:rPr>
          <w:rFonts w:ascii="Times New Roman" w:hAnsi="Times New Roman" w:cs="Times New Roman"/>
          <w:sz w:val="24"/>
          <w:szCs w:val="24"/>
        </w:rPr>
        <w:t xml:space="preserve"> in the insect</w:t>
      </w:r>
      <w:r w:rsidR="00A62F47" w:rsidRPr="0094303B">
        <w:rPr>
          <w:rFonts w:ascii="Times New Roman" w:hAnsi="Times New Roman" w:cs="Times New Roman"/>
          <w:sz w:val="24"/>
          <w:szCs w:val="24"/>
        </w:rPr>
        <w:t xml:space="preserve"> </w:t>
      </w:r>
      <w:r w:rsidR="00A62F47" w:rsidRPr="0094303B">
        <w:rPr>
          <w:rFonts w:ascii="Times New Roman" w:hAnsi="Times New Roman" w:cs="Times New Roman"/>
          <w:sz w:val="24"/>
          <w:szCs w:val="24"/>
        </w:rPr>
        <w:fldChar w:fldCharType="begin"/>
      </w:r>
      <w:r w:rsidR="00B367A9" w:rsidRPr="0094303B">
        <w:rPr>
          <w:rFonts w:ascii="Times New Roman" w:hAnsi="Times New Roman" w:cs="Times New Roman"/>
          <w:sz w:val="24"/>
          <w:szCs w:val="24"/>
        </w:rPr>
        <w:instrText xml:space="preserve"> ADDIN EN.CITE &lt;EndNote&gt;&lt;Cite&gt;&lt;Author&gt;Nauen&lt;/Author&gt;&lt;Year&gt;2003&lt;/Year&gt;&lt;RecNum&gt;294&lt;/RecNum&gt;&lt;DisplayText&gt;(47)&lt;/DisplayText&gt;&lt;record&gt;&lt;rec-number&gt;294&lt;/rec-number&gt;&lt;foreign-keys&gt;&lt;key app="EN" db-id="9aat0fwznpdftoexs9p5dsrvwt2zes5dz0p2"&gt;294&lt;/key&gt;&lt;/foreign-keys&gt;&lt;ref-type name="Journal Article"&gt;17&lt;/ref-type&gt;&lt;contributors&gt;&lt;authors&gt;&lt;author&gt;Nauen, Ralf&lt;/author&gt;&lt;author&gt;Ebbinghaus-Kintscher, Ulrich&lt;/author&gt;&lt;author&gt;Salgado, Vincent L.&lt;/author&gt;&lt;author&gt;Kaussmann, Martin&lt;/author&gt;&lt;/authors&gt;&lt;/contributors&gt;&lt;titles&gt;&lt;title&gt;Thiamethoxam is a neonicotinoid precursor converted to clothianidin in insects and plants&lt;/title&gt;&lt;secondary-title&gt;Pesticide Biochemistry and Physiology&lt;/secondary-title&gt;&lt;/titles&gt;&lt;periodical&gt;&lt;full-title&gt;Pesticide Biochemistry and Physiology&lt;/full-title&gt;&lt;/periodical&gt;&lt;pages&gt;55-69&lt;/pages&gt;&lt;volume&gt;76&lt;/volume&gt;&lt;number&gt;2&lt;/number&gt;&lt;keywords&gt;&lt;keyword&gt;Thiamethoxam&lt;/keyword&gt;&lt;keyword&gt;Clothianidin&lt;/keyword&gt;&lt;keyword&gt;Nicotinic acetylcholine receptor&lt;/keyword&gt;&lt;keyword&gt;nAChR&lt;/keyword&gt;&lt;keyword&gt;Imidacloprid&lt;/keyword&gt;&lt;keyword&gt;Spodoptera frugiperda&lt;/keyword&gt;&lt;keyword&gt;Cotton&lt;/keyword&gt;&lt;keyword&gt;Metabolism&lt;/keyword&gt;&lt;keyword&gt;Neonicotinoid insecticide&lt;/keyword&gt;&lt;keyword&gt;Cockroach&lt;/keyword&gt;&lt;/keywords&gt;&lt;dates&gt;&lt;year&gt;2003&lt;/year&gt;&lt;/dates&gt;&lt;isbn&gt;0048-3575&lt;/isbn&gt;&lt;urls&gt;&lt;related-urls&gt;&lt;url&gt;http://www.sciencedirect.com/science/article/pii/S0048357503000658&lt;/url&gt;&lt;/related-urls&gt;&lt;/urls&gt;&lt;electronic-resource-num&gt;http://dx.doi.org/10.1016/S0048-3575(03)00065-8&lt;/electronic-resource-num&gt;&lt;/record&gt;&lt;/Cite&gt;&lt;/EndNote&gt;</w:instrText>
      </w:r>
      <w:r w:rsidR="00A62F47" w:rsidRPr="0094303B">
        <w:rPr>
          <w:rFonts w:ascii="Times New Roman" w:hAnsi="Times New Roman" w:cs="Times New Roman"/>
          <w:sz w:val="24"/>
          <w:szCs w:val="24"/>
        </w:rPr>
        <w:fldChar w:fldCharType="separate"/>
      </w:r>
      <w:r w:rsidR="00B367A9" w:rsidRPr="0094303B">
        <w:rPr>
          <w:rFonts w:ascii="Times New Roman" w:hAnsi="Times New Roman" w:cs="Times New Roman"/>
          <w:noProof/>
          <w:sz w:val="24"/>
          <w:szCs w:val="24"/>
        </w:rPr>
        <w:t>(</w:t>
      </w:r>
      <w:hyperlink w:anchor="_ENREF_47" w:tooltip="Nauen, 2003 #294" w:history="1">
        <w:r w:rsidR="0094303B" w:rsidRPr="0094303B">
          <w:rPr>
            <w:rFonts w:ascii="Times New Roman" w:hAnsi="Times New Roman" w:cs="Times New Roman"/>
            <w:noProof/>
            <w:sz w:val="24"/>
            <w:szCs w:val="24"/>
          </w:rPr>
          <w:t>47</w:t>
        </w:r>
      </w:hyperlink>
      <w:r w:rsidR="00B367A9" w:rsidRPr="0094303B">
        <w:rPr>
          <w:rFonts w:ascii="Times New Roman" w:hAnsi="Times New Roman" w:cs="Times New Roman"/>
          <w:noProof/>
          <w:sz w:val="24"/>
          <w:szCs w:val="24"/>
        </w:rPr>
        <w:t>)</w:t>
      </w:r>
      <w:r w:rsidR="00A62F47" w:rsidRPr="0094303B">
        <w:rPr>
          <w:rFonts w:ascii="Times New Roman" w:hAnsi="Times New Roman" w:cs="Times New Roman"/>
          <w:sz w:val="24"/>
          <w:szCs w:val="24"/>
        </w:rPr>
        <w:fldChar w:fldCharType="end"/>
      </w:r>
      <w:r w:rsidRPr="0094303B">
        <w:rPr>
          <w:rFonts w:ascii="Times New Roman" w:hAnsi="Times New Roman" w:cs="Times New Roman"/>
          <w:sz w:val="24"/>
          <w:szCs w:val="24"/>
        </w:rPr>
        <w:t xml:space="preserve">. </w:t>
      </w:r>
      <w:commentRangeStart w:id="181"/>
      <w:r w:rsidRPr="0094303B">
        <w:rPr>
          <w:rFonts w:ascii="Times New Roman" w:hAnsi="Times New Roman" w:cs="Times New Roman"/>
          <w:sz w:val="24"/>
          <w:szCs w:val="24"/>
        </w:rPr>
        <w:t xml:space="preserve">Honey bees cannot distinguish neonicotinoid laced </w:t>
      </w:r>
      <w:r w:rsidR="00291FBB" w:rsidRPr="0094303B">
        <w:rPr>
          <w:rFonts w:ascii="Times New Roman" w:hAnsi="Times New Roman" w:cs="Times New Roman"/>
          <w:sz w:val="24"/>
          <w:szCs w:val="24"/>
        </w:rPr>
        <w:t xml:space="preserve">food sources </w:t>
      </w:r>
      <w:r w:rsidRPr="0094303B">
        <w:rPr>
          <w:rFonts w:ascii="Times New Roman" w:hAnsi="Times New Roman" w:cs="Times New Roman"/>
          <w:sz w:val="24"/>
          <w:szCs w:val="24"/>
        </w:rPr>
        <w:t xml:space="preserve">and preferentially consume </w:t>
      </w:r>
      <w:r w:rsidR="001E1963" w:rsidRPr="0094303B">
        <w:rPr>
          <w:rFonts w:ascii="Times New Roman" w:hAnsi="Times New Roman" w:cs="Times New Roman"/>
          <w:sz w:val="24"/>
          <w:szCs w:val="24"/>
        </w:rPr>
        <w:t xml:space="preserve">neonicotinoid </w:t>
      </w:r>
      <w:r w:rsidRPr="0094303B">
        <w:rPr>
          <w:rFonts w:ascii="Times New Roman" w:hAnsi="Times New Roman" w:cs="Times New Roman"/>
          <w:sz w:val="24"/>
          <w:szCs w:val="24"/>
        </w:rPr>
        <w:t xml:space="preserve">contaminated sugar syrup in the lab </w:t>
      </w:r>
      <w:commentRangeEnd w:id="181"/>
      <w:r w:rsidR="00026C60">
        <w:rPr>
          <w:rStyle w:val="CommentReference"/>
          <w:rFonts w:ascii="Times New Roman" w:eastAsia="Times New Roman" w:hAnsi="Times New Roman" w:cs="Times New Roman"/>
          <w:lang w:val="en-CA"/>
        </w:rPr>
        <w:commentReference w:id="181"/>
      </w:r>
      <w:r w:rsidRPr="0094303B">
        <w:rPr>
          <w:rFonts w:ascii="Times New Roman" w:hAnsi="Times New Roman" w:cs="Times New Roman"/>
          <w:sz w:val="24"/>
          <w:szCs w:val="24"/>
        </w:rPr>
        <w:fldChar w:fldCharType="begin"/>
      </w:r>
      <w:r w:rsidR="00B27F5C" w:rsidRPr="0094303B">
        <w:rPr>
          <w:rFonts w:ascii="Times New Roman" w:hAnsi="Times New Roman" w:cs="Times New Roman"/>
          <w:sz w:val="24"/>
          <w:szCs w:val="24"/>
        </w:rPr>
        <w:instrText xml:space="preserve"> ADDIN EN.CITE &lt;EndNote&gt;&lt;Cite&gt;&lt;Author&gt;Kessler&lt;/Author&gt;&lt;Year&gt;2015&lt;/Year&gt;&lt;RecNum&gt;291&lt;/RecNum&gt;&lt;DisplayText&gt;(48)&lt;/DisplayText&gt;&lt;record&gt;&lt;rec-number&gt;291&lt;/rec-number&gt;&lt;foreign-keys&gt;&lt;key app="EN" db-id="9aat0fwznpdftoexs9p5dsrvwt2zes5dz0p2"&gt;291&lt;/key&gt;&lt;/foreign-keys&gt;&lt;ref-type name="Journal Article"&gt;17&lt;/ref-type&gt;&lt;contributors&gt;&lt;authors&gt;&lt;author&gt;Kessler, Sebastien C.&lt;/author&gt;&lt;author&gt;Tiedeken, Erin Jo&lt;/author&gt;&lt;author&gt;Simcock, Kerry L.&lt;/author&gt;&lt;author&gt;Derveau, Sophie&lt;/author&gt;&lt;author&gt;Mitchell, Jessica&lt;/author&gt;&lt;author&gt;Softley, Samantha&lt;/author&gt;&lt;author&gt;Stout, Jane C.&lt;/author&gt;&lt;author&gt;Wright, Geraldine A.&lt;/author&gt;&lt;/authors&gt;&lt;/contributors&gt;&lt;titles&gt;&lt;title&gt;Bees prefer foods containing neonicotinoid pesticides&lt;/title&gt;&lt;secondary-title&gt;Nature&lt;/secondary-title&gt;&lt;/titles&gt;&lt;periodical&gt;&lt;full-title&gt;Nature&lt;/full-title&gt;&lt;abbr-1&gt;Nature&lt;/abbr-1&gt;&lt;/periodical&gt;&lt;pages&gt;74-76&lt;/pages&gt;&lt;volume&gt;521&lt;/volume&gt;&lt;number&gt;7550&lt;/number&gt;&lt;dates&gt;&lt;year&gt;2015&lt;/year&gt;&lt;/dates&gt;&lt;publisher&gt;Nature Publishing Group, a division of Macmillan Publishers Limited. All Rights Reserved.&lt;/publisher&gt;&lt;isbn&gt;0028-0836&lt;/isbn&gt;&lt;work-type&gt;Letter&lt;/work-type&gt;&lt;urls&gt;&lt;related-urls&gt;&lt;url&gt;http://dx.doi.org/10.1038/nature14414&lt;/url&gt;&lt;/related-urls&gt;&lt;/urls&gt;&lt;electronic-resource-num&gt;10.1038/nature14414&lt;/electronic-resource-num&gt;&lt;/record&gt;&lt;/Cite&gt;&lt;/EndNote&gt;</w:instrText>
      </w:r>
      <w:r w:rsidRPr="0094303B">
        <w:rPr>
          <w:rFonts w:ascii="Times New Roman" w:hAnsi="Times New Roman" w:cs="Times New Roman"/>
          <w:sz w:val="24"/>
          <w:szCs w:val="24"/>
        </w:rPr>
        <w:fldChar w:fldCharType="separate"/>
      </w:r>
      <w:r w:rsidR="00B367A9" w:rsidRPr="0094303B">
        <w:rPr>
          <w:rFonts w:ascii="Times New Roman" w:hAnsi="Times New Roman" w:cs="Times New Roman"/>
          <w:noProof/>
          <w:sz w:val="24"/>
          <w:szCs w:val="24"/>
        </w:rPr>
        <w:t>(</w:t>
      </w:r>
      <w:hyperlink w:anchor="_ENREF_48" w:tooltip="Kessler, 2015 #291" w:history="1">
        <w:r w:rsidR="0094303B" w:rsidRPr="0094303B">
          <w:rPr>
            <w:rFonts w:ascii="Times New Roman" w:hAnsi="Times New Roman" w:cs="Times New Roman"/>
            <w:noProof/>
            <w:sz w:val="24"/>
            <w:szCs w:val="24"/>
          </w:rPr>
          <w:t>48</w:t>
        </w:r>
      </w:hyperlink>
      <w:r w:rsidR="00B367A9" w:rsidRPr="0094303B">
        <w:rPr>
          <w:rFonts w:ascii="Times New Roman" w:hAnsi="Times New Roman" w:cs="Times New Roman"/>
          <w:noProof/>
          <w:sz w:val="24"/>
          <w:szCs w:val="24"/>
        </w:rPr>
        <w:t>)</w:t>
      </w:r>
      <w:r w:rsidRPr="0094303B">
        <w:rPr>
          <w:rFonts w:ascii="Times New Roman" w:hAnsi="Times New Roman" w:cs="Times New Roman"/>
          <w:sz w:val="24"/>
          <w:szCs w:val="24"/>
        </w:rPr>
        <w:fldChar w:fldCharType="end"/>
      </w:r>
      <w:r w:rsidRPr="0094303B">
        <w:rPr>
          <w:rFonts w:ascii="Times New Roman" w:hAnsi="Times New Roman" w:cs="Times New Roman"/>
          <w:sz w:val="24"/>
          <w:szCs w:val="24"/>
        </w:rPr>
        <w:t xml:space="preserve">. </w:t>
      </w:r>
    </w:p>
    <w:p w14:paraId="0036D38E" w14:textId="4142323D" w:rsidR="006140AD" w:rsidRPr="0094303B" w:rsidRDefault="00973CF9" w:rsidP="00973CF9">
      <w:pPr>
        <w:spacing w:line="360" w:lineRule="auto"/>
        <w:ind w:firstLine="720"/>
        <w:rPr>
          <w:rFonts w:ascii="Times New Roman" w:hAnsi="Times New Roman" w:cs="Times New Roman"/>
          <w:sz w:val="24"/>
          <w:szCs w:val="24"/>
        </w:rPr>
      </w:pPr>
      <w:r w:rsidRPr="0094303B">
        <w:rPr>
          <w:rFonts w:ascii="Times New Roman" w:hAnsi="Times New Roman" w:cs="Times New Roman"/>
          <w:sz w:val="24"/>
          <w:szCs w:val="24"/>
        </w:rPr>
        <w:t xml:space="preserve">Fungicides are another widely used class of pesticides, routinely used on the vast majority of fruit and vegetable crops. </w:t>
      </w:r>
      <w:ins w:id="182" w:author="Kathy Baylis" w:date="2016-01-01T17:23:00Z">
        <w:r w:rsidR="001B0EAA">
          <w:rPr>
            <w:rFonts w:ascii="Times New Roman" w:hAnsi="Times New Roman" w:cs="Times New Roman"/>
            <w:sz w:val="24"/>
            <w:szCs w:val="24"/>
          </w:rPr>
          <w:t xml:space="preserve">As with neonicotinoids, </w:t>
        </w:r>
      </w:ins>
      <w:del w:id="183" w:author="Kathy Baylis" w:date="2016-01-01T17:23:00Z">
        <w:r w:rsidR="00DA6707" w:rsidRPr="0094303B" w:rsidDel="001B0EAA">
          <w:rPr>
            <w:rFonts w:ascii="Times New Roman" w:hAnsi="Times New Roman" w:cs="Times New Roman"/>
            <w:sz w:val="24"/>
            <w:szCs w:val="24"/>
          </w:rPr>
          <w:delText>M</w:delText>
        </w:r>
      </w:del>
      <w:ins w:id="184" w:author="Kathy Baylis" w:date="2016-01-01T17:23:00Z">
        <w:r w:rsidR="001B0EAA">
          <w:rPr>
            <w:rFonts w:ascii="Times New Roman" w:hAnsi="Times New Roman" w:cs="Times New Roman"/>
            <w:sz w:val="24"/>
            <w:szCs w:val="24"/>
          </w:rPr>
          <w:t>m</w:t>
        </w:r>
      </w:ins>
      <w:r w:rsidRPr="0094303B">
        <w:rPr>
          <w:rFonts w:ascii="Times New Roman" w:hAnsi="Times New Roman" w:cs="Times New Roman"/>
          <w:sz w:val="24"/>
          <w:szCs w:val="24"/>
        </w:rPr>
        <w:t xml:space="preserve">ost fungicides </w:t>
      </w:r>
      <w:r w:rsidR="00DA6707" w:rsidRPr="0094303B">
        <w:rPr>
          <w:rFonts w:ascii="Times New Roman" w:hAnsi="Times New Roman" w:cs="Times New Roman"/>
          <w:sz w:val="24"/>
          <w:szCs w:val="24"/>
        </w:rPr>
        <w:t>are</w:t>
      </w:r>
      <w:r w:rsidRPr="0094303B">
        <w:rPr>
          <w:rFonts w:ascii="Times New Roman" w:hAnsi="Times New Roman" w:cs="Times New Roman"/>
          <w:sz w:val="24"/>
          <w:szCs w:val="24"/>
        </w:rPr>
        <w:t xml:space="preserve"> applied </w:t>
      </w:r>
      <w:r w:rsidR="00DA6707" w:rsidRPr="0094303B">
        <w:rPr>
          <w:rFonts w:ascii="Times New Roman" w:hAnsi="Times New Roman" w:cs="Times New Roman"/>
          <w:sz w:val="24"/>
          <w:szCs w:val="24"/>
        </w:rPr>
        <w:t xml:space="preserve">as prophylactic treatments </w:t>
      </w:r>
      <w:r w:rsidR="00097475" w:rsidRPr="0094303B">
        <w:rPr>
          <w:rFonts w:ascii="Times New Roman" w:hAnsi="Times New Roman" w:cs="Times New Roman"/>
          <w:sz w:val="24"/>
          <w:szCs w:val="24"/>
        </w:rPr>
        <w:t>(i.e. seed coating</w:t>
      </w:r>
      <w:r w:rsidR="007A6CF3" w:rsidRPr="0094303B">
        <w:rPr>
          <w:rFonts w:ascii="Times New Roman" w:hAnsi="Times New Roman" w:cs="Times New Roman"/>
          <w:sz w:val="24"/>
          <w:szCs w:val="24"/>
        </w:rPr>
        <w:t xml:space="preserve"> or foliar application</w:t>
      </w:r>
      <w:r w:rsidR="00097475" w:rsidRPr="0094303B">
        <w:rPr>
          <w:rFonts w:ascii="Times New Roman" w:hAnsi="Times New Roman" w:cs="Times New Roman"/>
          <w:sz w:val="24"/>
          <w:szCs w:val="24"/>
        </w:rPr>
        <w:t xml:space="preserve">) </w:t>
      </w:r>
      <w:r w:rsidRPr="0094303B">
        <w:rPr>
          <w:rFonts w:ascii="Times New Roman" w:hAnsi="Times New Roman" w:cs="Times New Roman"/>
          <w:sz w:val="24"/>
          <w:szCs w:val="24"/>
        </w:rPr>
        <w:t xml:space="preserve">or at the first appearance of symptoms. Fungicides are applied at least once per growing season to more than 80% of all agricultural crops, with 108 million pounds applied annually </w:t>
      </w:r>
      <w:r w:rsidRPr="0094303B">
        <w:rPr>
          <w:rFonts w:ascii="Times New Roman" w:hAnsi="Times New Roman" w:cs="Times New Roman"/>
          <w:sz w:val="24"/>
          <w:szCs w:val="24"/>
        </w:rPr>
        <w:fldChar w:fldCharType="begin"/>
      </w:r>
      <w:r w:rsidR="00B367A9" w:rsidRPr="0094303B">
        <w:rPr>
          <w:rFonts w:ascii="Times New Roman" w:hAnsi="Times New Roman" w:cs="Times New Roman"/>
          <w:sz w:val="24"/>
          <w:szCs w:val="24"/>
        </w:rPr>
        <w:instrText xml:space="preserve"> ADDIN EN.CITE &lt;EndNote&gt;&lt;Cite&gt;&lt;Author&gt;Gianessi&lt;/Author&gt;&lt;Year&gt;2006&lt;/Year&gt;&lt;RecNum&gt;269&lt;/RecNum&gt;&lt;DisplayText&gt;(49)&lt;/DisplayText&gt;&lt;record&gt;&lt;rec-number&gt;269&lt;/rec-number&gt;&lt;foreign-keys&gt;&lt;key app="EN" db-id="9aat0fwznpdftoexs9p5dsrvwt2zes5dz0p2"&gt;269&lt;/key&gt;&lt;/foreign-keys&gt;&lt;ref-type name="Journal Article"&gt;17&lt;/ref-type&gt;&lt;contributors&gt;&lt;authors&gt;&lt;author&gt;Gianessi, Leonard&lt;/author&gt;&lt;author&gt;Reigner, Nathan&lt;/author&gt;&lt;/authors&gt;&lt;/contributors&gt;&lt;titles&gt;&lt;title&gt;The importance of fungicides in US crop production&lt;/title&gt;&lt;secondary-title&gt;Outlooks on Pest Management&lt;/secondary-title&gt;&lt;/titles&gt;&lt;periodical&gt;&lt;full-title&gt;Outlooks on Pest Management&lt;/full-title&gt;&lt;/periodical&gt;&lt;pages&gt;209-213&lt;/pages&gt;&lt;volume&gt;17&lt;/volume&gt;&lt;number&gt;5&lt;/number&gt;&lt;dates&gt;&lt;year&gt;2006&lt;/year&gt;&lt;/dates&gt;&lt;isbn&gt;1743-1026&lt;/isbn&gt;&lt;urls&gt;&lt;/urls&gt;&lt;electronic-resource-num&gt;10.1564/17oct06&lt;/electronic-resource-num&gt;&lt;/record&gt;&lt;/Cite&gt;&lt;/EndNote&gt;</w:instrText>
      </w:r>
      <w:r w:rsidRPr="0094303B">
        <w:rPr>
          <w:rFonts w:ascii="Times New Roman" w:hAnsi="Times New Roman" w:cs="Times New Roman"/>
          <w:sz w:val="24"/>
          <w:szCs w:val="24"/>
        </w:rPr>
        <w:fldChar w:fldCharType="separate"/>
      </w:r>
      <w:r w:rsidR="00B367A9" w:rsidRPr="0094303B">
        <w:rPr>
          <w:rFonts w:ascii="Times New Roman" w:hAnsi="Times New Roman" w:cs="Times New Roman"/>
          <w:noProof/>
          <w:sz w:val="24"/>
          <w:szCs w:val="24"/>
        </w:rPr>
        <w:t>(</w:t>
      </w:r>
      <w:hyperlink w:anchor="_ENREF_49" w:tooltip="Gianessi, 2006 #269" w:history="1">
        <w:r w:rsidR="0094303B" w:rsidRPr="0094303B">
          <w:rPr>
            <w:rFonts w:ascii="Times New Roman" w:hAnsi="Times New Roman" w:cs="Times New Roman"/>
            <w:noProof/>
            <w:sz w:val="24"/>
            <w:szCs w:val="24"/>
          </w:rPr>
          <w:t>49</w:t>
        </w:r>
      </w:hyperlink>
      <w:r w:rsidR="00B367A9" w:rsidRPr="0094303B">
        <w:rPr>
          <w:rFonts w:ascii="Times New Roman" w:hAnsi="Times New Roman" w:cs="Times New Roman"/>
          <w:noProof/>
          <w:sz w:val="24"/>
          <w:szCs w:val="24"/>
        </w:rPr>
        <w:t>)</w:t>
      </w:r>
      <w:r w:rsidRPr="0094303B">
        <w:rPr>
          <w:rFonts w:ascii="Times New Roman" w:hAnsi="Times New Roman" w:cs="Times New Roman"/>
          <w:sz w:val="24"/>
          <w:szCs w:val="24"/>
        </w:rPr>
        <w:fldChar w:fldCharType="end"/>
      </w:r>
      <w:r w:rsidRPr="0094303B">
        <w:rPr>
          <w:rFonts w:ascii="Times New Roman" w:hAnsi="Times New Roman" w:cs="Times New Roman"/>
          <w:sz w:val="24"/>
          <w:szCs w:val="24"/>
        </w:rPr>
        <w:t>, a market</w:t>
      </w:r>
      <w:del w:id="185" w:author="Kathy Baylis" w:date="2016-01-01T17:24:00Z">
        <w:r w:rsidRPr="0094303B" w:rsidDel="001B0EAA">
          <w:rPr>
            <w:rFonts w:ascii="Times New Roman" w:hAnsi="Times New Roman" w:cs="Times New Roman"/>
            <w:sz w:val="24"/>
            <w:szCs w:val="24"/>
          </w:rPr>
          <w:delText xml:space="preserve"> share</w:delText>
        </w:r>
      </w:del>
      <w:r w:rsidRPr="0094303B">
        <w:rPr>
          <w:rFonts w:ascii="Times New Roman" w:hAnsi="Times New Roman" w:cs="Times New Roman"/>
          <w:sz w:val="24"/>
          <w:szCs w:val="24"/>
        </w:rPr>
        <w:t xml:space="preserve"> worth $8.9 billion in 2005 </w:t>
      </w:r>
      <w:r w:rsidRPr="0094303B">
        <w:rPr>
          <w:rFonts w:ascii="Times New Roman" w:hAnsi="Times New Roman" w:cs="Times New Roman"/>
          <w:sz w:val="24"/>
          <w:szCs w:val="24"/>
        </w:rPr>
        <w:fldChar w:fldCharType="begin"/>
      </w:r>
      <w:r w:rsidR="00B367A9" w:rsidRPr="0094303B">
        <w:rPr>
          <w:rFonts w:ascii="Times New Roman" w:hAnsi="Times New Roman" w:cs="Times New Roman"/>
          <w:sz w:val="24"/>
          <w:szCs w:val="24"/>
        </w:rPr>
        <w:instrText xml:space="preserve"> ADDIN EN.CITE &lt;EndNote&gt;&lt;Cite&gt;&lt;Author&gt;Morton&lt;/Author&gt;&lt;Year&gt;2008&lt;/Year&gt;&lt;RecNum&gt;268&lt;/RecNum&gt;&lt;DisplayText&gt;(50)&lt;/DisplayText&gt;&lt;record&gt;&lt;rec-number&gt;268&lt;/rec-number&gt;&lt;foreign-keys&gt;&lt;key app="EN" db-id="9aat0fwznpdftoexs9p5dsrvwt2zes5dz0p2"&gt;268&lt;/key&gt;&lt;/foreign-keys&gt;&lt;ref-type name="Report"&gt;27&lt;/ref-type&gt;&lt;contributors&gt;&lt;authors&gt;&lt;author&gt;Morton, V. &lt;/author&gt;&lt;author&gt;Staub, T. &lt;/author&gt;&lt;/authors&gt;&lt;tertiary-authors&gt;&lt;author&gt;APS&lt;/author&gt;&lt;/tertiary-authors&gt;&lt;/contributors&gt;&lt;titles&gt;&lt;title&gt;A Short History of Fungicides&lt;/title&gt;&lt;/titles&gt;&lt;dates&gt;&lt;year&gt;2008&lt;/year&gt;&lt;/dates&gt;&lt;urls&gt;&lt;/urls&gt;&lt;electronic-resource-num&gt;10.1094/APSnetFeature-2008-0308&lt;/electronic-resource-num&gt;&lt;/record&gt;&lt;/Cite&gt;&lt;/EndNote&gt;</w:instrText>
      </w:r>
      <w:r w:rsidRPr="0094303B">
        <w:rPr>
          <w:rFonts w:ascii="Times New Roman" w:hAnsi="Times New Roman" w:cs="Times New Roman"/>
          <w:sz w:val="24"/>
          <w:szCs w:val="24"/>
        </w:rPr>
        <w:fldChar w:fldCharType="separate"/>
      </w:r>
      <w:r w:rsidR="00B367A9" w:rsidRPr="0094303B">
        <w:rPr>
          <w:rFonts w:ascii="Times New Roman" w:hAnsi="Times New Roman" w:cs="Times New Roman"/>
          <w:noProof/>
          <w:sz w:val="24"/>
          <w:szCs w:val="24"/>
        </w:rPr>
        <w:t>(</w:t>
      </w:r>
      <w:hyperlink w:anchor="_ENREF_50" w:tooltip="Morton, 2008 #268" w:history="1">
        <w:r w:rsidR="0094303B" w:rsidRPr="0094303B">
          <w:rPr>
            <w:rFonts w:ascii="Times New Roman" w:hAnsi="Times New Roman" w:cs="Times New Roman"/>
            <w:noProof/>
            <w:sz w:val="24"/>
            <w:szCs w:val="24"/>
          </w:rPr>
          <w:t>50</w:t>
        </w:r>
      </w:hyperlink>
      <w:r w:rsidR="00B367A9" w:rsidRPr="0094303B">
        <w:rPr>
          <w:rFonts w:ascii="Times New Roman" w:hAnsi="Times New Roman" w:cs="Times New Roman"/>
          <w:noProof/>
          <w:sz w:val="24"/>
          <w:szCs w:val="24"/>
        </w:rPr>
        <w:t>)</w:t>
      </w:r>
      <w:r w:rsidRPr="0094303B">
        <w:rPr>
          <w:rFonts w:ascii="Times New Roman" w:hAnsi="Times New Roman" w:cs="Times New Roman"/>
          <w:sz w:val="24"/>
          <w:szCs w:val="24"/>
        </w:rPr>
        <w:fldChar w:fldCharType="end"/>
      </w:r>
      <w:r w:rsidRPr="0094303B">
        <w:rPr>
          <w:rFonts w:ascii="Times New Roman" w:hAnsi="Times New Roman" w:cs="Times New Roman"/>
          <w:sz w:val="24"/>
          <w:szCs w:val="24"/>
        </w:rPr>
        <w:t xml:space="preserve">.  Because of their low toxicity to </w:t>
      </w:r>
      <w:r w:rsidR="00BF4A08" w:rsidRPr="0094303B">
        <w:rPr>
          <w:rFonts w:ascii="Times New Roman" w:hAnsi="Times New Roman" w:cs="Times New Roman"/>
          <w:sz w:val="24"/>
          <w:szCs w:val="24"/>
        </w:rPr>
        <w:t xml:space="preserve">adult </w:t>
      </w:r>
      <w:r w:rsidRPr="0094303B">
        <w:rPr>
          <w:rFonts w:ascii="Times New Roman" w:hAnsi="Times New Roman" w:cs="Times New Roman"/>
          <w:sz w:val="24"/>
          <w:szCs w:val="24"/>
        </w:rPr>
        <w:t>pollinators, fungicides</w:t>
      </w:r>
      <w:r w:rsidR="00DA6707" w:rsidRPr="0094303B">
        <w:rPr>
          <w:rFonts w:ascii="Times New Roman" w:hAnsi="Times New Roman" w:cs="Times New Roman"/>
          <w:sz w:val="24"/>
          <w:szCs w:val="24"/>
        </w:rPr>
        <w:t xml:space="preserve">, unlike insecticides, </w:t>
      </w:r>
      <w:r w:rsidRPr="0094303B">
        <w:rPr>
          <w:rFonts w:ascii="Times New Roman" w:hAnsi="Times New Roman" w:cs="Times New Roman"/>
          <w:sz w:val="24"/>
          <w:szCs w:val="24"/>
        </w:rPr>
        <w:t>are often applied during bloom. The three staple crops of corn, soy and wheat are increasingly treated with fungicides to prevent disease</w:t>
      </w:r>
      <w:r w:rsidR="009F706E" w:rsidRPr="0094303B">
        <w:rPr>
          <w:rFonts w:ascii="Times New Roman" w:hAnsi="Times New Roman" w:cs="Times New Roman"/>
          <w:sz w:val="24"/>
          <w:szCs w:val="24"/>
        </w:rPr>
        <w:t xml:space="preserve"> (See supplemental text for details)</w:t>
      </w:r>
      <w:r w:rsidRPr="0094303B">
        <w:rPr>
          <w:rFonts w:ascii="Times New Roman" w:hAnsi="Times New Roman" w:cs="Times New Roman"/>
          <w:sz w:val="24"/>
          <w:szCs w:val="24"/>
        </w:rPr>
        <w:t xml:space="preserve">. </w:t>
      </w:r>
    </w:p>
    <w:p w14:paraId="0CB8F726" w14:textId="1C54A25D" w:rsidR="00973CF9" w:rsidRPr="0094303B" w:rsidRDefault="008015E3" w:rsidP="00973CF9">
      <w:pPr>
        <w:spacing w:line="360" w:lineRule="auto"/>
        <w:ind w:firstLine="720"/>
        <w:rPr>
          <w:rFonts w:ascii="Times New Roman" w:hAnsi="Times New Roman" w:cs="Times New Roman"/>
          <w:sz w:val="24"/>
          <w:szCs w:val="24"/>
        </w:rPr>
      </w:pPr>
      <w:r w:rsidRPr="0094303B">
        <w:rPr>
          <w:rFonts w:ascii="Times New Roman" w:hAnsi="Times New Roman" w:cs="Times New Roman"/>
          <w:sz w:val="24"/>
          <w:szCs w:val="24"/>
        </w:rPr>
        <w:t xml:space="preserve">The aptly named </w:t>
      </w:r>
      <w:proofErr w:type="spellStart"/>
      <w:r w:rsidRPr="0094303B">
        <w:rPr>
          <w:rFonts w:ascii="Times New Roman" w:hAnsi="Times New Roman" w:cs="Times New Roman"/>
          <w:i/>
          <w:sz w:val="24"/>
          <w:szCs w:val="24"/>
        </w:rPr>
        <w:t>Varroa</w:t>
      </w:r>
      <w:proofErr w:type="spellEnd"/>
      <w:r w:rsidRPr="0094303B">
        <w:rPr>
          <w:rFonts w:ascii="Times New Roman" w:hAnsi="Times New Roman" w:cs="Times New Roman"/>
          <w:i/>
          <w:sz w:val="24"/>
          <w:szCs w:val="24"/>
        </w:rPr>
        <w:t xml:space="preserve"> destructor</w:t>
      </w:r>
      <w:r w:rsidRPr="0094303B">
        <w:rPr>
          <w:rFonts w:ascii="Times New Roman" w:hAnsi="Times New Roman" w:cs="Times New Roman"/>
          <w:sz w:val="24"/>
          <w:szCs w:val="24"/>
        </w:rPr>
        <w:t xml:space="preserve"> remains the most damaging pest of honey bee colonies </w:t>
      </w:r>
      <w:r w:rsidRPr="0094303B">
        <w:rPr>
          <w:rFonts w:ascii="Times New Roman" w:hAnsi="Times New Roman" w:cs="Times New Roman"/>
          <w:sz w:val="24"/>
          <w:szCs w:val="24"/>
        </w:rPr>
        <w:fldChar w:fldCharType="begin">
          <w:fldData xml:space="preserve">PEVuZE5vdGU+PENpdGU+PEF1dGhvcj5Cb3dlbi1XYWxrZXI8L0F1dGhvcj48WWVhcj4xOTk5PC9Z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==
</w:fldData>
        </w:fldChar>
      </w:r>
      <w:r w:rsidR="00B367A9" w:rsidRPr="0094303B">
        <w:rPr>
          <w:rFonts w:ascii="Times New Roman" w:hAnsi="Times New Roman" w:cs="Times New Roman"/>
          <w:sz w:val="24"/>
          <w:szCs w:val="24"/>
        </w:rPr>
        <w:instrText xml:space="preserve"> ADDIN EN.CITE </w:instrText>
      </w:r>
      <w:r w:rsidR="00B367A9" w:rsidRPr="0094303B">
        <w:rPr>
          <w:rFonts w:ascii="Times New Roman" w:hAnsi="Times New Roman" w:cs="Times New Roman"/>
          <w:sz w:val="24"/>
          <w:szCs w:val="24"/>
        </w:rPr>
        <w:fldChar w:fldCharType="begin">
          <w:fldData xml:space="preserve">PEVuZE5vdGU+PENpdGU+PEF1dGhvcj5Cb3dlbi1XYWxrZXI8L0F1dGhvcj48WWVhcj4xOTk5PC9Z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==
</w:fldData>
        </w:fldChar>
      </w:r>
      <w:r w:rsidR="00B367A9" w:rsidRPr="0094303B">
        <w:rPr>
          <w:rFonts w:ascii="Times New Roman" w:hAnsi="Times New Roman" w:cs="Times New Roman"/>
          <w:sz w:val="24"/>
          <w:szCs w:val="24"/>
        </w:rPr>
        <w:instrText xml:space="preserve"> ADDIN EN.CITE.DATA </w:instrText>
      </w:r>
      <w:r w:rsidR="00B367A9" w:rsidRPr="0094303B">
        <w:rPr>
          <w:rFonts w:ascii="Times New Roman" w:hAnsi="Times New Roman" w:cs="Times New Roman"/>
          <w:sz w:val="24"/>
          <w:szCs w:val="24"/>
        </w:rPr>
      </w:r>
      <w:r w:rsidR="00B367A9" w:rsidRPr="0094303B">
        <w:rPr>
          <w:rFonts w:ascii="Times New Roman" w:hAnsi="Times New Roman" w:cs="Times New Roman"/>
          <w:sz w:val="24"/>
          <w:szCs w:val="24"/>
        </w:rPr>
        <w:fldChar w:fldCharType="end"/>
      </w:r>
      <w:r w:rsidRPr="0094303B">
        <w:rPr>
          <w:rFonts w:ascii="Times New Roman" w:hAnsi="Times New Roman" w:cs="Times New Roman"/>
          <w:sz w:val="24"/>
          <w:szCs w:val="24"/>
        </w:rPr>
      </w:r>
      <w:r w:rsidRPr="0094303B">
        <w:rPr>
          <w:rFonts w:ascii="Times New Roman" w:hAnsi="Times New Roman" w:cs="Times New Roman"/>
          <w:sz w:val="24"/>
          <w:szCs w:val="24"/>
        </w:rPr>
        <w:fldChar w:fldCharType="separate"/>
      </w:r>
      <w:r w:rsidR="00B367A9" w:rsidRPr="0094303B">
        <w:rPr>
          <w:rFonts w:ascii="Times New Roman" w:hAnsi="Times New Roman" w:cs="Times New Roman"/>
          <w:noProof/>
          <w:sz w:val="24"/>
          <w:szCs w:val="24"/>
        </w:rPr>
        <w:t>(</w:t>
      </w:r>
      <w:hyperlink w:anchor="_ENREF_51" w:tooltip="Bowen-Walker, 1999 #224" w:history="1">
        <w:r w:rsidR="0094303B" w:rsidRPr="0094303B">
          <w:rPr>
            <w:rFonts w:ascii="Times New Roman" w:hAnsi="Times New Roman" w:cs="Times New Roman"/>
            <w:noProof/>
            <w:sz w:val="24"/>
            <w:szCs w:val="24"/>
          </w:rPr>
          <w:t>51-54</w:t>
        </w:r>
      </w:hyperlink>
      <w:r w:rsidR="00B367A9" w:rsidRPr="0094303B">
        <w:rPr>
          <w:rFonts w:ascii="Times New Roman" w:hAnsi="Times New Roman" w:cs="Times New Roman"/>
          <w:noProof/>
          <w:sz w:val="24"/>
          <w:szCs w:val="24"/>
        </w:rPr>
        <w:t>)</w:t>
      </w:r>
      <w:r w:rsidRPr="0094303B">
        <w:rPr>
          <w:rFonts w:ascii="Times New Roman" w:hAnsi="Times New Roman" w:cs="Times New Roman"/>
          <w:sz w:val="24"/>
          <w:szCs w:val="24"/>
        </w:rPr>
        <w:fldChar w:fldCharType="end"/>
      </w:r>
      <w:r w:rsidRPr="0094303B">
        <w:rPr>
          <w:rFonts w:ascii="Times New Roman" w:hAnsi="Times New Roman" w:cs="Times New Roman"/>
          <w:sz w:val="24"/>
          <w:szCs w:val="24"/>
        </w:rPr>
        <w:t xml:space="preserve">, which beekeepers control via application of a variety of </w:t>
      </w:r>
      <w:proofErr w:type="spellStart"/>
      <w:r w:rsidRPr="0094303B">
        <w:rPr>
          <w:rFonts w:ascii="Times New Roman" w:hAnsi="Times New Roman" w:cs="Times New Roman"/>
          <w:sz w:val="24"/>
          <w:szCs w:val="24"/>
        </w:rPr>
        <w:t>varroacides</w:t>
      </w:r>
      <w:proofErr w:type="spellEnd"/>
      <w:r w:rsidRPr="0094303B">
        <w:rPr>
          <w:rFonts w:ascii="Times New Roman" w:hAnsi="Times New Roman" w:cs="Times New Roman"/>
          <w:sz w:val="24"/>
          <w:szCs w:val="24"/>
        </w:rPr>
        <w:t xml:space="preserve">. Applied directly into the hive, </w:t>
      </w:r>
      <w:r w:rsidR="00BF4A08" w:rsidRPr="0094303B">
        <w:rPr>
          <w:rFonts w:ascii="Times New Roman" w:hAnsi="Times New Roman" w:cs="Times New Roman"/>
          <w:sz w:val="24"/>
          <w:szCs w:val="24"/>
        </w:rPr>
        <w:t>most</w:t>
      </w:r>
      <w:r w:rsidRPr="0094303B">
        <w:rPr>
          <w:rFonts w:ascii="Times New Roman" w:hAnsi="Times New Roman" w:cs="Times New Roman"/>
          <w:sz w:val="24"/>
          <w:szCs w:val="24"/>
        </w:rPr>
        <w:t xml:space="preserve"> </w:t>
      </w:r>
      <w:proofErr w:type="spellStart"/>
      <w:r w:rsidRPr="0094303B">
        <w:rPr>
          <w:rFonts w:ascii="Times New Roman" w:hAnsi="Times New Roman" w:cs="Times New Roman"/>
          <w:sz w:val="24"/>
          <w:szCs w:val="24"/>
        </w:rPr>
        <w:t>varroacide</w:t>
      </w:r>
      <w:proofErr w:type="spellEnd"/>
      <w:r w:rsidRPr="0094303B">
        <w:rPr>
          <w:rFonts w:ascii="Times New Roman" w:hAnsi="Times New Roman" w:cs="Times New Roman"/>
          <w:sz w:val="24"/>
          <w:szCs w:val="24"/>
        </w:rPr>
        <w:t xml:space="preserve"> products only kill </w:t>
      </w:r>
      <w:proofErr w:type="spellStart"/>
      <w:r w:rsidRPr="0094303B">
        <w:rPr>
          <w:rFonts w:ascii="Times New Roman" w:hAnsi="Times New Roman" w:cs="Times New Roman"/>
          <w:sz w:val="24"/>
          <w:szCs w:val="24"/>
        </w:rPr>
        <w:t>phoretic</w:t>
      </w:r>
      <w:proofErr w:type="spellEnd"/>
      <w:r w:rsidRPr="0094303B">
        <w:rPr>
          <w:rFonts w:ascii="Times New Roman" w:hAnsi="Times New Roman" w:cs="Times New Roman"/>
          <w:sz w:val="24"/>
          <w:szCs w:val="24"/>
        </w:rPr>
        <w:t xml:space="preserve"> </w:t>
      </w:r>
      <w:proofErr w:type="spellStart"/>
      <w:r w:rsidR="00765702" w:rsidRPr="0094303B">
        <w:rPr>
          <w:rFonts w:ascii="Times New Roman" w:hAnsi="Times New Roman" w:cs="Times New Roman"/>
          <w:i/>
          <w:sz w:val="24"/>
          <w:szCs w:val="24"/>
        </w:rPr>
        <w:t>V</w:t>
      </w:r>
      <w:r w:rsidRPr="0094303B">
        <w:rPr>
          <w:rFonts w:ascii="Times New Roman" w:hAnsi="Times New Roman" w:cs="Times New Roman"/>
          <w:i/>
          <w:sz w:val="24"/>
          <w:szCs w:val="24"/>
        </w:rPr>
        <w:t>arroa</w:t>
      </w:r>
      <w:proofErr w:type="spellEnd"/>
      <w:r w:rsidRPr="0094303B">
        <w:rPr>
          <w:rFonts w:ascii="Times New Roman" w:hAnsi="Times New Roman" w:cs="Times New Roman"/>
          <w:sz w:val="24"/>
          <w:szCs w:val="24"/>
        </w:rPr>
        <w:t xml:space="preserve">. </w:t>
      </w:r>
      <w:proofErr w:type="spellStart"/>
      <w:ins w:id="186" w:author="Kathy Baylis" w:date="2016-01-01T17:26:00Z">
        <w:r w:rsidR="001B0EAA">
          <w:rPr>
            <w:rFonts w:ascii="Times New Roman" w:hAnsi="Times New Roman" w:cs="Times New Roman"/>
            <w:sz w:val="24"/>
            <w:szCs w:val="24"/>
          </w:rPr>
          <w:t>Varroa</w:t>
        </w:r>
        <w:proofErr w:type="spellEnd"/>
        <w:r w:rsidR="001B0EAA">
          <w:rPr>
            <w:rFonts w:ascii="Times New Roman" w:hAnsi="Times New Roman" w:cs="Times New Roman"/>
            <w:sz w:val="24"/>
            <w:szCs w:val="24"/>
          </w:rPr>
          <w:t xml:space="preserve"> mites have</w:t>
        </w:r>
        <w:del w:id="187" w:author="Dennis vanEngelsdorp" w:date="2016-01-26T16:58:00Z">
          <w:r w:rsidR="001B0EAA" w:rsidDel="003F3EDD">
            <w:rPr>
              <w:rFonts w:ascii="Times New Roman" w:hAnsi="Times New Roman" w:cs="Times New Roman"/>
              <w:sz w:val="24"/>
              <w:szCs w:val="24"/>
            </w:rPr>
            <w:delText>v</w:delText>
          </w:r>
        </w:del>
        <w:r w:rsidR="001B0EAA">
          <w:rPr>
            <w:rFonts w:ascii="Times New Roman" w:hAnsi="Times New Roman" w:cs="Times New Roman"/>
            <w:sz w:val="24"/>
            <w:szCs w:val="24"/>
          </w:rPr>
          <w:t xml:space="preserve"> evolved to become </w:t>
        </w:r>
      </w:ins>
      <w:del w:id="188" w:author="Kathy Baylis" w:date="2016-01-01T17:26:00Z">
        <w:r w:rsidRPr="0094303B" w:rsidDel="001B0EAA">
          <w:rPr>
            <w:rFonts w:ascii="Times New Roman" w:hAnsi="Times New Roman" w:cs="Times New Roman"/>
            <w:sz w:val="24"/>
            <w:szCs w:val="24"/>
          </w:rPr>
          <w:delText>R</w:delText>
        </w:r>
      </w:del>
      <w:ins w:id="189" w:author="Kathy Baylis" w:date="2016-01-01T17:26:00Z">
        <w:r w:rsidR="001B0EAA">
          <w:rPr>
            <w:rFonts w:ascii="Times New Roman" w:hAnsi="Times New Roman" w:cs="Times New Roman"/>
            <w:sz w:val="24"/>
            <w:szCs w:val="24"/>
          </w:rPr>
          <w:t>r</w:t>
        </w:r>
      </w:ins>
      <w:r w:rsidRPr="0094303B">
        <w:rPr>
          <w:rFonts w:ascii="Times New Roman" w:hAnsi="Times New Roman" w:cs="Times New Roman"/>
          <w:sz w:val="24"/>
          <w:szCs w:val="24"/>
        </w:rPr>
        <w:t>esistan</w:t>
      </w:r>
      <w:ins w:id="190" w:author="Kathy Baylis" w:date="2016-01-01T17:26:00Z">
        <w:r w:rsidR="001B0EAA">
          <w:rPr>
            <w:rFonts w:ascii="Times New Roman" w:hAnsi="Times New Roman" w:cs="Times New Roman"/>
            <w:sz w:val="24"/>
            <w:szCs w:val="24"/>
          </w:rPr>
          <w:t>t</w:t>
        </w:r>
      </w:ins>
      <w:del w:id="191" w:author="Kathy Baylis" w:date="2016-01-01T17:26:00Z">
        <w:r w:rsidRPr="0094303B" w:rsidDel="001B0EAA">
          <w:rPr>
            <w:rFonts w:ascii="Times New Roman" w:hAnsi="Times New Roman" w:cs="Times New Roman"/>
            <w:sz w:val="24"/>
            <w:szCs w:val="24"/>
          </w:rPr>
          <w:delText>ce evolved</w:delText>
        </w:r>
      </w:del>
      <w:r w:rsidRPr="0094303B">
        <w:rPr>
          <w:rFonts w:ascii="Times New Roman" w:hAnsi="Times New Roman" w:cs="Times New Roman"/>
          <w:sz w:val="24"/>
          <w:szCs w:val="24"/>
        </w:rPr>
        <w:t xml:space="preserve"> to the two most commonly applied </w:t>
      </w:r>
      <w:proofErr w:type="spellStart"/>
      <w:r w:rsidRPr="0094303B">
        <w:rPr>
          <w:rFonts w:ascii="Times New Roman" w:hAnsi="Times New Roman" w:cs="Times New Roman"/>
          <w:sz w:val="24"/>
          <w:szCs w:val="24"/>
        </w:rPr>
        <w:t>varroacides</w:t>
      </w:r>
      <w:proofErr w:type="spellEnd"/>
      <w:r w:rsidRPr="0094303B">
        <w:rPr>
          <w:rFonts w:ascii="Times New Roman" w:hAnsi="Times New Roman" w:cs="Times New Roman"/>
          <w:sz w:val="24"/>
          <w:szCs w:val="24"/>
        </w:rPr>
        <w:t xml:space="preserve"> (</w:t>
      </w:r>
      <w:proofErr w:type="spellStart"/>
      <w:r w:rsidRPr="0094303B">
        <w:rPr>
          <w:rFonts w:ascii="Times New Roman" w:hAnsi="Times New Roman" w:cs="Times New Roman"/>
          <w:sz w:val="24"/>
          <w:szCs w:val="24"/>
        </w:rPr>
        <w:t>coumaphos</w:t>
      </w:r>
      <w:proofErr w:type="spellEnd"/>
      <w:r w:rsidRPr="0094303B">
        <w:rPr>
          <w:rFonts w:ascii="Times New Roman" w:hAnsi="Times New Roman" w:cs="Times New Roman"/>
          <w:sz w:val="24"/>
          <w:szCs w:val="24"/>
        </w:rPr>
        <w:t xml:space="preserve"> and </w:t>
      </w:r>
      <w:proofErr w:type="spellStart"/>
      <w:r w:rsidRPr="0094303B">
        <w:rPr>
          <w:rFonts w:ascii="Times New Roman" w:hAnsi="Times New Roman" w:cs="Times New Roman"/>
          <w:sz w:val="24"/>
          <w:szCs w:val="24"/>
        </w:rPr>
        <w:t>fluvalinate</w:t>
      </w:r>
      <w:proofErr w:type="spellEnd"/>
      <w:r w:rsidRPr="0094303B">
        <w:rPr>
          <w:rFonts w:ascii="Times New Roman" w:hAnsi="Times New Roman" w:cs="Times New Roman"/>
          <w:sz w:val="24"/>
          <w:szCs w:val="24"/>
        </w:rPr>
        <w:t>)</w:t>
      </w:r>
      <w:r w:rsidR="00D94D46" w:rsidRPr="0094303B">
        <w:rPr>
          <w:rFonts w:ascii="Times New Roman" w:hAnsi="Times New Roman" w:cs="Times New Roman"/>
          <w:sz w:val="24"/>
          <w:szCs w:val="24"/>
        </w:rPr>
        <w:t xml:space="preserve"> </w:t>
      </w:r>
      <w:r w:rsidR="00D94D46" w:rsidRPr="0094303B">
        <w:rPr>
          <w:rFonts w:ascii="Times New Roman" w:hAnsi="Times New Roman" w:cs="Times New Roman"/>
          <w:sz w:val="24"/>
          <w:szCs w:val="24"/>
        </w:rPr>
        <w:fldChar w:fldCharType="begin">
          <w:fldData xml:space="preserve">PEVuZE5vdGU+PENpdGU+PEF1dGhvcj5NaWxhbmk8L0F1dGhvcj48WWVhcj4xOTk1PC9ZZWFyPjxS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</w:fldData>
        </w:fldChar>
      </w:r>
      <w:r w:rsidR="00B367A9" w:rsidRPr="0094303B">
        <w:rPr>
          <w:rFonts w:ascii="Times New Roman" w:hAnsi="Times New Roman" w:cs="Times New Roman"/>
          <w:sz w:val="24"/>
          <w:szCs w:val="24"/>
        </w:rPr>
        <w:instrText xml:space="preserve"> ADDIN EN.CITE </w:instrText>
      </w:r>
      <w:r w:rsidR="00B367A9" w:rsidRPr="0094303B">
        <w:rPr>
          <w:rFonts w:ascii="Times New Roman" w:hAnsi="Times New Roman" w:cs="Times New Roman"/>
          <w:sz w:val="24"/>
          <w:szCs w:val="24"/>
        </w:rPr>
        <w:fldChar w:fldCharType="begin">
          <w:fldData xml:space="preserve">PEVuZE5vdGU+PENpdGU+PEF1dGhvcj5NaWxhbmk8L0F1dGhvcj48WWVhcj4xOTk1PC9ZZWFyPjxS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</w:fldData>
        </w:fldChar>
      </w:r>
      <w:r w:rsidR="00B367A9" w:rsidRPr="0094303B">
        <w:rPr>
          <w:rFonts w:ascii="Times New Roman" w:hAnsi="Times New Roman" w:cs="Times New Roman"/>
          <w:sz w:val="24"/>
          <w:szCs w:val="24"/>
        </w:rPr>
        <w:instrText xml:space="preserve"> ADDIN EN.CITE.DATA </w:instrText>
      </w:r>
      <w:r w:rsidR="00B367A9" w:rsidRPr="0094303B">
        <w:rPr>
          <w:rFonts w:ascii="Times New Roman" w:hAnsi="Times New Roman" w:cs="Times New Roman"/>
          <w:sz w:val="24"/>
          <w:szCs w:val="24"/>
        </w:rPr>
      </w:r>
      <w:r w:rsidR="00B367A9" w:rsidRPr="0094303B">
        <w:rPr>
          <w:rFonts w:ascii="Times New Roman" w:hAnsi="Times New Roman" w:cs="Times New Roman"/>
          <w:sz w:val="24"/>
          <w:szCs w:val="24"/>
        </w:rPr>
        <w:fldChar w:fldCharType="end"/>
      </w:r>
      <w:r w:rsidR="00D94D46" w:rsidRPr="0094303B">
        <w:rPr>
          <w:rFonts w:ascii="Times New Roman" w:hAnsi="Times New Roman" w:cs="Times New Roman"/>
          <w:sz w:val="24"/>
          <w:szCs w:val="24"/>
        </w:rPr>
      </w:r>
      <w:r w:rsidR="00D94D46" w:rsidRPr="0094303B">
        <w:rPr>
          <w:rFonts w:ascii="Times New Roman" w:hAnsi="Times New Roman" w:cs="Times New Roman"/>
          <w:sz w:val="24"/>
          <w:szCs w:val="24"/>
        </w:rPr>
        <w:fldChar w:fldCharType="separate"/>
      </w:r>
      <w:r w:rsidR="00B367A9" w:rsidRPr="0094303B">
        <w:rPr>
          <w:rFonts w:ascii="Times New Roman" w:hAnsi="Times New Roman" w:cs="Times New Roman"/>
          <w:noProof/>
          <w:sz w:val="24"/>
          <w:szCs w:val="24"/>
        </w:rPr>
        <w:t>(</w:t>
      </w:r>
      <w:hyperlink w:anchor="_ENREF_55" w:tooltip="Milani, 1995 #329" w:history="1">
        <w:r w:rsidR="0094303B" w:rsidRPr="0094303B">
          <w:rPr>
            <w:rFonts w:ascii="Times New Roman" w:hAnsi="Times New Roman" w:cs="Times New Roman"/>
            <w:noProof/>
            <w:sz w:val="24"/>
            <w:szCs w:val="24"/>
          </w:rPr>
          <w:t>55-57</w:t>
        </w:r>
      </w:hyperlink>
      <w:r w:rsidR="00B367A9" w:rsidRPr="0094303B">
        <w:rPr>
          <w:rFonts w:ascii="Times New Roman" w:hAnsi="Times New Roman" w:cs="Times New Roman"/>
          <w:noProof/>
          <w:sz w:val="24"/>
          <w:szCs w:val="24"/>
        </w:rPr>
        <w:t>)</w:t>
      </w:r>
      <w:r w:rsidR="00D94D46" w:rsidRPr="0094303B">
        <w:rPr>
          <w:rFonts w:ascii="Times New Roman" w:hAnsi="Times New Roman" w:cs="Times New Roman"/>
          <w:sz w:val="24"/>
          <w:szCs w:val="24"/>
        </w:rPr>
        <w:fldChar w:fldCharType="end"/>
      </w:r>
      <w:r w:rsidRPr="0094303B">
        <w:rPr>
          <w:rFonts w:ascii="Times New Roman" w:hAnsi="Times New Roman" w:cs="Times New Roman"/>
          <w:sz w:val="24"/>
          <w:szCs w:val="24"/>
        </w:rPr>
        <w:t xml:space="preserve">, </w:t>
      </w:r>
      <w:r w:rsidR="00B92F21" w:rsidRPr="0094303B">
        <w:rPr>
          <w:rFonts w:ascii="Times New Roman" w:hAnsi="Times New Roman" w:cs="Times New Roman"/>
          <w:sz w:val="24"/>
          <w:szCs w:val="24"/>
        </w:rPr>
        <w:t xml:space="preserve">and </w:t>
      </w:r>
      <w:r w:rsidRPr="0094303B">
        <w:rPr>
          <w:rFonts w:ascii="Times New Roman" w:hAnsi="Times New Roman" w:cs="Times New Roman"/>
          <w:sz w:val="24"/>
          <w:szCs w:val="24"/>
        </w:rPr>
        <w:t xml:space="preserve">residues from these </w:t>
      </w:r>
      <w:ins w:id="192" w:author="Dennis vanEngelsdorp" w:date="2016-01-26T16:59:00Z">
        <w:r w:rsidR="003F3EDD">
          <w:rPr>
            <w:rFonts w:ascii="Times New Roman" w:hAnsi="Times New Roman" w:cs="Times New Roman"/>
            <w:sz w:val="24"/>
            <w:szCs w:val="24"/>
          </w:rPr>
          <w:t xml:space="preserve">lipophilic </w:t>
        </w:r>
      </w:ins>
      <w:r w:rsidRPr="0094303B">
        <w:rPr>
          <w:rFonts w:ascii="Times New Roman" w:hAnsi="Times New Roman" w:cs="Times New Roman"/>
          <w:sz w:val="24"/>
          <w:szCs w:val="24"/>
        </w:rPr>
        <w:t>products continue to persist in the hive matrix</w:t>
      </w:r>
      <w:ins w:id="193" w:author="Dennis vanEngelsdorp" w:date="2016-01-26T16:59:00Z">
        <w:r w:rsidR="003F3EDD">
          <w:rPr>
            <w:rFonts w:ascii="Times New Roman" w:hAnsi="Times New Roman" w:cs="Times New Roman"/>
            <w:sz w:val="24"/>
            <w:szCs w:val="24"/>
          </w:rPr>
          <w:t xml:space="preserve"> even years after their use was discontinued </w:t>
        </w:r>
      </w:ins>
      <w:r w:rsidR="00D94D46" w:rsidRPr="0094303B">
        <w:rPr>
          <w:rFonts w:ascii="Times New Roman" w:hAnsi="Times New Roman" w:cs="Times New Roman"/>
          <w:sz w:val="24"/>
          <w:szCs w:val="24"/>
        </w:rPr>
        <w:t xml:space="preserve"> </w:t>
      </w:r>
      <w:r w:rsidRPr="0094303B">
        <w:rPr>
          <w:rFonts w:ascii="Times New Roman" w:hAnsi="Times New Roman" w:cs="Times New Roman"/>
          <w:sz w:val="24"/>
          <w:szCs w:val="24"/>
        </w:rPr>
        <w:fldChar w:fldCharType="begin"/>
      </w:r>
      <w:r w:rsidR="001E1963" w:rsidRPr="0094303B">
        <w:rPr>
          <w:rFonts w:ascii="Times New Roman" w:hAnsi="Times New Roman" w:cs="Times New Roman"/>
          <w:sz w:val="24"/>
          <w:szCs w:val="24"/>
        </w:rPr>
        <w:instrText xml:space="preserve"> ADDIN EN.CITE &lt;EndNote&gt;&lt;Cite&gt;&lt;Author&gt;Mullin&lt;/Author&gt;&lt;Year&gt;2010&lt;/Year&gt;&lt;RecNum&gt;6&lt;/RecNum&gt;&lt;DisplayText&gt;(13)&lt;/DisplayText&gt;&lt;record&gt;&lt;rec-number&gt;6&lt;/rec-number&gt;&lt;foreign-keys&gt;&lt;key app="EN" db-id="9aat0fwznpdftoexs9p5dsrvwt2zes5dz0p2"&gt;6&lt;/key&gt;&lt;/foreign-keys&gt;&lt;ref-type name="Journal Article"&gt;17&lt;/ref-type&gt;&lt;contributors&gt;&lt;authors&gt;&lt;author&gt;Mullin, Christopher A.&lt;/author&gt;&lt;author&gt;Frazier, Maryann&lt;/author&gt;&lt;author&gt;Frazier, James L.&lt;/author&gt;&lt;author&gt;Ashcraft, Sara&lt;/author&gt;&lt;author&gt;Simonds, Roger&lt;/author&gt;&lt;author&gt;vanEngelsdorp, Dennis&lt;/author&gt;&lt;author&gt;Pettis, Jeffery S.&lt;/author&gt;&lt;/authors&gt;&lt;/contributors&gt;&lt;titles&gt;&lt;title&gt;High Levels of Miticides and Agrochemicals in North American Apiaries: Implications for Honey Bee Health&lt;/title&gt;&lt;secondary-title&gt;PLoS ONE&lt;/secondary-title&gt;&lt;/titles&gt;&lt;periodical&gt;&lt;full-title&gt;PLoS ONE&lt;/full-title&gt;&lt;/periodical&gt;&lt;volume&gt;5&lt;/volume&gt;&lt;number&gt;3&lt;/number&gt;&lt;dates&gt;&lt;year&gt;2010&lt;/year&gt;&lt;pub-dates&gt;&lt;date&gt;Mar 19&lt;/date&gt;&lt;/pub-dates&gt;&lt;/dates&gt;&lt;isbn&gt;1932-6203&lt;/isbn&gt;&lt;accession-num&gt;WOS:000275809700007&lt;/accession-num&gt;&lt;urls&gt;&lt;related-urls&gt;&lt;url&gt;&amp;lt;Go to ISI&amp;gt;://WOS:000275809700007&lt;/url&gt;&lt;/related-urls&gt;&lt;/urls&gt;&lt;custom7&gt;e9754&lt;/custom7&gt;&lt;electronic-resource-num&gt;10.1371/journal.pone.0009754&lt;/electronic-resource-num&gt;&lt;/record&gt;&lt;/Cite&gt;&lt;/EndNote&gt;</w:instrText>
      </w:r>
      <w:r w:rsidRPr="0094303B">
        <w:rPr>
          <w:rFonts w:ascii="Times New Roman" w:hAnsi="Times New Roman" w:cs="Times New Roman"/>
          <w:sz w:val="24"/>
          <w:szCs w:val="24"/>
        </w:rPr>
        <w:fldChar w:fldCharType="separate"/>
      </w:r>
      <w:r w:rsidR="001E1963" w:rsidRPr="0094303B">
        <w:rPr>
          <w:rFonts w:ascii="Times New Roman" w:hAnsi="Times New Roman" w:cs="Times New Roman"/>
          <w:noProof/>
          <w:sz w:val="24"/>
          <w:szCs w:val="24"/>
        </w:rPr>
        <w:t>(</w:t>
      </w:r>
      <w:hyperlink w:anchor="_ENREF_13" w:tooltip="Mullin, 2010 #6" w:history="1">
        <w:r w:rsidR="0094303B" w:rsidRPr="0094303B">
          <w:rPr>
            <w:rFonts w:ascii="Times New Roman" w:hAnsi="Times New Roman" w:cs="Times New Roman"/>
            <w:noProof/>
            <w:sz w:val="24"/>
            <w:szCs w:val="24"/>
          </w:rPr>
          <w:t>13</w:t>
        </w:r>
      </w:hyperlink>
      <w:r w:rsidR="001E1963" w:rsidRPr="0094303B">
        <w:rPr>
          <w:rFonts w:ascii="Times New Roman" w:hAnsi="Times New Roman" w:cs="Times New Roman"/>
          <w:noProof/>
          <w:sz w:val="24"/>
          <w:szCs w:val="24"/>
        </w:rPr>
        <w:t>)</w:t>
      </w:r>
      <w:r w:rsidRPr="0094303B">
        <w:rPr>
          <w:rFonts w:ascii="Times New Roman" w:hAnsi="Times New Roman" w:cs="Times New Roman"/>
          <w:sz w:val="24"/>
          <w:szCs w:val="24"/>
        </w:rPr>
        <w:fldChar w:fldCharType="end"/>
      </w:r>
      <w:r w:rsidRPr="0094303B">
        <w:rPr>
          <w:rFonts w:ascii="Times New Roman" w:hAnsi="Times New Roman" w:cs="Times New Roman"/>
          <w:sz w:val="24"/>
          <w:szCs w:val="24"/>
        </w:rPr>
        <w:t xml:space="preserve">.     </w:t>
      </w:r>
    </w:p>
    <w:p w14:paraId="2EEE18B7" w14:textId="410E116E" w:rsidR="0061027A" w:rsidRPr="0094303B" w:rsidRDefault="004F5BF2" w:rsidP="0061027A">
      <w:pPr>
        <w:spacing w:line="360" w:lineRule="auto"/>
        <w:ind w:firstLine="720"/>
        <w:rPr>
          <w:rFonts w:ascii="Times New Roman" w:hAnsi="Times New Roman" w:cs="Times New Roman"/>
          <w:sz w:val="24"/>
          <w:szCs w:val="24"/>
        </w:rPr>
      </w:pPr>
      <w:r w:rsidRPr="0094303B">
        <w:rPr>
          <w:rFonts w:ascii="Times New Roman" w:hAnsi="Times New Roman" w:cs="Times New Roman"/>
          <w:sz w:val="24"/>
          <w:szCs w:val="24"/>
        </w:rPr>
        <w:t xml:space="preserve">Previous reports on pesticide contaminants entering the honey bee </w:t>
      </w:r>
      <w:r w:rsidR="009F706E" w:rsidRPr="0094303B">
        <w:rPr>
          <w:rFonts w:ascii="Times New Roman" w:hAnsi="Times New Roman" w:cs="Times New Roman"/>
          <w:sz w:val="24"/>
          <w:szCs w:val="24"/>
        </w:rPr>
        <w:t xml:space="preserve">colony </w:t>
      </w:r>
      <w:r w:rsidRPr="0094303B">
        <w:rPr>
          <w:rFonts w:ascii="Times New Roman" w:hAnsi="Times New Roman" w:cs="Times New Roman"/>
          <w:sz w:val="24"/>
          <w:szCs w:val="24"/>
        </w:rPr>
        <w:t>matrix did not systematically survey wide geographical regions of the United States</w:t>
      </w:r>
      <w:r w:rsidR="00097475" w:rsidRPr="0094303B">
        <w:rPr>
          <w:rFonts w:ascii="Times New Roman" w:hAnsi="Times New Roman" w:cs="Times New Roman"/>
          <w:sz w:val="24"/>
          <w:szCs w:val="24"/>
        </w:rPr>
        <w:t>, but rather biasedly surve</w:t>
      </w:r>
      <w:r w:rsidR="00D94D46" w:rsidRPr="0094303B">
        <w:rPr>
          <w:rFonts w:ascii="Times New Roman" w:hAnsi="Times New Roman" w:cs="Times New Roman"/>
          <w:sz w:val="24"/>
          <w:szCs w:val="24"/>
        </w:rPr>
        <w:t>yed</w:t>
      </w:r>
      <w:r w:rsidR="00097475" w:rsidRPr="0094303B">
        <w:rPr>
          <w:rFonts w:ascii="Times New Roman" w:hAnsi="Times New Roman" w:cs="Times New Roman"/>
          <w:sz w:val="24"/>
          <w:szCs w:val="24"/>
        </w:rPr>
        <w:t xml:space="preserve"> colonies that were reportedly suffering ill health</w:t>
      </w:r>
      <w:r w:rsidR="004A2EAA" w:rsidRPr="0094303B">
        <w:rPr>
          <w:rFonts w:ascii="Times New Roman" w:hAnsi="Times New Roman" w:cs="Times New Roman"/>
          <w:sz w:val="24"/>
          <w:szCs w:val="24"/>
        </w:rPr>
        <w:t xml:space="preserve"> </w:t>
      </w:r>
      <w:r w:rsidR="004A2EAA" w:rsidRPr="0094303B">
        <w:rPr>
          <w:rFonts w:ascii="Times New Roman" w:hAnsi="Times New Roman" w:cs="Times New Roman"/>
          <w:sz w:val="24"/>
          <w:szCs w:val="24"/>
        </w:rPr>
        <w:fldChar w:fldCharType="begin"/>
      </w:r>
      <w:r w:rsidR="001E1963" w:rsidRPr="0094303B">
        <w:rPr>
          <w:rFonts w:ascii="Times New Roman" w:hAnsi="Times New Roman" w:cs="Times New Roman"/>
          <w:sz w:val="24"/>
          <w:szCs w:val="24"/>
        </w:rPr>
        <w:instrText xml:space="preserve"> ADDIN EN.CITE &lt;EndNote&gt;&lt;Cite&gt;&lt;Author&gt;Mullin&lt;/Author&gt;&lt;Year&gt;2010&lt;/Year&gt;&lt;RecNum&gt;6&lt;/RecNum&gt;&lt;DisplayText&gt;(13)&lt;/DisplayText&gt;&lt;record&gt;&lt;rec-number&gt;6&lt;/rec-number&gt;&lt;foreign-keys&gt;&lt;key app="EN" db-id="9aat0fwznpdftoexs9p5dsrvwt2zes5dz0p2"&gt;6&lt;/key&gt;&lt;/foreign-keys&gt;&lt;ref-type name="Journal Article"&gt;17&lt;/ref-type&gt;&lt;contributors&gt;&lt;authors&gt;&lt;author&gt;Mullin, Christopher A.&lt;/author&gt;&lt;author&gt;Frazier, Maryann&lt;/author&gt;&lt;author&gt;Frazier, James L.&lt;/author&gt;&lt;author&gt;Ashcraft, Sara&lt;/author&gt;&lt;author&gt;Simonds, Roger&lt;/author&gt;&lt;author&gt;vanEngelsdorp, Dennis&lt;/author&gt;&lt;author&gt;Pettis, Jeffery S.&lt;/author&gt;&lt;/authors&gt;&lt;/contributors&gt;&lt;titles&gt;&lt;title&gt;High Levels of Miticides and Agrochemicals in North American Apiaries: Implications for Honey Bee Health&lt;/title&gt;&lt;secondary-title&gt;PLoS ONE&lt;/secondary-title&gt;&lt;/titles&gt;&lt;periodical&gt;&lt;full-title&gt;PLoS ONE&lt;/full-title&gt;&lt;/periodical&gt;&lt;volume&gt;5&lt;/volume&gt;&lt;number&gt;3&lt;/number&gt;&lt;dates&gt;&lt;year&gt;2010&lt;/year&gt;&lt;pub-dates&gt;&lt;date&gt;Mar 19&lt;/date&gt;&lt;/pub-dates&gt;&lt;/dates&gt;&lt;isbn&gt;1932-6203&lt;/isbn&gt;&lt;accession-num&gt;WOS:000275809700007&lt;/accession-num&gt;&lt;urls&gt;&lt;related-urls&gt;&lt;url&gt;&amp;lt;Go to ISI&amp;gt;://WOS:000275809700007&lt;/url&gt;&lt;/related-urls&gt;&lt;/urls&gt;&lt;custom7&gt;e9754&lt;/custom7&gt;&lt;electronic-resource-num&gt;10.1371/journal.pone.0009754&lt;/electronic-resource-num&gt;&lt;/record&gt;&lt;/Cite&gt;&lt;/EndNote&gt;</w:instrText>
      </w:r>
      <w:r w:rsidR="004A2EAA" w:rsidRPr="0094303B">
        <w:rPr>
          <w:rFonts w:ascii="Times New Roman" w:hAnsi="Times New Roman" w:cs="Times New Roman"/>
          <w:sz w:val="24"/>
          <w:szCs w:val="24"/>
        </w:rPr>
        <w:fldChar w:fldCharType="separate"/>
      </w:r>
      <w:r w:rsidR="001E1963" w:rsidRPr="0094303B">
        <w:rPr>
          <w:rFonts w:ascii="Times New Roman" w:hAnsi="Times New Roman" w:cs="Times New Roman"/>
          <w:noProof/>
          <w:sz w:val="24"/>
          <w:szCs w:val="24"/>
        </w:rPr>
        <w:t>(</w:t>
      </w:r>
      <w:hyperlink w:anchor="_ENREF_13" w:tooltip="Mullin, 2010 #6" w:history="1">
        <w:r w:rsidR="0094303B" w:rsidRPr="0094303B">
          <w:rPr>
            <w:rFonts w:ascii="Times New Roman" w:hAnsi="Times New Roman" w:cs="Times New Roman"/>
            <w:noProof/>
            <w:sz w:val="24"/>
            <w:szCs w:val="24"/>
          </w:rPr>
          <w:t>13</w:t>
        </w:r>
      </w:hyperlink>
      <w:r w:rsidR="001E1963" w:rsidRPr="0094303B">
        <w:rPr>
          <w:rFonts w:ascii="Times New Roman" w:hAnsi="Times New Roman" w:cs="Times New Roman"/>
          <w:noProof/>
          <w:sz w:val="24"/>
          <w:szCs w:val="24"/>
        </w:rPr>
        <w:t>)</w:t>
      </w:r>
      <w:r w:rsidR="004A2EAA" w:rsidRPr="0094303B">
        <w:rPr>
          <w:rFonts w:ascii="Times New Roman" w:hAnsi="Times New Roman" w:cs="Times New Roman"/>
          <w:sz w:val="24"/>
          <w:szCs w:val="24"/>
        </w:rPr>
        <w:fldChar w:fldCharType="end"/>
      </w:r>
      <w:r w:rsidRPr="0094303B">
        <w:rPr>
          <w:rFonts w:ascii="Times New Roman" w:hAnsi="Times New Roman" w:cs="Times New Roman"/>
          <w:sz w:val="24"/>
          <w:szCs w:val="24"/>
        </w:rPr>
        <w:t xml:space="preserve">. </w:t>
      </w:r>
      <w:r w:rsidR="002041D3" w:rsidRPr="0094303B">
        <w:rPr>
          <w:rFonts w:ascii="Times New Roman" w:hAnsi="Times New Roman" w:cs="Times New Roman"/>
          <w:sz w:val="24"/>
          <w:szCs w:val="24"/>
        </w:rPr>
        <w:t>Here w</w:t>
      </w:r>
      <w:r w:rsidR="00B422E8" w:rsidRPr="0094303B">
        <w:rPr>
          <w:rFonts w:ascii="Times New Roman" w:hAnsi="Times New Roman" w:cs="Times New Roman"/>
          <w:sz w:val="24"/>
          <w:szCs w:val="24"/>
        </w:rPr>
        <w:t xml:space="preserve">e report on the overall pesticide exposure to bee colonies </w:t>
      </w:r>
      <w:r w:rsidR="00973CF9" w:rsidRPr="0094303B">
        <w:rPr>
          <w:rFonts w:ascii="Times New Roman" w:hAnsi="Times New Roman" w:cs="Times New Roman"/>
          <w:sz w:val="24"/>
          <w:szCs w:val="24"/>
        </w:rPr>
        <w:t>in their stored protein food source from a subset of colonies surveyed for the National Honey Bee Disease Survey (NHBDS)</w:t>
      </w:r>
      <w:r w:rsidR="00097475" w:rsidRPr="0094303B">
        <w:rPr>
          <w:rFonts w:ascii="Times New Roman" w:hAnsi="Times New Roman" w:cs="Times New Roman"/>
          <w:sz w:val="24"/>
          <w:szCs w:val="24"/>
        </w:rPr>
        <w:t xml:space="preserve"> (</w:t>
      </w:r>
      <w:r w:rsidR="00D94D46" w:rsidRPr="0094303B">
        <w:rPr>
          <w:rFonts w:ascii="Times New Roman" w:hAnsi="Times New Roman" w:cs="Times New Roman"/>
          <w:sz w:val="24"/>
          <w:szCs w:val="24"/>
          <w:highlight w:val="yellow"/>
        </w:rPr>
        <w:t>Traynor et al, in press</w:t>
      </w:r>
      <w:r w:rsidR="00097475" w:rsidRPr="0094303B">
        <w:rPr>
          <w:rFonts w:ascii="Times New Roman" w:hAnsi="Times New Roman" w:cs="Times New Roman"/>
          <w:sz w:val="24"/>
          <w:szCs w:val="24"/>
        </w:rPr>
        <w:t>)</w:t>
      </w:r>
      <w:r w:rsidR="00973CF9" w:rsidRPr="0094303B">
        <w:rPr>
          <w:rFonts w:ascii="Times New Roman" w:hAnsi="Times New Roman" w:cs="Times New Roman"/>
          <w:sz w:val="24"/>
          <w:szCs w:val="24"/>
        </w:rPr>
        <w:t xml:space="preserve">. Bee bread samples (n = 632) were collected from </w:t>
      </w:r>
      <w:r w:rsidR="00097475" w:rsidRPr="0094303B">
        <w:rPr>
          <w:rFonts w:ascii="Times New Roman" w:hAnsi="Times New Roman" w:cs="Times New Roman"/>
          <w:sz w:val="24"/>
          <w:szCs w:val="24"/>
        </w:rPr>
        <w:t xml:space="preserve">apiaries in </w:t>
      </w:r>
      <w:r w:rsidR="00973CF9" w:rsidRPr="0094303B">
        <w:rPr>
          <w:rFonts w:ascii="Times New Roman" w:hAnsi="Times New Roman" w:cs="Times New Roman"/>
          <w:sz w:val="24"/>
          <w:szCs w:val="24"/>
        </w:rPr>
        <w:t xml:space="preserve">34 US </w:t>
      </w:r>
      <w:r w:rsidR="00B92F21" w:rsidRPr="0094303B">
        <w:rPr>
          <w:rFonts w:ascii="Times New Roman" w:hAnsi="Times New Roman" w:cs="Times New Roman"/>
          <w:sz w:val="24"/>
          <w:szCs w:val="24"/>
        </w:rPr>
        <w:t xml:space="preserve">States </w:t>
      </w:r>
      <w:r w:rsidR="00973CF9" w:rsidRPr="0094303B">
        <w:rPr>
          <w:rFonts w:ascii="Times New Roman" w:hAnsi="Times New Roman" w:cs="Times New Roman"/>
          <w:sz w:val="24"/>
          <w:szCs w:val="24"/>
        </w:rPr>
        <w:t xml:space="preserve">and Puerto Rico between </w:t>
      </w:r>
      <w:r w:rsidR="00973CF9" w:rsidRPr="0094303B">
        <w:rPr>
          <w:rFonts w:ascii="Times New Roman" w:hAnsi="Times New Roman" w:cs="Times New Roman"/>
          <w:sz w:val="24"/>
          <w:szCs w:val="24"/>
        </w:rPr>
        <w:lastRenderedPageBreak/>
        <w:t xml:space="preserve">2011 and 2014 </w:t>
      </w:r>
      <w:r w:rsidR="00097475" w:rsidRPr="0094303B">
        <w:rPr>
          <w:rFonts w:ascii="Times New Roman" w:hAnsi="Times New Roman" w:cs="Times New Roman"/>
          <w:sz w:val="24"/>
          <w:szCs w:val="24"/>
        </w:rPr>
        <w:t>that had also been</w:t>
      </w:r>
      <w:r w:rsidR="00C83FDF" w:rsidRPr="0094303B">
        <w:rPr>
          <w:rFonts w:ascii="Times New Roman" w:hAnsi="Times New Roman" w:cs="Times New Roman"/>
          <w:sz w:val="24"/>
          <w:szCs w:val="24"/>
        </w:rPr>
        <w:t xml:space="preserve"> inspected for overt disease conditions and </w:t>
      </w:r>
      <w:r w:rsidR="00097475" w:rsidRPr="0094303B">
        <w:rPr>
          <w:rFonts w:ascii="Times New Roman" w:hAnsi="Times New Roman" w:cs="Times New Roman"/>
          <w:sz w:val="24"/>
          <w:szCs w:val="24"/>
        </w:rPr>
        <w:t xml:space="preserve"> sampled for</w:t>
      </w:r>
      <w:del w:id="194" w:author="Kathy Baylis" w:date="2016-01-01T17:28:00Z">
        <w:r w:rsidR="00097475" w:rsidRPr="0094303B" w:rsidDel="001B0EAA">
          <w:rPr>
            <w:rFonts w:ascii="Times New Roman" w:hAnsi="Times New Roman" w:cs="Times New Roman"/>
            <w:sz w:val="24"/>
            <w:szCs w:val="24"/>
          </w:rPr>
          <w:delText xml:space="preserve"> the</w:delText>
        </w:r>
      </w:del>
      <w:r w:rsidR="00097475" w:rsidRPr="0094303B">
        <w:rPr>
          <w:rFonts w:ascii="Times New Roman" w:hAnsi="Times New Roman" w:cs="Times New Roman"/>
          <w:sz w:val="24"/>
          <w:szCs w:val="24"/>
        </w:rPr>
        <w:t xml:space="preserve"> </w:t>
      </w:r>
      <w:proofErr w:type="spellStart"/>
      <w:r w:rsidR="00765702" w:rsidRPr="0094303B">
        <w:rPr>
          <w:rFonts w:ascii="Times New Roman" w:hAnsi="Times New Roman" w:cs="Times New Roman"/>
          <w:i/>
          <w:sz w:val="24"/>
          <w:szCs w:val="24"/>
        </w:rPr>
        <w:t>V</w:t>
      </w:r>
      <w:r w:rsidR="00E7462C" w:rsidRPr="0094303B">
        <w:rPr>
          <w:rFonts w:ascii="Times New Roman" w:hAnsi="Times New Roman" w:cs="Times New Roman"/>
          <w:i/>
          <w:sz w:val="24"/>
          <w:szCs w:val="24"/>
        </w:rPr>
        <w:t>arroa</w:t>
      </w:r>
      <w:proofErr w:type="spellEnd"/>
      <w:r w:rsidR="00E7462C" w:rsidRPr="0094303B">
        <w:rPr>
          <w:rFonts w:ascii="Times New Roman" w:hAnsi="Times New Roman" w:cs="Times New Roman"/>
          <w:sz w:val="24"/>
          <w:szCs w:val="24"/>
        </w:rPr>
        <w:t xml:space="preserve">, </w:t>
      </w:r>
      <w:proofErr w:type="spellStart"/>
      <w:r w:rsidR="00765702" w:rsidRPr="0094303B">
        <w:rPr>
          <w:rFonts w:ascii="Times New Roman" w:hAnsi="Times New Roman" w:cs="Times New Roman"/>
          <w:i/>
          <w:sz w:val="24"/>
          <w:szCs w:val="24"/>
        </w:rPr>
        <w:t>N</w:t>
      </w:r>
      <w:r w:rsidR="00E7462C" w:rsidRPr="0094303B">
        <w:rPr>
          <w:rFonts w:ascii="Times New Roman" w:hAnsi="Times New Roman" w:cs="Times New Roman"/>
          <w:i/>
          <w:sz w:val="24"/>
          <w:szCs w:val="24"/>
        </w:rPr>
        <w:t>osema</w:t>
      </w:r>
      <w:proofErr w:type="spellEnd"/>
      <w:r w:rsidR="00E7462C" w:rsidRPr="0094303B">
        <w:rPr>
          <w:rFonts w:ascii="Times New Roman" w:hAnsi="Times New Roman" w:cs="Times New Roman"/>
          <w:sz w:val="24"/>
          <w:szCs w:val="24"/>
        </w:rPr>
        <w:t>, and viral load</w:t>
      </w:r>
      <w:del w:id="195" w:author="Kathy Baylis" w:date="2016-01-01T17:28:00Z">
        <w:r w:rsidR="00C83FDF" w:rsidRPr="0094303B" w:rsidDel="001B0EAA">
          <w:rPr>
            <w:rFonts w:ascii="Times New Roman" w:hAnsi="Times New Roman" w:cs="Times New Roman"/>
            <w:sz w:val="24"/>
            <w:szCs w:val="24"/>
          </w:rPr>
          <w:delText xml:space="preserve"> qua</w:delText>
        </w:r>
        <w:r w:rsidR="00B367A9" w:rsidRPr="0094303B" w:rsidDel="001B0EAA">
          <w:rPr>
            <w:rFonts w:ascii="Times New Roman" w:hAnsi="Times New Roman" w:cs="Times New Roman"/>
            <w:sz w:val="24"/>
            <w:szCs w:val="24"/>
          </w:rPr>
          <w:delText>n</w:delText>
        </w:r>
        <w:r w:rsidR="00C83FDF" w:rsidRPr="0094303B" w:rsidDel="001B0EAA">
          <w:rPr>
            <w:rFonts w:ascii="Times New Roman" w:hAnsi="Times New Roman" w:cs="Times New Roman"/>
            <w:sz w:val="24"/>
            <w:szCs w:val="24"/>
          </w:rPr>
          <w:delText>tification</w:delText>
        </w:r>
      </w:del>
      <w:r w:rsidR="00097475" w:rsidRPr="0094303B">
        <w:rPr>
          <w:rFonts w:ascii="Times New Roman" w:hAnsi="Times New Roman" w:cs="Times New Roman"/>
          <w:sz w:val="24"/>
          <w:szCs w:val="24"/>
        </w:rPr>
        <w:t xml:space="preserve">. </w:t>
      </w:r>
      <w:r w:rsidR="00B422E8" w:rsidRPr="0094303B">
        <w:rPr>
          <w:rFonts w:ascii="Times New Roman" w:hAnsi="Times New Roman" w:cs="Times New Roman"/>
          <w:sz w:val="24"/>
          <w:szCs w:val="24"/>
        </w:rPr>
        <w:t xml:space="preserve"> </w:t>
      </w:r>
      <w:ins w:id="196" w:author="Kathy Baylis" w:date="2016-01-01T17:28:00Z">
        <w:r w:rsidR="001B0EAA">
          <w:rPr>
            <w:rFonts w:ascii="Times New Roman" w:hAnsi="Times New Roman" w:cs="Times New Roman"/>
            <w:sz w:val="24"/>
            <w:szCs w:val="24"/>
          </w:rPr>
          <w:t xml:space="preserve">Pesticide residues were used to calculate </w:t>
        </w:r>
      </w:ins>
      <w:r w:rsidR="00B422E8" w:rsidRPr="0094303B">
        <w:rPr>
          <w:rFonts w:ascii="Times New Roman" w:hAnsi="Times New Roman" w:cs="Times New Roman"/>
          <w:sz w:val="24"/>
          <w:szCs w:val="24"/>
        </w:rPr>
        <w:t xml:space="preserve">HQ </w:t>
      </w:r>
      <w:r w:rsidR="00C83FDF" w:rsidRPr="0094303B">
        <w:rPr>
          <w:rFonts w:ascii="Times New Roman" w:hAnsi="Times New Roman" w:cs="Times New Roman"/>
          <w:sz w:val="24"/>
          <w:szCs w:val="24"/>
        </w:rPr>
        <w:t xml:space="preserve">scores, which </w:t>
      </w:r>
      <w:ins w:id="197" w:author="Dennis vanEngelsdorp" w:date="2016-01-26T17:35:00Z">
        <w:r w:rsidR="00A0481C">
          <w:rPr>
            <w:rFonts w:ascii="Times New Roman" w:hAnsi="Times New Roman" w:cs="Times New Roman"/>
            <w:sz w:val="24"/>
            <w:szCs w:val="24"/>
          </w:rPr>
          <w:t>summarized the</w:t>
        </w:r>
      </w:ins>
      <w:del w:id="198" w:author="Dennis vanEngelsdorp" w:date="2016-01-26T17:35:00Z">
        <w:r w:rsidR="00C83FDF" w:rsidRPr="0094303B" w:rsidDel="00A0481C">
          <w:rPr>
            <w:rFonts w:ascii="Times New Roman" w:hAnsi="Times New Roman" w:cs="Times New Roman"/>
            <w:sz w:val="24"/>
            <w:szCs w:val="24"/>
          </w:rPr>
          <w:delText>e</w:delText>
        </w:r>
        <w:r w:rsidR="00B422E8" w:rsidRPr="0094303B" w:rsidDel="00A0481C">
          <w:rPr>
            <w:rFonts w:ascii="Times New Roman" w:hAnsi="Times New Roman" w:cs="Times New Roman"/>
            <w:sz w:val="24"/>
            <w:szCs w:val="24"/>
          </w:rPr>
          <w:delText>ncompasses</w:delText>
        </w:r>
      </w:del>
      <w:r w:rsidR="00B422E8" w:rsidRPr="0094303B">
        <w:rPr>
          <w:rFonts w:ascii="Times New Roman" w:hAnsi="Times New Roman" w:cs="Times New Roman"/>
          <w:sz w:val="24"/>
          <w:szCs w:val="24"/>
        </w:rPr>
        <w:t xml:space="preserve"> </w:t>
      </w:r>
      <w:r w:rsidR="001E1963" w:rsidRPr="0094303B">
        <w:rPr>
          <w:rFonts w:ascii="Times New Roman" w:hAnsi="Times New Roman" w:cs="Times New Roman"/>
          <w:sz w:val="24"/>
          <w:szCs w:val="24"/>
        </w:rPr>
        <w:t>hazard</w:t>
      </w:r>
      <w:r w:rsidR="00B422E8" w:rsidRPr="0094303B">
        <w:rPr>
          <w:rFonts w:ascii="Times New Roman" w:hAnsi="Times New Roman" w:cs="Times New Roman"/>
          <w:sz w:val="24"/>
          <w:szCs w:val="24"/>
        </w:rPr>
        <w:t xml:space="preserve"> risk from </w:t>
      </w:r>
      <w:ins w:id="199" w:author="Dennis vanEngelsdorp" w:date="2016-01-26T17:35:00Z">
        <w:r w:rsidR="00A0481C">
          <w:rPr>
            <w:rFonts w:ascii="Times New Roman" w:hAnsi="Times New Roman" w:cs="Times New Roman"/>
            <w:sz w:val="24"/>
            <w:szCs w:val="24"/>
          </w:rPr>
          <w:t xml:space="preserve">both individual and </w:t>
        </w:r>
      </w:ins>
      <w:r w:rsidR="00B422E8" w:rsidRPr="0094303B">
        <w:rPr>
          <w:rFonts w:ascii="Times New Roman" w:hAnsi="Times New Roman" w:cs="Times New Roman"/>
          <w:sz w:val="24"/>
          <w:szCs w:val="24"/>
        </w:rPr>
        <w:t>multiple residues</w:t>
      </w:r>
      <w:ins w:id="200" w:author="Dennis vanEngelsdorp" w:date="2016-01-26T17:35:00Z">
        <w:r w:rsidR="00A0481C">
          <w:rPr>
            <w:rFonts w:ascii="Times New Roman" w:hAnsi="Times New Roman" w:cs="Times New Roman"/>
            <w:sz w:val="24"/>
            <w:szCs w:val="24"/>
          </w:rPr>
          <w:t xml:space="preserve"> within a sample</w:t>
        </w:r>
      </w:ins>
      <w:ins w:id="201" w:author="Kathy Baylis" w:date="2016-01-01T17:28:00Z">
        <w:r w:rsidR="001B0EAA">
          <w:rPr>
            <w:rFonts w:ascii="Times New Roman" w:hAnsi="Times New Roman" w:cs="Times New Roman"/>
            <w:sz w:val="24"/>
            <w:szCs w:val="24"/>
          </w:rPr>
          <w:t xml:space="preserve">.  These HQ scores </w:t>
        </w:r>
      </w:ins>
      <w:del w:id="202" w:author="Kathy Baylis" w:date="2016-01-01T17:28:00Z">
        <w:r w:rsidR="00C83FDF" w:rsidRPr="0094303B" w:rsidDel="001B0EAA">
          <w:rPr>
            <w:rFonts w:ascii="Times New Roman" w:hAnsi="Times New Roman" w:cs="Times New Roman"/>
            <w:sz w:val="24"/>
            <w:szCs w:val="24"/>
          </w:rPr>
          <w:delText xml:space="preserve">, </w:delText>
        </w:r>
      </w:del>
      <w:r w:rsidR="00C83FDF" w:rsidRPr="0094303B">
        <w:rPr>
          <w:rFonts w:ascii="Times New Roman" w:hAnsi="Times New Roman" w:cs="Times New Roman"/>
          <w:sz w:val="24"/>
          <w:szCs w:val="24"/>
        </w:rPr>
        <w:t xml:space="preserve">were </w:t>
      </w:r>
      <w:ins w:id="203" w:author="Kathy Baylis" w:date="2016-01-01T17:28:00Z">
        <w:r w:rsidR="001B0EAA">
          <w:rPr>
            <w:rFonts w:ascii="Times New Roman" w:hAnsi="Times New Roman" w:cs="Times New Roman"/>
            <w:sz w:val="24"/>
            <w:szCs w:val="24"/>
          </w:rPr>
          <w:t xml:space="preserve">then </w:t>
        </w:r>
      </w:ins>
      <w:r w:rsidR="00C83FDF" w:rsidRPr="0094303B">
        <w:rPr>
          <w:rFonts w:ascii="Times New Roman" w:hAnsi="Times New Roman" w:cs="Times New Roman"/>
          <w:sz w:val="24"/>
          <w:szCs w:val="24"/>
        </w:rPr>
        <w:t>correlated to several measures of colony</w:t>
      </w:r>
      <w:r w:rsidR="00B422E8" w:rsidRPr="0094303B">
        <w:rPr>
          <w:rFonts w:ascii="Times New Roman" w:hAnsi="Times New Roman" w:cs="Times New Roman"/>
          <w:sz w:val="24"/>
          <w:szCs w:val="24"/>
        </w:rPr>
        <w:t xml:space="preserve"> morbidity</w:t>
      </w:r>
      <w:del w:id="204" w:author="Kathy Baylis" w:date="2016-01-01T17:27:00Z">
        <w:r w:rsidR="00B422E8" w:rsidRPr="0094303B" w:rsidDel="001B0EAA">
          <w:rPr>
            <w:rFonts w:ascii="Times New Roman" w:hAnsi="Times New Roman" w:cs="Times New Roman"/>
            <w:sz w:val="24"/>
            <w:szCs w:val="24"/>
          </w:rPr>
          <w:delText xml:space="preserve"> </w:delText>
        </w:r>
      </w:del>
      <w:r w:rsidR="00B422E8" w:rsidRPr="0094303B">
        <w:rPr>
          <w:rFonts w:ascii="Times New Roman" w:hAnsi="Times New Roman" w:cs="Times New Roman"/>
          <w:sz w:val="24"/>
          <w:szCs w:val="24"/>
        </w:rPr>
        <w:t>.</w:t>
      </w:r>
      <w:ins w:id="205" w:author="Kathy Baylis" w:date="2016-01-01T17:30:00Z">
        <w:r w:rsidR="00297D7A">
          <w:rPr>
            <w:rFonts w:ascii="Times New Roman" w:hAnsi="Times New Roman" w:cs="Times New Roman"/>
            <w:sz w:val="24"/>
            <w:szCs w:val="24"/>
          </w:rPr>
          <w:t xml:space="preserve"> </w:t>
        </w:r>
      </w:ins>
      <w:ins w:id="206" w:author="Kathy Baylis" w:date="2016-01-01T17:31:00Z">
        <w:r w:rsidR="00297D7A">
          <w:rPr>
            <w:rFonts w:ascii="Times New Roman" w:hAnsi="Times New Roman" w:cs="Times New Roman"/>
            <w:sz w:val="24"/>
            <w:szCs w:val="24"/>
          </w:rPr>
          <w:t xml:space="preserve"> </w:t>
        </w:r>
      </w:ins>
      <w:ins w:id="207" w:author="Kathy Baylis" w:date="2016-01-01T17:34:00Z">
        <w:r w:rsidR="00297D7A">
          <w:rPr>
            <w:rFonts w:ascii="Times New Roman" w:hAnsi="Times New Roman" w:cs="Times New Roman"/>
            <w:sz w:val="24"/>
            <w:szCs w:val="24"/>
          </w:rPr>
          <w:t>We then identified t</w:t>
        </w:r>
      </w:ins>
      <w:ins w:id="208" w:author="Kathy Baylis" w:date="2016-01-01T17:31:00Z">
        <w:r w:rsidR="00297D7A">
          <w:rPr>
            <w:rFonts w:ascii="Times New Roman" w:hAnsi="Times New Roman" w:cs="Times New Roman"/>
            <w:sz w:val="24"/>
            <w:szCs w:val="24"/>
          </w:rPr>
          <w:t xml:space="preserve">he agricultural </w:t>
        </w:r>
      </w:ins>
      <w:ins w:id="209" w:author="Kathy Baylis" w:date="2016-01-01T17:33:00Z">
        <w:r w:rsidR="00297D7A">
          <w:rPr>
            <w:rFonts w:ascii="Times New Roman" w:hAnsi="Times New Roman" w:cs="Times New Roman"/>
            <w:sz w:val="24"/>
            <w:szCs w:val="24"/>
          </w:rPr>
          <w:t>crops</w:t>
        </w:r>
      </w:ins>
      <w:ins w:id="210" w:author="Kathy Baylis" w:date="2016-01-01T17:31:00Z">
        <w:r w:rsidR="00297D7A">
          <w:rPr>
            <w:rFonts w:ascii="Times New Roman" w:hAnsi="Times New Roman" w:cs="Times New Roman"/>
            <w:sz w:val="24"/>
            <w:szCs w:val="24"/>
          </w:rPr>
          <w:t xml:space="preserve"> </w:t>
        </w:r>
      </w:ins>
      <w:ins w:id="211" w:author="Kathy Baylis" w:date="2016-01-01T17:32:00Z">
        <w:r w:rsidR="00297D7A">
          <w:rPr>
            <w:rFonts w:ascii="Times New Roman" w:hAnsi="Times New Roman" w:cs="Times New Roman"/>
            <w:sz w:val="24"/>
            <w:szCs w:val="24"/>
          </w:rPr>
          <w:t xml:space="preserve">surrounding the geocoded apiaries at the time the sample </w:t>
        </w:r>
      </w:ins>
      <w:ins w:id="212" w:author="Kathy Baylis" w:date="2016-01-01T17:33:00Z">
        <w:r w:rsidR="00297D7A">
          <w:rPr>
            <w:rFonts w:ascii="Times New Roman" w:hAnsi="Times New Roman" w:cs="Times New Roman"/>
            <w:sz w:val="24"/>
            <w:szCs w:val="24"/>
          </w:rPr>
          <w:t xml:space="preserve">was taken to </w:t>
        </w:r>
      </w:ins>
      <w:del w:id="213" w:author="Kathy Baylis" w:date="2016-01-01T17:30:00Z">
        <w:r w:rsidR="00B422E8" w:rsidRPr="0094303B" w:rsidDel="00297D7A">
          <w:rPr>
            <w:rFonts w:ascii="Times New Roman" w:hAnsi="Times New Roman" w:cs="Times New Roman"/>
            <w:sz w:val="24"/>
            <w:szCs w:val="24"/>
          </w:rPr>
          <w:delText xml:space="preserve"> </w:delText>
        </w:r>
      </w:del>
      <w:ins w:id="214" w:author="Kathy Baylis" w:date="2016-01-01T17:29:00Z">
        <w:r w:rsidR="00297D7A">
          <w:rPr>
            <w:rFonts w:ascii="Times New Roman" w:hAnsi="Times New Roman" w:cs="Times New Roman"/>
            <w:sz w:val="24"/>
            <w:szCs w:val="24"/>
          </w:rPr>
          <w:t xml:space="preserve">detect which </w:t>
        </w:r>
        <w:del w:id="215" w:author="Dennis vanEngelsdorp" w:date="2016-01-26T17:01:00Z">
          <w:r w:rsidR="00297D7A" w:rsidDel="003F3EDD">
            <w:rPr>
              <w:rFonts w:ascii="Times New Roman" w:hAnsi="Times New Roman" w:cs="Times New Roman"/>
              <w:sz w:val="24"/>
              <w:szCs w:val="24"/>
            </w:rPr>
            <w:delText>crops</w:delText>
          </w:r>
        </w:del>
      </w:ins>
      <w:ins w:id="216" w:author="Dennis vanEngelsdorp" w:date="2016-01-26T17:01:00Z">
        <w:r w:rsidR="003F3EDD">
          <w:rPr>
            <w:rFonts w:ascii="Times New Roman" w:hAnsi="Times New Roman" w:cs="Times New Roman"/>
            <w:sz w:val="24"/>
            <w:szCs w:val="24"/>
          </w:rPr>
          <w:t>landscapes</w:t>
        </w:r>
      </w:ins>
      <w:ins w:id="217" w:author="Dennis vanEngelsdorp" w:date="2016-01-26T17:36:00Z">
        <w:r w:rsidR="00A0481C">
          <w:rPr>
            <w:rFonts w:ascii="Times New Roman" w:hAnsi="Times New Roman" w:cs="Times New Roman"/>
            <w:sz w:val="24"/>
            <w:szCs w:val="24"/>
          </w:rPr>
          <w:t xml:space="preserve"> </w:t>
        </w:r>
      </w:ins>
      <w:ins w:id="218" w:author="Kathy Baylis" w:date="2016-01-01T17:29:00Z">
        <w:del w:id="219" w:author="Dennis vanEngelsdorp" w:date="2016-01-26T17:36:00Z">
          <w:r w:rsidR="00297D7A" w:rsidDel="00A0481C">
            <w:rPr>
              <w:rFonts w:ascii="Times New Roman" w:hAnsi="Times New Roman" w:cs="Times New Roman"/>
              <w:sz w:val="24"/>
              <w:szCs w:val="24"/>
            </w:rPr>
            <w:delText xml:space="preserve"> </w:delText>
          </w:r>
        </w:del>
        <w:r w:rsidR="00297D7A">
          <w:rPr>
            <w:rFonts w:ascii="Times New Roman" w:hAnsi="Times New Roman" w:cs="Times New Roman"/>
            <w:sz w:val="24"/>
            <w:szCs w:val="24"/>
          </w:rPr>
          <w:t xml:space="preserve">were most </w:t>
        </w:r>
      </w:ins>
      <w:ins w:id="220" w:author="Dennis vanEngelsdorp" w:date="2016-01-26T17:02:00Z">
        <w:r w:rsidR="003F3EDD">
          <w:rPr>
            <w:rFonts w:ascii="Times New Roman" w:hAnsi="Times New Roman" w:cs="Times New Roman"/>
            <w:sz w:val="24"/>
            <w:szCs w:val="24"/>
          </w:rPr>
          <w:t>strongly</w:t>
        </w:r>
      </w:ins>
      <w:ins w:id="221" w:author="Kathy Baylis" w:date="2016-01-01T17:33:00Z">
        <w:del w:id="222" w:author="Dennis vanEngelsdorp" w:date="2016-01-26T17:02:00Z">
          <w:r w:rsidR="00297D7A" w:rsidDel="003F3EDD">
            <w:rPr>
              <w:rFonts w:ascii="Times New Roman" w:hAnsi="Times New Roman" w:cs="Times New Roman"/>
              <w:sz w:val="24"/>
              <w:szCs w:val="24"/>
            </w:rPr>
            <w:delText>highly</w:delText>
          </w:r>
        </w:del>
        <w:r w:rsidR="00297D7A">
          <w:rPr>
            <w:rFonts w:ascii="Times New Roman" w:hAnsi="Times New Roman" w:cs="Times New Roman"/>
            <w:sz w:val="24"/>
            <w:szCs w:val="24"/>
          </w:rPr>
          <w:t xml:space="preserve"> </w:t>
        </w:r>
      </w:ins>
      <w:ins w:id="223" w:author="Kathy Baylis" w:date="2016-01-01T17:29:00Z">
        <w:r w:rsidR="00297D7A">
          <w:rPr>
            <w:rFonts w:ascii="Times New Roman" w:hAnsi="Times New Roman" w:cs="Times New Roman"/>
            <w:sz w:val="24"/>
            <w:szCs w:val="24"/>
          </w:rPr>
          <w:t xml:space="preserve">correlated </w:t>
        </w:r>
      </w:ins>
      <w:ins w:id="224" w:author="Kathy Baylis" w:date="2016-01-01T17:33:00Z">
        <w:r w:rsidR="00297D7A">
          <w:rPr>
            <w:rFonts w:ascii="Times New Roman" w:hAnsi="Times New Roman" w:cs="Times New Roman"/>
            <w:sz w:val="24"/>
            <w:szCs w:val="24"/>
          </w:rPr>
          <w:t>with</w:t>
        </w:r>
      </w:ins>
      <w:ins w:id="225" w:author="Kathy Baylis" w:date="2016-01-01T17:29:00Z">
        <w:r w:rsidR="00297D7A">
          <w:rPr>
            <w:rFonts w:ascii="Times New Roman" w:hAnsi="Times New Roman" w:cs="Times New Roman"/>
            <w:sz w:val="24"/>
            <w:szCs w:val="24"/>
          </w:rPr>
          <w:t xml:space="preserve"> certain pesticide residue</w:t>
        </w:r>
      </w:ins>
      <w:ins w:id="226" w:author="Kathy Baylis" w:date="2016-01-01T17:33:00Z">
        <w:r w:rsidR="00297D7A">
          <w:rPr>
            <w:rFonts w:ascii="Times New Roman" w:hAnsi="Times New Roman" w:cs="Times New Roman"/>
            <w:sz w:val="24"/>
            <w:szCs w:val="24"/>
          </w:rPr>
          <w:t>s</w:t>
        </w:r>
      </w:ins>
      <w:del w:id="227" w:author="Kathy Baylis" w:date="2016-01-01T17:29:00Z">
        <w:r w:rsidR="002041D3" w:rsidRPr="0094303B" w:rsidDel="001B0EAA">
          <w:rPr>
            <w:rFonts w:ascii="Times New Roman" w:hAnsi="Times New Roman" w:cs="Times New Roman"/>
            <w:sz w:val="24"/>
            <w:szCs w:val="24"/>
          </w:rPr>
          <w:delText xml:space="preserve">Landscape use was geospatially linked with </w:delText>
        </w:r>
        <w:r w:rsidR="0076261F" w:rsidRPr="0094303B" w:rsidDel="001B0EAA">
          <w:rPr>
            <w:rFonts w:ascii="Times New Roman" w:hAnsi="Times New Roman" w:cs="Times New Roman"/>
            <w:sz w:val="24"/>
            <w:szCs w:val="24"/>
          </w:rPr>
          <w:delText xml:space="preserve">some </w:delText>
        </w:r>
        <w:r w:rsidR="002041D3" w:rsidRPr="0094303B" w:rsidDel="001B0EAA">
          <w:rPr>
            <w:rFonts w:ascii="Times New Roman" w:hAnsi="Times New Roman" w:cs="Times New Roman"/>
            <w:sz w:val="24"/>
            <w:szCs w:val="24"/>
          </w:rPr>
          <w:delText>pesticide classes</w:delText>
        </w:r>
      </w:del>
      <w:r w:rsidR="002041D3" w:rsidRPr="0094303B">
        <w:rPr>
          <w:rFonts w:ascii="Times New Roman" w:hAnsi="Times New Roman" w:cs="Times New Roman"/>
          <w:sz w:val="24"/>
          <w:szCs w:val="24"/>
        </w:rPr>
        <w:t xml:space="preserve">. </w:t>
      </w:r>
      <w:r w:rsidR="0061027A" w:rsidRPr="0094303B">
        <w:rPr>
          <w:rFonts w:ascii="Times New Roman" w:hAnsi="Times New Roman" w:cs="Times New Roman"/>
          <w:sz w:val="24"/>
          <w:szCs w:val="24"/>
        </w:rPr>
        <w:t xml:space="preserve"> </w:t>
      </w:r>
    </w:p>
    <w:p w14:paraId="7F36E8E3" w14:textId="77777777" w:rsidR="00F766DA" w:rsidRPr="0094303B" w:rsidRDefault="00F766DA" w:rsidP="003A4F73">
      <w:pPr>
        <w:spacing w:line="360" w:lineRule="auto"/>
        <w:ind w:firstLine="720"/>
        <w:rPr>
          <w:rFonts w:ascii="Times New Roman" w:hAnsi="Times New Roman" w:cs="Times New Roman"/>
        </w:rPr>
      </w:pPr>
    </w:p>
    <w:p w14:paraId="78914672" w14:textId="750093F7" w:rsidR="00F766DA" w:rsidRPr="0094303B" w:rsidRDefault="00BF4A08" w:rsidP="00B367A9">
      <w:pPr>
        <w:spacing w:line="360" w:lineRule="auto"/>
        <w:rPr>
          <w:rFonts w:ascii="Times New Roman" w:hAnsi="Times New Roman" w:cs="Times New Roman"/>
        </w:rPr>
      </w:pPr>
      <w:r w:rsidRPr="0094303B">
        <w:rPr>
          <w:rFonts w:ascii="Times New Roman" w:hAnsi="Times New Roman" w:cs="Times New Roman"/>
        </w:rPr>
        <w:t>Materials &amp; Methods:</w:t>
      </w:r>
    </w:p>
    <w:p w14:paraId="1F3445F5" w14:textId="11F2BC3E" w:rsidR="00BF4A08" w:rsidRPr="0094303B" w:rsidRDefault="00491889" w:rsidP="00544884">
      <w:pPr>
        <w:spacing w:line="480" w:lineRule="auto"/>
        <w:rPr>
          <w:rFonts w:ascii="Times New Roman" w:hAnsi="Times New Roman" w:cs="Times New Roman"/>
          <w:sz w:val="24"/>
          <w:szCs w:val="24"/>
        </w:rPr>
      </w:pPr>
      <w:r w:rsidRPr="0094303B">
        <w:rPr>
          <w:rFonts w:ascii="Times New Roman" w:hAnsi="Times New Roman" w:cs="Times New Roman"/>
          <w:sz w:val="24"/>
          <w:szCs w:val="24"/>
        </w:rPr>
        <w:t>Polle</w:t>
      </w:r>
      <w:ins w:id="228" w:author="Dennis vanEngelsdorp" w:date="2016-01-26T17:02:00Z">
        <w:r w:rsidR="003F3EDD">
          <w:rPr>
            <w:rFonts w:ascii="Times New Roman" w:hAnsi="Times New Roman" w:cs="Times New Roman"/>
            <w:sz w:val="24"/>
            <w:szCs w:val="24"/>
          </w:rPr>
          <w:t>n</w:t>
        </w:r>
      </w:ins>
      <w:del w:id="229" w:author="Dennis vanEngelsdorp" w:date="2016-01-26T17:02:00Z">
        <w:r w:rsidRPr="0094303B" w:rsidDel="003F3EDD">
          <w:rPr>
            <w:rFonts w:ascii="Times New Roman" w:hAnsi="Times New Roman" w:cs="Times New Roman"/>
            <w:sz w:val="24"/>
            <w:szCs w:val="24"/>
          </w:rPr>
          <w:delText>n</w:delText>
        </w:r>
      </w:del>
      <w:r w:rsidRPr="0094303B">
        <w:rPr>
          <w:rFonts w:ascii="Times New Roman" w:hAnsi="Times New Roman" w:cs="Times New Roman"/>
          <w:sz w:val="24"/>
          <w:szCs w:val="24"/>
        </w:rPr>
        <w:t xml:space="preserve"> was collected and pooled from eight colonies in a single apiary per sample. Briefly a disposable wooden stir stick</w:t>
      </w:r>
      <w:r w:rsidR="00BF4A08" w:rsidRPr="0094303B">
        <w:rPr>
          <w:rFonts w:ascii="Times New Roman" w:hAnsi="Times New Roman" w:cs="Times New Roman"/>
          <w:sz w:val="24"/>
          <w:szCs w:val="24"/>
        </w:rPr>
        <w:t xml:space="preserve"> w</w:t>
      </w:r>
      <w:r w:rsidRPr="0094303B">
        <w:rPr>
          <w:rFonts w:ascii="Times New Roman" w:hAnsi="Times New Roman" w:cs="Times New Roman"/>
          <w:sz w:val="24"/>
          <w:szCs w:val="24"/>
        </w:rPr>
        <w:t>as</w:t>
      </w:r>
      <w:r w:rsidR="00BF4A08" w:rsidRPr="0094303B">
        <w:rPr>
          <w:rFonts w:ascii="Times New Roman" w:hAnsi="Times New Roman" w:cs="Times New Roman"/>
          <w:sz w:val="24"/>
          <w:szCs w:val="24"/>
        </w:rPr>
        <w:t xml:space="preserve"> used</w:t>
      </w:r>
      <w:r w:rsidRPr="0094303B">
        <w:rPr>
          <w:rFonts w:ascii="Times New Roman" w:hAnsi="Times New Roman" w:cs="Times New Roman"/>
          <w:sz w:val="24"/>
          <w:szCs w:val="24"/>
        </w:rPr>
        <w:t xml:space="preserve"> </w:t>
      </w:r>
      <w:r w:rsidR="00BF4A08" w:rsidRPr="0094303B">
        <w:rPr>
          <w:rFonts w:ascii="Times New Roman" w:hAnsi="Times New Roman" w:cs="Times New Roman"/>
          <w:sz w:val="24"/>
          <w:szCs w:val="24"/>
        </w:rPr>
        <w:t xml:space="preserve">to remove </w:t>
      </w:r>
      <w:r w:rsidRPr="0094303B">
        <w:rPr>
          <w:rFonts w:ascii="Times New Roman" w:hAnsi="Times New Roman" w:cs="Times New Roman"/>
          <w:sz w:val="24"/>
          <w:szCs w:val="24"/>
        </w:rPr>
        <w:t>recently stored pollen</w:t>
      </w:r>
      <w:r w:rsidR="00BF4A08" w:rsidRPr="0094303B">
        <w:rPr>
          <w:rFonts w:ascii="Times New Roman" w:hAnsi="Times New Roman" w:cs="Times New Roman"/>
          <w:sz w:val="24"/>
          <w:szCs w:val="24"/>
        </w:rPr>
        <w:t xml:space="preserve"> from </w:t>
      </w:r>
      <w:r w:rsidRPr="0094303B">
        <w:rPr>
          <w:rFonts w:ascii="Times New Roman" w:hAnsi="Times New Roman" w:cs="Times New Roman"/>
          <w:sz w:val="24"/>
          <w:szCs w:val="24"/>
        </w:rPr>
        <w:t>at least 4 cells per colony</w:t>
      </w:r>
      <w:r w:rsidR="00BF4A08" w:rsidRPr="0094303B">
        <w:rPr>
          <w:rFonts w:ascii="Times New Roman" w:hAnsi="Times New Roman" w:cs="Times New Roman"/>
          <w:sz w:val="24"/>
          <w:szCs w:val="24"/>
        </w:rPr>
        <w:t xml:space="preserve">. Removed </w:t>
      </w:r>
      <w:r w:rsidRPr="0094303B">
        <w:rPr>
          <w:rFonts w:ascii="Times New Roman" w:hAnsi="Times New Roman" w:cs="Times New Roman"/>
          <w:sz w:val="24"/>
          <w:szCs w:val="24"/>
        </w:rPr>
        <w:t>pollen from all eight colonies was placed in a single 1</w:t>
      </w:r>
      <w:r w:rsidR="00BF4A08" w:rsidRPr="0094303B">
        <w:rPr>
          <w:rFonts w:ascii="Times New Roman" w:hAnsi="Times New Roman" w:cs="Times New Roman"/>
          <w:sz w:val="24"/>
          <w:szCs w:val="24"/>
        </w:rPr>
        <w:t xml:space="preserve">5 ml </w:t>
      </w:r>
      <w:r w:rsidRPr="0094303B">
        <w:rPr>
          <w:rFonts w:ascii="Times New Roman" w:hAnsi="Times New Roman" w:cs="Times New Roman"/>
          <w:sz w:val="24"/>
          <w:szCs w:val="24"/>
        </w:rPr>
        <w:t xml:space="preserve">centrifuge </w:t>
      </w:r>
      <w:r w:rsidR="00BF4A08" w:rsidRPr="0094303B">
        <w:rPr>
          <w:rFonts w:ascii="Times New Roman" w:hAnsi="Times New Roman" w:cs="Times New Roman"/>
          <w:sz w:val="24"/>
          <w:szCs w:val="24"/>
        </w:rPr>
        <w:t>tube</w:t>
      </w:r>
      <w:r w:rsidR="00841310" w:rsidRPr="0094303B">
        <w:rPr>
          <w:rFonts w:ascii="Times New Roman" w:hAnsi="Times New Roman" w:cs="Times New Roman"/>
          <w:sz w:val="24"/>
          <w:szCs w:val="24"/>
        </w:rPr>
        <w:t xml:space="preserve"> </w:t>
      </w:r>
      <w:r w:rsidR="00B92F21" w:rsidRPr="0094303B">
        <w:rPr>
          <w:rFonts w:ascii="Times New Roman" w:hAnsi="Times New Roman" w:cs="Times New Roman"/>
          <w:sz w:val="24"/>
          <w:szCs w:val="24"/>
        </w:rPr>
        <w:fldChar w:fldCharType="begin"/>
      </w:r>
      <w:r w:rsidR="00B92F21" w:rsidRPr="0094303B">
        <w:rPr>
          <w:rFonts w:ascii="Times New Roman" w:hAnsi="Times New Roman" w:cs="Times New Roman"/>
          <w:sz w:val="24"/>
          <w:szCs w:val="24"/>
        </w:rPr>
        <w:instrText xml:space="preserve"> ADDIN EN.CITE &lt;EndNote&gt;&lt;Cite&gt;&lt;Author&gt;APHIS&lt;/Author&gt;&lt;RecNum&gt;372&lt;/RecNum&gt;&lt;DisplayText&gt;(58)&lt;/DisplayText&gt;&lt;record&gt;&lt;rec-number&gt;372&lt;/rec-number&gt;&lt;foreign-keys&gt;&lt;key app="EN" db-id="9aat0fwznpdftoexs9p5dsrvwt2zes5dz0p2"&gt;372&lt;/key&gt;&lt;/foreign-keys&gt;&lt;ref-type name="Government Document"&gt;46&lt;/ref-type&gt;&lt;contributors&gt;&lt;authors&gt;&lt;author&gt;APHIS&lt;/author&gt;&lt;/authors&gt;&lt;secondary-authors&gt;&lt;author&gt;Animal and Plant Health Inspection Service &lt;/author&gt;&lt;/secondary-authors&gt;&lt;/contributors&gt;&lt;titles&gt;&lt;title&gt;Sampling Pollen for Pesticide Residue&lt;/title&gt;&lt;/titles&gt;&lt;dates&gt;&lt;/dates&gt;&lt;urls&gt;&lt;related-urls&gt;&lt;url&gt;http://www.aphis.usda.gov/plant_health/plant_pest_info/honey_bees/downloads/SamplingPollenforPesticideResidue.pdf&lt;/url&gt;&lt;/related-urls&gt;&lt;/urls&gt;&lt;/record&gt;&lt;/Cite&gt;&lt;/EndNote&gt;</w:instrText>
      </w:r>
      <w:r w:rsidR="00B92F21" w:rsidRPr="0094303B">
        <w:rPr>
          <w:rFonts w:ascii="Times New Roman" w:hAnsi="Times New Roman" w:cs="Times New Roman"/>
          <w:sz w:val="24"/>
          <w:szCs w:val="24"/>
        </w:rPr>
        <w:fldChar w:fldCharType="separate"/>
      </w:r>
      <w:r w:rsidR="00B92F21" w:rsidRPr="0094303B">
        <w:rPr>
          <w:rFonts w:ascii="Times New Roman" w:hAnsi="Times New Roman" w:cs="Times New Roman"/>
          <w:noProof/>
          <w:sz w:val="24"/>
          <w:szCs w:val="24"/>
        </w:rPr>
        <w:t>(</w:t>
      </w:r>
      <w:hyperlink w:anchor="_ENREF_58" w:tooltip="APHIS,  #372" w:history="1">
        <w:r w:rsidR="0094303B" w:rsidRPr="0094303B">
          <w:rPr>
            <w:rFonts w:ascii="Times New Roman" w:hAnsi="Times New Roman" w:cs="Times New Roman"/>
            <w:noProof/>
            <w:sz w:val="24"/>
            <w:szCs w:val="24"/>
          </w:rPr>
          <w:t>58</w:t>
        </w:r>
      </w:hyperlink>
      <w:r w:rsidR="00B92F21" w:rsidRPr="0094303B">
        <w:rPr>
          <w:rFonts w:ascii="Times New Roman" w:hAnsi="Times New Roman" w:cs="Times New Roman"/>
          <w:noProof/>
          <w:sz w:val="24"/>
          <w:szCs w:val="24"/>
        </w:rPr>
        <w:t>)</w:t>
      </w:r>
      <w:r w:rsidR="00B92F21" w:rsidRPr="0094303B">
        <w:rPr>
          <w:rFonts w:ascii="Times New Roman" w:hAnsi="Times New Roman" w:cs="Times New Roman"/>
          <w:sz w:val="24"/>
          <w:szCs w:val="24"/>
        </w:rPr>
        <w:fldChar w:fldCharType="end"/>
      </w:r>
      <w:r w:rsidR="00544884" w:rsidRPr="0094303B">
        <w:rPr>
          <w:rFonts w:ascii="Times New Roman" w:hAnsi="Times New Roman" w:cs="Times New Roman"/>
          <w:sz w:val="24"/>
          <w:szCs w:val="24"/>
        </w:rPr>
        <w:t xml:space="preserve">. Samples were frozen after collection until ten apiaries were sampled in the state </w:t>
      </w:r>
      <w:r w:rsidR="00BF4A08" w:rsidRPr="0094303B">
        <w:rPr>
          <w:rFonts w:ascii="Times New Roman" w:hAnsi="Times New Roman" w:cs="Times New Roman"/>
          <w:sz w:val="24"/>
          <w:szCs w:val="24"/>
        </w:rPr>
        <w:t xml:space="preserve">and </w:t>
      </w:r>
      <w:r w:rsidR="00544884" w:rsidRPr="0094303B">
        <w:rPr>
          <w:rFonts w:ascii="Times New Roman" w:hAnsi="Times New Roman" w:cs="Times New Roman"/>
          <w:sz w:val="24"/>
          <w:szCs w:val="24"/>
        </w:rPr>
        <w:t>then all samples shipped to the USDA Beltsville Bee Lab in Beltsville, MD where they were stored at -80°C</w:t>
      </w:r>
      <w:r w:rsidR="00BF4A08" w:rsidRPr="0094303B">
        <w:rPr>
          <w:rFonts w:ascii="Times New Roman" w:hAnsi="Times New Roman" w:cs="Times New Roman"/>
          <w:sz w:val="24"/>
          <w:szCs w:val="24"/>
        </w:rPr>
        <w:t xml:space="preserve">. </w:t>
      </w:r>
      <w:r w:rsidR="00544884" w:rsidRPr="0094303B">
        <w:rPr>
          <w:rFonts w:ascii="Times New Roman" w:hAnsi="Times New Roman" w:cs="Times New Roman"/>
          <w:sz w:val="24"/>
          <w:szCs w:val="24"/>
        </w:rPr>
        <w:t>Samples were shipped</w:t>
      </w:r>
      <w:r w:rsidR="00BF4A08" w:rsidRPr="0094303B">
        <w:rPr>
          <w:rFonts w:ascii="Times New Roman" w:hAnsi="Times New Roman" w:cs="Times New Roman"/>
          <w:sz w:val="24"/>
          <w:szCs w:val="24"/>
        </w:rPr>
        <w:t xml:space="preserve"> on ice to the USDA-AMS National Science Laboratory in Gastonia NC for multi-pesticide residue analysis. Samples were extracted and analyzed for 171 pesticides and associated </w:t>
      </w:r>
      <w:proofErr w:type="spellStart"/>
      <w:r w:rsidR="00BF4A08" w:rsidRPr="0094303B">
        <w:rPr>
          <w:rFonts w:ascii="Times New Roman" w:hAnsi="Times New Roman" w:cs="Times New Roman"/>
          <w:sz w:val="24"/>
          <w:szCs w:val="24"/>
        </w:rPr>
        <w:t>degradates</w:t>
      </w:r>
      <w:proofErr w:type="spellEnd"/>
      <w:r w:rsidR="00BF4A08" w:rsidRPr="0094303B">
        <w:rPr>
          <w:rFonts w:ascii="Times New Roman" w:hAnsi="Times New Roman" w:cs="Times New Roman"/>
          <w:sz w:val="24"/>
          <w:szCs w:val="24"/>
        </w:rPr>
        <w:t xml:space="preserve"> at the ppb level as described in Mullin et al. (2010).</w:t>
      </w:r>
      <w:r w:rsidR="00E76C68" w:rsidRPr="0094303B">
        <w:rPr>
          <w:rFonts w:ascii="Times New Roman" w:hAnsi="Times New Roman" w:cs="Times New Roman"/>
          <w:sz w:val="24"/>
          <w:szCs w:val="24"/>
        </w:rPr>
        <w:t xml:space="preserve">  </w:t>
      </w:r>
    </w:p>
    <w:p w14:paraId="336C781C" w14:textId="77777777" w:rsidR="00BF4A08" w:rsidRPr="0094303B" w:rsidRDefault="00BF4A08" w:rsidP="00BF4A08">
      <w:pPr>
        <w:spacing w:line="480" w:lineRule="auto"/>
        <w:rPr>
          <w:rFonts w:ascii="Times New Roman" w:hAnsi="Times New Roman" w:cs="Times New Roman"/>
          <w:sz w:val="24"/>
          <w:szCs w:val="24"/>
        </w:rPr>
      </w:pPr>
    </w:p>
    <w:p w14:paraId="6348952C" w14:textId="77777777" w:rsidR="00BF4A08" w:rsidRPr="0094303B" w:rsidRDefault="00BF4A08" w:rsidP="00BF4A08">
      <w:pPr>
        <w:spacing w:line="480" w:lineRule="auto"/>
        <w:rPr>
          <w:rFonts w:ascii="Times New Roman" w:hAnsi="Times New Roman" w:cs="Times New Roman"/>
          <w:i/>
          <w:sz w:val="24"/>
          <w:szCs w:val="24"/>
        </w:rPr>
      </w:pPr>
      <w:commentRangeStart w:id="230"/>
      <w:r w:rsidRPr="0094303B">
        <w:rPr>
          <w:rFonts w:ascii="Times New Roman" w:hAnsi="Times New Roman" w:cs="Times New Roman"/>
          <w:i/>
          <w:sz w:val="24"/>
          <w:szCs w:val="24"/>
        </w:rPr>
        <w:t>Hazard Quotient:</w:t>
      </w:r>
      <w:commentRangeEnd w:id="230"/>
      <w:r w:rsidR="001C0974">
        <w:rPr>
          <w:rStyle w:val="CommentReference"/>
          <w:rFonts w:ascii="Times New Roman" w:eastAsia="Times New Roman" w:hAnsi="Times New Roman" w:cs="Times New Roman"/>
          <w:lang w:val="en-CA"/>
        </w:rPr>
        <w:commentReference w:id="230"/>
      </w:r>
    </w:p>
    <w:p w14:paraId="6FC1538E" w14:textId="77777777" w:rsidR="00297D7A" w:rsidRDefault="00BF4A08" w:rsidP="00BF4A08">
      <w:pPr>
        <w:spacing w:line="480" w:lineRule="auto"/>
        <w:rPr>
          <w:ins w:id="231" w:author="Kathy Baylis" w:date="2016-01-01T17:37:00Z"/>
          <w:rFonts w:ascii="Times New Roman" w:hAnsi="Times New Roman" w:cs="Times New Roman"/>
          <w:sz w:val="24"/>
          <w:szCs w:val="24"/>
        </w:rPr>
      </w:pPr>
      <w:r w:rsidRPr="0094303B">
        <w:rPr>
          <w:rFonts w:ascii="Times New Roman" w:hAnsi="Times New Roman" w:cs="Times New Roman"/>
          <w:sz w:val="24"/>
          <w:szCs w:val="24"/>
        </w:rPr>
        <w:t xml:space="preserve">The Hazard Quotient </w:t>
      </w:r>
      <w:r w:rsidR="00C83FDF" w:rsidRPr="0094303B">
        <w:rPr>
          <w:rFonts w:ascii="Times New Roman" w:hAnsi="Times New Roman" w:cs="Times New Roman"/>
          <w:sz w:val="24"/>
          <w:szCs w:val="24"/>
        </w:rPr>
        <w:t xml:space="preserve">(HQ) </w:t>
      </w:r>
      <w:r w:rsidRPr="0094303B">
        <w:rPr>
          <w:rFonts w:ascii="Times New Roman" w:hAnsi="Times New Roman" w:cs="Times New Roman"/>
          <w:sz w:val="24"/>
          <w:szCs w:val="24"/>
        </w:rPr>
        <w:t xml:space="preserve">for </w:t>
      </w:r>
      <w:r w:rsidR="00544884" w:rsidRPr="0094303B">
        <w:rPr>
          <w:rFonts w:ascii="Times New Roman" w:hAnsi="Times New Roman" w:cs="Times New Roman"/>
          <w:sz w:val="24"/>
          <w:szCs w:val="24"/>
        </w:rPr>
        <w:t>stored pollen</w:t>
      </w:r>
      <w:r w:rsidRPr="0094303B">
        <w:rPr>
          <w:rFonts w:ascii="Times New Roman" w:hAnsi="Times New Roman" w:cs="Times New Roman"/>
          <w:sz w:val="24"/>
          <w:szCs w:val="24"/>
        </w:rPr>
        <w:t xml:space="preserve"> in each </w:t>
      </w:r>
      <w:r w:rsidR="00544884" w:rsidRPr="0094303B">
        <w:rPr>
          <w:rFonts w:ascii="Times New Roman" w:hAnsi="Times New Roman" w:cs="Times New Roman"/>
          <w:sz w:val="24"/>
          <w:szCs w:val="24"/>
        </w:rPr>
        <w:t>apiar</w:t>
      </w:r>
      <w:r w:rsidRPr="0094303B">
        <w:rPr>
          <w:rFonts w:ascii="Times New Roman" w:hAnsi="Times New Roman" w:cs="Times New Roman"/>
          <w:sz w:val="24"/>
          <w:szCs w:val="24"/>
        </w:rPr>
        <w:t xml:space="preserve">y was calculated </w:t>
      </w:r>
      <w:r w:rsidR="00C83FDF" w:rsidRPr="0094303B">
        <w:rPr>
          <w:rFonts w:ascii="Times New Roman" w:hAnsi="Times New Roman" w:cs="Times New Roman"/>
          <w:sz w:val="24"/>
          <w:szCs w:val="24"/>
        </w:rPr>
        <w:t>as described by</w:t>
      </w:r>
      <w:r w:rsidRPr="0094303B">
        <w:rPr>
          <w:rFonts w:ascii="Times New Roman" w:hAnsi="Times New Roman" w:cs="Times New Roman"/>
          <w:sz w:val="24"/>
          <w:szCs w:val="24"/>
        </w:rPr>
        <w:t xml:space="preserve"> Stoner and </w:t>
      </w:r>
      <w:proofErr w:type="spellStart"/>
      <w:r w:rsidRPr="0094303B">
        <w:rPr>
          <w:rFonts w:ascii="Times New Roman" w:hAnsi="Times New Roman" w:cs="Times New Roman"/>
          <w:sz w:val="24"/>
          <w:szCs w:val="24"/>
        </w:rPr>
        <w:t>Eitzer</w:t>
      </w:r>
      <w:proofErr w:type="spellEnd"/>
      <w:r w:rsidRPr="0094303B">
        <w:rPr>
          <w:rFonts w:ascii="Times New Roman" w:hAnsi="Times New Roman" w:cs="Times New Roman"/>
          <w:sz w:val="24"/>
          <w:szCs w:val="24"/>
        </w:rPr>
        <w:t xml:space="preserve"> </w:t>
      </w:r>
      <w:r w:rsidR="00602D7A" w:rsidRPr="0094303B">
        <w:rPr>
          <w:rFonts w:ascii="Times New Roman" w:hAnsi="Times New Roman" w:cs="Times New Roman"/>
          <w:sz w:val="24"/>
          <w:szCs w:val="24"/>
        </w:rPr>
        <w:fldChar w:fldCharType="begin"/>
      </w:r>
      <w:r w:rsidR="00602D7A" w:rsidRPr="0094303B">
        <w:rPr>
          <w:rFonts w:ascii="Times New Roman" w:hAnsi="Times New Roman" w:cs="Times New Roman"/>
          <w:sz w:val="24"/>
          <w:szCs w:val="24"/>
        </w:rPr>
        <w:instrText xml:space="preserve"> ADDIN EN.CITE &lt;EndNote&gt;&lt;Cite&gt;&lt;Author&gt;Stoner&lt;/Author&gt;&lt;Year&gt;2013&lt;/Year&gt;&lt;RecNum&gt;1&lt;/RecNum&gt;&lt;DisplayText&gt;(59)&lt;/DisplayText&gt;&lt;record&gt;&lt;rec-number&gt;1&lt;/rec-number&gt;&lt;foreign-keys&gt;&lt;key app="EN" db-id="9aat0fwznpdftoexs9p5dsrvwt2zes5dz0p2"&gt;1&lt;/key&gt;&lt;/foreign-keys&gt;&lt;ref-type name="Journal Article"&gt;17&lt;/ref-type&gt;&lt;contributors&gt;&lt;authors&gt;&lt;author&gt;Stoner, Kimberly A.&lt;/author&gt;&lt;author&gt;Eitzer, Brian D.&lt;/author&gt;&lt;/authors&gt;&lt;/contributors&gt;&lt;titles&gt;&lt;title&gt;&lt;style face="normal" font="default" size="100%"&gt;Using a Hazard Quotient to Evaluate Pesticide Residues Detected in Pollen Trapped from Honey Bees (&lt;/style&gt;&lt;style face="italic" font="default" size="100%"&gt;Apis mellifera&lt;/style&gt;&lt;style face="normal" font="default" size="100%"&gt;) in Connecticut&lt;/style&gt;&lt;/title&gt;&lt;secondary-title&gt;PLoS ONE&lt;/secondary-title&gt;&lt;/titles&gt;&lt;periodical&gt;&lt;full-title&gt;PLoS ONE&lt;/full-title&gt;&lt;/periodical&gt;&lt;pages&gt;e77550&lt;/pages&gt;&lt;volume&gt;8&lt;/volume&gt;&lt;number&gt;10&lt;/number&gt;&lt;dates&gt;&lt;year&gt;2013&lt;/year&gt;&lt;/dates&gt;&lt;publisher&gt;Public Library of Science&lt;/publisher&gt;&lt;urls&gt;&lt;related-urls&gt;&lt;url&gt;http://dx.doi.org/10.1371%2Fjournal.pone.0077550&lt;/url&gt;&lt;/related-urls&gt;&lt;/urls&gt;&lt;electronic-resource-num&gt;10.1371/journal.pone.0077550&lt;/electronic-resource-num&gt;&lt;/record&gt;&lt;/Cite&gt;&lt;/EndNote&gt;</w:instrText>
      </w:r>
      <w:r w:rsidR="00602D7A" w:rsidRPr="0094303B">
        <w:rPr>
          <w:rFonts w:ascii="Times New Roman" w:hAnsi="Times New Roman" w:cs="Times New Roman"/>
          <w:sz w:val="24"/>
          <w:szCs w:val="24"/>
        </w:rPr>
        <w:fldChar w:fldCharType="separate"/>
      </w:r>
      <w:r w:rsidR="00602D7A" w:rsidRPr="0094303B">
        <w:rPr>
          <w:rFonts w:ascii="Times New Roman" w:hAnsi="Times New Roman" w:cs="Times New Roman"/>
          <w:noProof/>
          <w:sz w:val="24"/>
          <w:szCs w:val="24"/>
        </w:rPr>
        <w:t>(</w:t>
      </w:r>
      <w:hyperlink w:anchor="_ENREF_59" w:tooltip="Stoner, 2013 #1" w:history="1">
        <w:r w:rsidR="0094303B" w:rsidRPr="0094303B">
          <w:rPr>
            <w:rFonts w:ascii="Times New Roman" w:hAnsi="Times New Roman" w:cs="Times New Roman"/>
            <w:noProof/>
            <w:sz w:val="24"/>
            <w:szCs w:val="24"/>
          </w:rPr>
          <w:t>59</w:t>
        </w:r>
      </w:hyperlink>
      <w:r w:rsidR="00602D7A" w:rsidRPr="0094303B">
        <w:rPr>
          <w:rFonts w:ascii="Times New Roman" w:hAnsi="Times New Roman" w:cs="Times New Roman"/>
          <w:noProof/>
          <w:sz w:val="24"/>
          <w:szCs w:val="24"/>
        </w:rPr>
        <w:t>)</w:t>
      </w:r>
      <w:r w:rsidR="00602D7A" w:rsidRPr="0094303B">
        <w:rPr>
          <w:rFonts w:ascii="Times New Roman" w:hAnsi="Times New Roman" w:cs="Times New Roman"/>
          <w:sz w:val="24"/>
          <w:szCs w:val="24"/>
        </w:rPr>
        <w:fldChar w:fldCharType="end"/>
      </w:r>
      <w:r w:rsidR="00B367A9" w:rsidRPr="0094303B">
        <w:rPr>
          <w:rFonts w:ascii="Times New Roman" w:hAnsi="Times New Roman" w:cs="Times New Roman"/>
          <w:sz w:val="24"/>
          <w:szCs w:val="24"/>
        </w:rPr>
        <w:t xml:space="preserve">, </w:t>
      </w:r>
      <w:r w:rsidR="00B92F21" w:rsidRPr="0094303B">
        <w:rPr>
          <w:rFonts w:ascii="Times New Roman" w:hAnsi="Times New Roman" w:cs="Times New Roman"/>
          <w:sz w:val="24"/>
          <w:szCs w:val="24"/>
        </w:rPr>
        <w:t xml:space="preserve">and </w:t>
      </w:r>
      <w:r w:rsidR="00841310" w:rsidRPr="0094303B">
        <w:rPr>
          <w:rFonts w:ascii="Times New Roman" w:hAnsi="Times New Roman" w:cs="Times New Roman"/>
          <w:sz w:val="24"/>
          <w:szCs w:val="24"/>
        </w:rPr>
        <w:t xml:space="preserve">here we </w:t>
      </w:r>
      <w:r w:rsidR="00B367A9" w:rsidRPr="0094303B">
        <w:rPr>
          <w:rFonts w:ascii="Times New Roman" w:hAnsi="Times New Roman" w:cs="Times New Roman"/>
          <w:sz w:val="24"/>
          <w:szCs w:val="24"/>
        </w:rPr>
        <w:t>expand</w:t>
      </w:r>
      <w:r w:rsidR="00841310" w:rsidRPr="0094303B">
        <w:rPr>
          <w:rFonts w:ascii="Times New Roman" w:hAnsi="Times New Roman" w:cs="Times New Roman"/>
          <w:sz w:val="24"/>
          <w:szCs w:val="24"/>
        </w:rPr>
        <w:t>ed</w:t>
      </w:r>
      <w:r w:rsidR="00B367A9" w:rsidRPr="0094303B">
        <w:rPr>
          <w:rFonts w:ascii="Times New Roman" w:hAnsi="Times New Roman" w:cs="Times New Roman"/>
          <w:sz w:val="24"/>
          <w:szCs w:val="24"/>
        </w:rPr>
        <w:t xml:space="preserve"> </w:t>
      </w:r>
      <w:del w:id="232" w:author="kstraynor" w:date="2015-12-17T16:55:00Z">
        <w:r w:rsidR="00B367A9" w:rsidRPr="0094303B" w:rsidDel="00602D7A">
          <w:rPr>
            <w:rFonts w:ascii="Times New Roman" w:hAnsi="Times New Roman" w:cs="Times New Roman"/>
            <w:sz w:val="24"/>
            <w:szCs w:val="24"/>
          </w:rPr>
          <w:delText>the calculation</w:delText>
        </w:r>
      </w:del>
      <w:ins w:id="233" w:author="kstraynor" w:date="2015-12-17T16:55:00Z">
        <w:r w:rsidR="00602D7A" w:rsidRPr="0094303B">
          <w:rPr>
            <w:rFonts w:ascii="Times New Roman" w:hAnsi="Times New Roman" w:cs="Times New Roman"/>
            <w:sz w:val="24"/>
            <w:szCs w:val="24"/>
          </w:rPr>
          <w:t>it</w:t>
        </w:r>
      </w:ins>
      <w:r w:rsidR="00B367A9" w:rsidRPr="0094303B">
        <w:rPr>
          <w:rFonts w:ascii="Times New Roman" w:hAnsi="Times New Roman" w:cs="Times New Roman"/>
          <w:sz w:val="24"/>
          <w:szCs w:val="24"/>
        </w:rPr>
        <w:t xml:space="preserve"> to calculate additive risk from multiple residues</w:t>
      </w:r>
      <w:r w:rsidRPr="0094303B">
        <w:rPr>
          <w:rFonts w:ascii="Times New Roman" w:hAnsi="Times New Roman" w:cs="Times New Roman"/>
          <w:sz w:val="24"/>
          <w:szCs w:val="24"/>
        </w:rPr>
        <w:t>. Briefly, the risk of available pollen to a bee was estimated</w:t>
      </w:r>
      <w:r w:rsidR="00E76C68" w:rsidRPr="0094303B">
        <w:rPr>
          <w:rFonts w:ascii="Times New Roman" w:hAnsi="Times New Roman" w:cs="Times New Roman"/>
          <w:sz w:val="24"/>
          <w:szCs w:val="24"/>
        </w:rPr>
        <w:t xml:space="preserve"> as </w:t>
      </w:r>
      <w:r w:rsidRPr="0094303B">
        <w:rPr>
          <w:rFonts w:ascii="Times New Roman" w:hAnsi="Times New Roman" w:cs="Times New Roman"/>
          <w:sz w:val="24"/>
          <w:szCs w:val="24"/>
        </w:rPr>
        <w:t>the sum of all pesticide residue concentrations in ppb divided by their respective LD</w:t>
      </w:r>
      <w:r w:rsidRPr="0094303B">
        <w:rPr>
          <w:rFonts w:ascii="Times New Roman" w:hAnsi="Times New Roman" w:cs="Times New Roman"/>
          <w:sz w:val="24"/>
          <w:szCs w:val="24"/>
          <w:vertAlign w:val="subscript"/>
        </w:rPr>
        <w:t>50</w:t>
      </w:r>
      <w:r w:rsidRPr="0094303B">
        <w:rPr>
          <w:rFonts w:ascii="Times New Roman" w:hAnsi="Times New Roman" w:cs="Times New Roman"/>
          <w:sz w:val="24"/>
          <w:szCs w:val="24"/>
        </w:rPr>
        <w:t xml:space="preserve"> in µg/bee for each residue in a given sample. This </w:t>
      </w:r>
      <w:ins w:id="234" w:author="Kathy Baylis" w:date="2016-01-01T17:35:00Z">
        <w:r w:rsidR="00297D7A">
          <w:rPr>
            <w:rFonts w:ascii="Times New Roman" w:hAnsi="Times New Roman" w:cs="Times New Roman"/>
            <w:sz w:val="24"/>
            <w:szCs w:val="24"/>
          </w:rPr>
          <w:t xml:space="preserve">approach </w:t>
        </w:r>
      </w:ins>
      <w:r w:rsidRPr="0094303B">
        <w:rPr>
          <w:rFonts w:ascii="Times New Roman" w:hAnsi="Times New Roman" w:cs="Times New Roman"/>
          <w:sz w:val="24"/>
          <w:szCs w:val="24"/>
        </w:rPr>
        <w:t xml:space="preserve">provides an estimate of the frequency of 50% lethal dose equivalents for bees that are present in the </w:t>
      </w:r>
      <w:r w:rsidR="00E76C68" w:rsidRPr="0094303B">
        <w:rPr>
          <w:rFonts w:ascii="Times New Roman" w:hAnsi="Times New Roman" w:cs="Times New Roman"/>
          <w:sz w:val="24"/>
          <w:szCs w:val="24"/>
        </w:rPr>
        <w:t>stored pollen.</w:t>
      </w:r>
      <w:r w:rsidRPr="0094303B">
        <w:rPr>
          <w:rFonts w:ascii="Times New Roman" w:hAnsi="Times New Roman" w:cs="Times New Roman"/>
          <w:sz w:val="24"/>
          <w:szCs w:val="24"/>
        </w:rPr>
        <w:t xml:space="preserve"> Actual exposure from bee bread depends on individual consumption </w:t>
      </w:r>
      <w:r w:rsidR="005E2C08" w:rsidRPr="0094303B">
        <w:rPr>
          <w:rFonts w:ascii="Times New Roman" w:hAnsi="Times New Roman" w:cs="Times New Roman"/>
          <w:sz w:val="24"/>
          <w:szCs w:val="24"/>
        </w:rPr>
        <w:t xml:space="preserve">and contact </w:t>
      </w:r>
      <w:r w:rsidRPr="0094303B">
        <w:rPr>
          <w:rFonts w:ascii="Times New Roman" w:hAnsi="Times New Roman" w:cs="Times New Roman"/>
          <w:sz w:val="24"/>
          <w:szCs w:val="24"/>
        </w:rPr>
        <w:t>rates. Residue detections are measured in µg/kg (ppb) divided by an LD</w:t>
      </w:r>
      <w:r w:rsidRPr="00220237">
        <w:rPr>
          <w:rFonts w:ascii="Times New Roman" w:hAnsi="Times New Roman" w:cs="Times New Roman"/>
          <w:sz w:val="24"/>
          <w:szCs w:val="24"/>
          <w:vertAlign w:val="subscript"/>
        </w:rPr>
        <w:t xml:space="preserve">50 </w:t>
      </w:r>
      <w:r w:rsidRPr="00220237">
        <w:rPr>
          <w:rFonts w:ascii="Times New Roman" w:hAnsi="Times New Roman" w:cs="Times New Roman"/>
          <w:sz w:val="24"/>
          <w:szCs w:val="24"/>
        </w:rPr>
        <w:t>in µg/bee</w:t>
      </w:r>
      <w:r w:rsidR="00416A5D" w:rsidRPr="00850288">
        <w:rPr>
          <w:rFonts w:ascii="Times New Roman" w:hAnsi="Times New Roman" w:cs="Times New Roman"/>
          <w:sz w:val="24"/>
          <w:szCs w:val="24"/>
        </w:rPr>
        <w:t xml:space="preserve"> (see supplemental text</w:t>
      </w:r>
      <w:r w:rsidR="00131EC7" w:rsidRPr="0094303B">
        <w:rPr>
          <w:rFonts w:ascii="Times New Roman" w:hAnsi="Times New Roman" w:cs="Times New Roman"/>
          <w:sz w:val="24"/>
          <w:szCs w:val="24"/>
        </w:rPr>
        <w:t xml:space="preserve"> and table S1</w:t>
      </w:r>
      <w:r w:rsidR="00416A5D" w:rsidRPr="0094303B">
        <w:rPr>
          <w:rFonts w:ascii="Times New Roman" w:hAnsi="Times New Roman" w:cs="Times New Roman"/>
          <w:sz w:val="24"/>
          <w:szCs w:val="24"/>
        </w:rPr>
        <w:t xml:space="preserve"> for details)</w:t>
      </w:r>
      <w:r w:rsidRPr="0094303B">
        <w:rPr>
          <w:rFonts w:ascii="Times New Roman" w:hAnsi="Times New Roman" w:cs="Times New Roman"/>
          <w:sz w:val="24"/>
          <w:szCs w:val="24"/>
        </w:rPr>
        <w:t xml:space="preserve">. </w:t>
      </w:r>
      <w:r w:rsidR="00602D7A" w:rsidRPr="0094303B">
        <w:rPr>
          <w:rFonts w:ascii="Times New Roman" w:hAnsi="Times New Roman" w:cs="Times New Roman"/>
          <w:sz w:val="24"/>
          <w:szCs w:val="24"/>
        </w:rPr>
        <w:t>A</w:t>
      </w:r>
      <w:r w:rsidRPr="0094303B">
        <w:rPr>
          <w:rFonts w:ascii="Times New Roman" w:hAnsi="Times New Roman" w:cs="Times New Roman"/>
          <w:sz w:val="24"/>
          <w:szCs w:val="24"/>
        </w:rPr>
        <w:t xml:space="preserve"> bee consumes at least its </w:t>
      </w:r>
      <w:r w:rsidRPr="0094303B">
        <w:rPr>
          <w:rFonts w:ascii="Times New Roman" w:hAnsi="Times New Roman" w:cs="Times New Roman"/>
          <w:sz w:val="24"/>
          <w:szCs w:val="24"/>
        </w:rPr>
        <w:lastRenderedPageBreak/>
        <w:t xml:space="preserve">average body weight </w:t>
      </w:r>
      <w:del w:id="235" w:author="Kathy Baylis" w:date="2016-01-01T17:36:00Z">
        <w:r w:rsidRPr="0094303B" w:rsidDel="00297D7A">
          <w:rPr>
            <w:rFonts w:ascii="Times New Roman" w:hAnsi="Times New Roman" w:cs="Times New Roman"/>
            <w:sz w:val="24"/>
            <w:szCs w:val="24"/>
          </w:rPr>
          <w:delText>(~100 mg)</w:delText>
        </w:r>
      </w:del>
      <w:r w:rsidRPr="0094303B">
        <w:rPr>
          <w:rFonts w:ascii="Times New Roman" w:hAnsi="Times New Roman" w:cs="Times New Roman"/>
          <w:sz w:val="24"/>
          <w:szCs w:val="24"/>
        </w:rPr>
        <w:t xml:space="preserve"> in pollen during </w:t>
      </w:r>
      <w:r w:rsidR="001E1963" w:rsidRPr="0094303B">
        <w:rPr>
          <w:rFonts w:ascii="Times New Roman" w:hAnsi="Times New Roman" w:cs="Times New Roman"/>
          <w:sz w:val="24"/>
          <w:szCs w:val="24"/>
        </w:rPr>
        <w:t>its lifespan</w:t>
      </w:r>
      <w:ins w:id="236" w:author="Kathy Baylis" w:date="2016-01-01T17:36:00Z">
        <w:r w:rsidR="00297D7A">
          <w:rPr>
            <w:rFonts w:ascii="Times New Roman" w:hAnsi="Times New Roman" w:cs="Times New Roman"/>
            <w:sz w:val="24"/>
            <w:szCs w:val="24"/>
          </w:rPr>
          <w:t xml:space="preserve"> </w:t>
        </w:r>
        <w:r w:rsidR="00297D7A" w:rsidRPr="0094303B">
          <w:rPr>
            <w:rFonts w:ascii="Times New Roman" w:hAnsi="Times New Roman" w:cs="Times New Roman"/>
            <w:sz w:val="24"/>
            <w:szCs w:val="24"/>
          </w:rPr>
          <w:t>(~100 mg)</w:t>
        </w:r>
      </w:ins>
      <w:r w:rsidRPr="0094303B">
        <w:rPr>
          <w:rFonts w:ascii="Times New Roman" w:hAnsi="Times New Roman" w:cs="Times New Roman"/>
          <w:sz w:val="24"/>
          <w:szCs w:val="24"/>
        </w:rPr>
        <w:t xml:space="preserve">, </w:t>
      </w:r>
      <w:r w:rsidR="00602D7A" w:rsidRPr="0094303B">
        <w:rPr>
          <w:rFonts w:ascii="Times New Roman" w:hAnsi="Times New Roman" w:cs="Times New Roman"/>
          <w:sz w:val="24"/>
          <w:szCs w:val="24"/>
        </w:rPr>
        <w:t xml:space="preserve">so </w:t>
      </w:r>
      <w:r w:rsidRPr="0094303B">
        <w:rPr>
          <w:rFonts w:ascii="Times New Roman" w:hAnsi="Times New Roman" w:cs="Times New Roman"/>
          <w:sz w:val="24"/>
          <w:szCs w:val="24"/>
        </w:rPr>
        <w:t>the HQ that would result in a 50% kill dose is 1,000,000 mg/100 mg = 10,000—assuming that toxic effects are cumulative, additive and not synergistic</w:t>
      </w:r>
      <w:r w:rsidR="00C83FDF" w:rsidRPr="0094303B">
        <w:rPr>
          <w:rFonts w:ascii="Times New Roman" w:hAnsi="Times New Roman" w:cs="Times New Roman"/>
          <w:sz w:val="24"/>
          <w:szCs w:val="24"/>
        </w:rPr>
        <w:t xml:space="preserve"> or antagonistic</w:t>
      </w:r>
      <w:r w:rsidRPr="0094303B">
        <w:rPr>
          <w:rFonts w:ascii="Times New Roman" w:hAnsi="Times New Roman" w:cs="Times New Roman"/>
          <w:sz w:val="24"/>
          <w:szCs w:val="24"/>
        </w:rPr>
        <w:t xml:space="preserve">. </w:t>
      </w:r>
    </w:p>
    <w:p w14:paraId="728FB25E" w14:textId="06D968D9" w:rsidR="00BF4A08" w:rsidRPr="00850288" w:rsidRDefault="00C83FDF">
      <w:pPr>
        <w:spacing w:line="480" w:lineRule="auto"/>
        <w:ind w:firstLine="720"/>
        <w:rPr>
          <w:ins w:id="237" w:author="kstraynor" w:date="2015-11-12T15:06:00Z"/>
          <w:rFonts w:ascii="Times New Roman" w:hAnsi="Times New Roman" w:cs="Times New Roman"/>
          <w:i/>
          <w:sz w:val="24"/>
          <w:szCs w:val="24"/>
        </w:rPr>
        <w:pPrChange w:id="238" w:author="Kathy Baylis" w:date="2016-01-01T17:37:00Z">
          <w:pPr>
            <w:spacing w:line="480" w:lineRule="auto"/>
          </w:pPr>
        </w:pPrChange>
      </w:pPr>
      <w:r w:rsidRPr="0094303B">
        <w:rPr>
          <w:rFonts w:ascii="Times New Roman" w:hAnsi="Times New Roman" w:cs="Times New Roman"/>
          <w:sz w:val="24"/>
          <w:szCs w:val="24"/>
        </w:rPr>
        <w:t>Another common way to consider risk is to use</w:t>
      </w:r>
      <w:r w:rsidR="00BF4A08" w:rsidRPr="0094303B">
        <w:rPr>
          <w:rFonts w:ascii="Times New Roman" w:hAnsi="Times New Roman" w:cs="Times New Roman"/>
          <w:sz w:val="24"/>
          <w:szCs w:val="24"/>
        </w:rPr>
        <w:t xml:space="preserve"> </w:t>
      </w:r>
      <w:r w:rsidRPr="0094303B">
        <w:rPr>
          <w:rFonts w:ascii="Times New Roman" w:hAnsi="Times New Roman" w:cs="Times New Roman"/>
          <w:sz w:val="24"/>
          <w:szCs w:val="24"/>
        </w:rPr>
        <w:t>“</w:t>
      </w:r>
      <w:r w:rsidR="00BF4A08" w:rsidRPr="0094303B">
        <w:rPr>
          <w:rFonts w:ascii="Times New Roman" w:hAnsi="Times New Roman" w:cs="Times New Roman"/>
          <w:sz w:val="24"/>
          <w:szCs w:val="24"/>
        </w:rPr>
        <w:t>a no-adverse effects</w:t>
      </w:r>
      <w:r w:rsidRPr="0094303B">
        <w:rPr>
          <w:rFonts w:ascii="Times New Roman" w:hAnsi="Times New Roman" w:cs="Times New Roman"/>
          <w:sz w:val="24"/>
          <w:szCs w:val="24"/>
        </w:rPr>
        <w:t>”</w:t>
      </w:r>
      <w:r w:rsidR="00BF4A08" w:rsidRPr="0094303B">
        <w:rPr>
          <w:rFonts w:ascii="Times New Roman" w:hAnsi="Times New Roman" w:cs="Times New Roman"/>
          <w:sz w:val="24"/>
          <w:szCs w:val="24"/>
        </w:rPr>
        <w:t xml:space="preserve"> threshold. By including a safety factor of 1/10</w:t>
      </w:r>
      <w:r w:rsidR="00BF4A08" w:rsidRPr="0094303B">
        <w:rPr>
          <w:rFonts w:ascii="Times New Roman" w:hAnsi="Times New Roman" w:cs="Times New Roman"/>
          <w:sz w:val="24"/>
          <w:szCs w:val="24"/>
          <w:vertAlign w:val="superscript"/>
        </w:rPr>
        <w:t>th</w:t>
      </w:r>
      <w:r w:rsidR="00BF4A08" w:rsidRPr="0094303B">
        <w:rPr>
          <w:rFonts w:ascii="Times New Roman" w:hAnsi="Times New Roman" w:cs="Times New Roman"/>
          <w:sz w:val="24"/>
          <w:szCs w:val="24"/>
        </w:rPr>
        <w:t>, as</w:t>
      </w:r>
      <w:ins w:id="239" w:author="Kathy Baylis" w:date="2016-01-01T17:37:00Z">
        <w:r w:rsidR="00297D7A">
          <w:rPr>
            <w:rFonts w:ascii="Times New Roman" w:hAnsi="Times New Roman" w:cs="Times New Roman"/>
            <w:sz w:val="24"/>
            <w:szCs w:val="24"/>
          </w:rPr>
          <w:t xml:space="preserve"> done by</w:t>
        </w:r>
      </w:ins>
      <w:r w:rsidR="00BF4A08" w:rsidRPr="0094303B">
        <w:rPr>
          <w:rFonts w:ascii="Times New Roman" w:hAnsi="Times New Roman" w:cs="Times New Roman"/>
          <w:sz w:val="24"/>
          <w:szCs w:val="24"/>
        </w:rPr>
        <w:t xml:space="preserve"> the European Food Safety Authority </w:t>
      </w:r>
      <w:del w:id="240" w:author="Kathy Baylis" w:date="2016-01-01T17:37:00Z">
        <w:r w:rsidR="00BF4A08" w:rsidRPr="0094303B" w:rsidDel="00297D7A">
          <w:rPr>
            <w:rFonts w:ascii="Times New Roman" w:hAnsi="Times New Roman" w:cs="Times New Roman"/>
            <w:sz w:val="24"/>
            <w:szCs w:val="24"/>
          </w:rPr>
          <w:delText xml:space="preserve">does </w:delText>
        </w:r>
      </w:del>
      <w:r w:rsidR="00BF4A08" w:rsidRPr="0094303B">
        <w:rPr>
          <w:rFonts w:ascii="Times New Roman" w:hAnsi="Times New Roman" w:cs="Times New Roman"/>
          <w:sz w:val="24"/>
          <w:szCs w:val="24"/>
        </w:rPr>
        <w:t xml:space="preserve">for setting a limit of concern for bee residues </w:t>
      </w:r>
      <w:r w:rsidR="00BF4A08" w:rsidRPr="0094303B">
        <w:rPr>
          <w:rFonts w:ascii="Times New Roman" w:hAnsi="Times New Roman" w:cs="Times New Roman"/>
          <w:sz w:val="24"/>
          <w:szCs w:val="24"/>
        </w:rPr>
        <w:fldChar w:fldCharType="begin"/>
      </w:r>
      <w:r w:rsidR="00602D7A" w:rsidRPr="0094303B">
        <w:rPr>
          <w:rFonts w:ascii="Times New Roman" w:hAnsi="Times New Roman" w:cs="Times New Roman"/>
          <w:sz w:val="24"/>
          <w:szCs w:val="24"/>
        </w:rPr>
        <w:instrText xml:space="preserve"> ADDIN EN.CITE &lt;EndNote&gt;&lt;Cite&gt;&lt;Author&gt;European Food Safety Authority&lt;/Author&gt;&lt;Year&gt;2013&lt;/Year&gt;&lt;RecNum&gt;306&lt;/RecNum&gt;&lt;DisplayText&gt;(60)&lt;/DisplayText&gt;&lt;record&gt;&lt;rec-number&gt;306&lt;/rec-number&gt;&lt;foreign-keys&gt;&lt;key app="EN" db-id="9aat0fwznpdftoexs9p5dsrvwt2zes5dz0p2"&gt;306&lt;/key&gt;&lt;/foreign-keys&gt;&lt;ref-type name="Government Document"&gt;46&lt;/ref-type&gt;&lt;contributors&gt;&lt;authors&gt;&lt;author&gt;European Food Safety Authority,&lt;/author&gt;&lt;/authors&gt;&lt;secondary-authors&gt;&lt;author&gt;European Food Safety Authority&lt;/author&gt;&lt;/secondary-authors&gt;&lt;/contributors&gt;&lt;titles&gt;&lt;title&gt;EFSA Guidance Document on the risk assessment of plant protection products on bees (Apis mellifera, Bombus spp. and solitary bees).&lt;/title&gt;&lt;/titles&gt;&lt;pages&gt;3295&lt;/pages&gt;&lt;volume&gt;11&lt;/volume&gt;&lt;number&gt;7&lt;/number&gt;&lt;dates&gt;&lt;year&gt;2013&lt;/year&gt;&lt;/dates&gt;&lt;publisher&gt;EFSA Journal &lt;/publisher&gt;&lt;urls&gt;&lt;/urls&gt;&lt;electronic-resource-num&gt;10.2903/j.efsa.2013.3295&lt;/electronic-resource-num&gt;&lt;/record&gt;&lt;/Cite&gt;&lt;/EndNote&gt;</w:instrText>
      </w:r>
      <w:r w:rsidR="00BF4A08" w:rsidRPr="0094303B">
        <w:rPr>
          <w:rFonts w:ascii="Times New Roman" w:hAnsi="Times New Roman" w:cs="Times New Roman"/>
          <w:sz w:val="24"/>
          <w:szCs w:val="24"/>
        </w:rPr>
        <w:fldChar w:fldCharType="separate"/>
      </w:r>
      <w:r w:rsidR="00602D7A" w:rsidRPr="0094303B">
        <w:rPr>
          <w:rFonts w:ascii="Times New Roman" w:hAnsi="Times New Roman" w:cs="Times New Roman"/>
          <w:noProof/>
          <w:sz w:val="24"/>
          <w:szCs w:val="24"/>
        </w:rPr>
        <w:t>(</w:t>
      </w:r>
      <w:r w:rsidR="00E22554">
        <w:fldChar w:fldCharType="begin"/>
      </w:r>
      <w:r w:rsidR="00E22554">
        <w:instrText xml:space="preserve"> HYPERLINK \l "_ENREF_60" \o "European Food Safety Authority, 2013 #306" </w:instrText>
      </w:r>
      <w:r w:rsidR="00E22554">
        <w:fldChar w:fldCharType="separate"/>
      </w:r>
      <w:r w:rsidR="0094303B" w:rsidRPr="0094303B">
        <w:rPr>
          <w:rFonts w:ascii="Times New Roman" w:hAnsi="Times New Roman" w:cs="Times New Roman"/>
          <w:noProof/>
          <w:sz w:val="24"/>
          <w:szCs w:val="24"/>
        </w:rPr>
        <w:t>60</w:t>
      </w:r>
      <w:r w:rsidR="00E22554">
        <w:rPr>
          <w:rFonts w:ascii="Times New Roman" w:hAnsi="Times New Roman" w:cs="Times New Roman"/>
          <w:noProof/>
          <w:sz w:val="24"/>
          <w:szCs w:val="24"/>
        </w:rPr>
        <w:fldChar w:fldCharType="end"/>
      </w:r>
      <w:r w:rsidR="00602D7A" w:rsidRPr="0094303B">
        <w:rPr>
          <w:rFonts w:ascii="Times New Roman" w:hAnsi="Times New Roman" w:cs="Times New Roman"/>
          <w:noProof/>
          <w:sz w:val="24"/>
          <w:szCs w:val="24"/>
        </w:rPr>
        <w:t>)</w:t>
      </w:r>
      <w:r w:rsidR="00BF4A08" w:rsidRPr="0094303B">
        <w:rPr>
          <w:rFonts w:ascii="Times New Roman" w:hAnsi="Times New Roman" w:cs="Times New Roman"/>
          <w:sz w:val="24"/>
          <w:szCs w:val="24"/>
        </w:rPr>
        <w:fldChar w:fldCharType="end"/>
      </w:r>
      <w:ins w:id="241" w:author="Kathy Baylis" w:date="2016-01-01T17:38:00Z">
        <w:r w:rsidR="00297D7A">
          <w:rPr>
            <w:rFonts w:ascii="Times New Roman" w:hAnsi="Times New Roman" w:cs="Times New Roman"/>
            <w:sz w:val="24"/>
            <w:szCs w:val="24"/>
          </w:rPr>
          <w:t xml:space="preserve"> and</w:t>
        </w:r>
      </w:ins>
      <w:del w:id="242" w:author="Kathy Baylis" w:date="2016-01-01T17:38:00Z">
        <w:r w:rsidR="00BF4A08" w:rsidRPr="0094303B" w:rsidDel="00297D7A">
          <w:rPr>
            <w:rFonts w:ascii="Times New Roman" w:hAnsi="Times New Roman" w:cs="Times New Roman"/>
            <w:sz w:val="24"/>
            <w:szCs w:val="24"/>
          </w:rPr>
          <w:delText xml:space="preserve"> or</w:delText>
        </w:r>
      </w:del>
      <w:r w:rsidR="00BF4A08" w:rsidRPr="0094303B">
        <w:rPr>
          <w:rFonts w:ascii="Times New Roman" w:hAnsi="Times New Roman" w:cs="Times New Roman"/>
          <w:sz w:val="24"/>
          <w:szCs w:val="24"/>
        </w:rPr>
        <w:t xml:space="preserve"> </w:t>
      </w:r>
      <w:ins w:id="243" w:author="Kathy Baylis" w:date="2016-01-01T17:37:00Z">
        <w:r w:rsidR="00297D7A">
          <w:rPr>
            <w:rFonts w:ascii="Times New Roman" w:hAnsi="Times New Roman" w:cs="Times New Roman"/>
            <w:sz w:val="24"/>
            <w:szCs w:val="24"/>
          </w:rPr>
          <w:t xml:space="preserve">done by </w:t>
        </w:r>
      </w:ins>
      <w:r w:rsidR="00BF4A08" w:rsidRPr="0094303B">
        <w:rPr>
          <w:rFonts w:ascii="Times New Roman" w:hAnsi="Times New Roman" w:cs="Times New Roman"/>
          <w:sz w:val="24"/>
          <w:szCs w:val="24"/>
        </w:rPr>
        <w:t xml:space="preserve">the EPA </w:t>
      </w:r>
      <w:del w:id="244" w:author="Kathy Baylis" w:date="2016-01-01T17:37:00Z">
        <w:r w:rsidR="00BF4A08" w:rsidRPr="0094303B" w:rsidDel="00297D7A">
          <w:rPr>
            <w:rFonts w:ascii="Times New Roman" w:hAnsi="Times New Roman" w:cs="Times New Roman"/>
            <w:sz w:val="24"/>
            <w:szCs w:val="24"/>
          </w:rPr>
          <w:delText xml:space="preserve">does when </w:delText>
        </w:r>
      </w:del>
      <w:ins w:id="245" w:author="Kathy Baylis" w:date="2016-01-01T17:37:00Z">
        <w:r w:rsidR="00297D7A">
          <w:rPr>
            <w:rFonts w:ascii="Times New Roman" w:hAnsi="Times New Roman" w:cs="Times New Roman"/>
            <w:sz w:val="24"/>
            <w:szCs w:val="24"/>
          </w:rPr>
          <w:t xml:space="preserve">for </w:t>
        </w:r>
      </w:ins>
      <w:r w:rsidR="00BF4A08" w:rsidRPr="0094303B">
        <w:rPr>
          <w:rFonts w:ascii="Times New Roman" w:hAnsi="Times New Roman" w:cs="Times New Roman"/>
          <w:sz w:val="24"/>
          <w:szCs w:val="24"/>
        </w:rPr>
        <w:t xml:space="preserve">setting food pesticide tolerances, then a HQ threshold of 1,000 would correspond with potential for some </w:t>
      </w:r>
      <w:del w:id="246" w:author="kstraynor" w:date="2015-12-17T16:57:00Z">
        <w:r w:rsidR="00BF4A08" w:rsidRPr="0094303B" w:rsidDel="00602D7A">
          <w:rPr>
            <w:rFonts w:ascii="Times New Roman" w:hAnsi="Times New Roman" w:cs="Times New Roman"/>
            <w:sz w:val="24"/>
            <w:szCs w:val="24"/>
          </w:rPr>
          <w:delText>initial bee acute toxicity</w:delText>
        </w:r>
      </w:del>
      <w:proofErr w:type="spellStart"/>
      <w:ins w:id="247" w:author="kstraynor" w:date="2015-12-17T16:57:00Z">
        <w:r w:rsidR="00602D7A" w:rsidRPr="0094303B">
          <w:rPr>
            <w:rFonts w:ascii="Times New Roman" w:hAnsi="Times New Roman" w:cs="Times New Roman"/>
            <w:sz w:val="24"/>
            <w:szCs w:val="24"/>
          </w:rPr>
          <w:t>sublethal</w:t>
        </w:r>
        <w:proofErr w:type="spellEnd"/>
        <w:r w:rsidR="00602D7A" w:rsidRPr="0094303B">
          <w:rPr>
            <w:rFonts w:ascii="Times New Roman" w:hAnsi="Times New Roman" w:cs="Times New Roman"/>
            <w:sz w:val="24"/>
            <w:szCs w:val="24"/>
          </w:rPr>
          <w:t xml:space="preserve"> effects</w:t>
        </w:r>
      </w:ins>
      <w:r w:rsidR="00BF4A08" w:rsidRPr="0094303B">
        <w:rPr>
          <w:rFonts w:ascii="Times New Roman" w:hAnsi="Times New Roman" w:cs="Times New Roman"/>
          <w:sz w:val="24"/>
          <w:szCs w:val="24"/>
        </w:rPr>
        <w:t>. A score of 1,000 corresponds to a bee consuming 1% of their LD</w:t>
      </w:r>
      <w:r w:rsidR="00BF4A08" w:rsidRPr="0094303B">
        <w:rPr>
          <w:rFonts w:ascii="Times New Roman" w:hAnsi="Times New Roman" w:cs="Times New Roman"/>
          <w:sz w:val="24"/>
          <w:szCs w:val="24"/>
          <w:vertAlign w:val="subscript"/>
        </w:rPr>
        <w:t>50</w:t>
      </w:r>
      <w:r w:rsidR="00BF4A08" w:rsidRPr="0094303B">
        <w:rPr>
          <w:rFonts w:ascii="Times New Roman" w:hAnsi="Times New Roman" w:cs="Times New Roman"/>
          <w:sz w:val="24"/>
          <w:szCs w:val="24"/>
        </w:rPr>
        <w:t xml:space="preserve"> daily, which adds up to 10% of their LD</w:t>
      </w:r>
      <w:r w:rsidR="00BF4A08" w:rsidRPr="0094303B">
        <w:rPr>
          <w:rFonts w:ascii="Times New Roman" w:hAnsi="Times New Roman" w:cs="Times New Roman"/>
          <w:sz w:val="24"/>
          <w:szCs w:val="24"/>
          <w:vertAlign w:val="subscript"/>
        </w:rPr>
        <w:t>50</w:t>
      </w:r>
      <w:r w:rsidR="00BF4A08" w:rsidRPr="0094303B">
        <w:rPr>
          <w:rFonts w:ascii="Times New Roman" w:hAnsi="Times New Roman" w:cs="Times New Roman"/>
          <w:sz w:val="24"/>
          <w:szCs w:val="24"/>
        </w:rPr>
        <w:t xml:space="preserve"> during the 10 day nursing phase if the pesticides are not detoxified. </w:t>
      </w:r>
      <w:r w:rsidRPr="0094303B">
        <w:rPr>
          <w:rFonts w:ascii="Times New Roman" w:hAnsi="Times New Roman" w:cs="Times New Roman"/>
          <w:sz w:val="24"/>
          <w:szCs w:val="24"/>
        </w:rPr>
        <w:t>T</w:t>
      </w:r>
      <w:r w:rsidR="00BF4A08" w:rsidRPr="0094303B">
        <w:rPr>
          <w:rFonts w:ascii="Times New Roman" w:hAnsi="Times New Roman" w:cs="Times New Roman"/>
          <w:sz w:val="24"/>
          <w:szCs w:val="24"/>
        </w:rPr>
        <w:t>o determine risk to pollinators</w:t>
      </w:r>
      <w:ins w:id="248" w:author="Kathy Baylis" w:date="2016-01-01T17:38:00Z">
        <w:r w:rsidR="00297D7A">
          <w:rPr>
            <w:rFonts w:ascii="Times New Roman" w:hAnsi="Times New Roman" w:cs="Times New Roman"/>
            <w:sz w:val="24"/>
            <w:szCs w:val="24"/>
          </w:rPr>
          <w:t>,</w:t>
        </w:r>
      </w:ins>
      <w:r w:rsidR="00BF4A08" w:rsidRPr="0094303B">
        <w:rPr>
          <w:rFonts w:ascii="Times New Roman" w:hAnsi="Times New Roman" w:cs="Times New Roman"/>
          <w:sz w:val="24"/>
          <w:szCs w:val="24"/>
        </w:rPr>
        <w:t xml:space="preserve"> the US EPA currently uses the more lenient </w:t>
      </w:r>
      <w:r w:rsidR="001E1963" w:rsidRPr="0094303B">
        <w:rPr>
          <w:rFonts w:ascii="Times New Roman" w:hAnsi="Times New Roman" w:cs="Times New Roman"/>
          <w:sz w:val="24"/>
          <w:szCs w:val="24"/>
        </w:rPr>
        <w:t>0.4 x</w:t>
      </w:r>
      <w:r w:rsidR="00BF4A08" w:rsidRPr="0094303B">
        <w:rPr>
          <w:rFonts w:ascii="Times New Roman" w:hAnsi="Times New Roman" w:cs="Times New Roman"/>
          <w:sz w:val="24"/>
          <w:szCs w:val="24"/>
        </w:rPr>
        <w:t xml:space="preserve"> LD</w:t>
      </w:r>
      <w:r w:rsidR="00BF4A08" w:rsidRPr="0094303B">
        <w:rPr>
          <w:rFonts w:ascii="Times New Roman" w:hAnsi="Times New Roman" w:cs="Times New Roman"/>
          <w:sz w:val="24"/>
          <w:szCs w:val="24"/>
          <w:vertAlign w:val="subscript"/>
        </w:rPr>
        <w:t>50</w:t>
      </w:r>
      <w:r w:rsidR="00BF4A08" w:rsidRPr="0094303B">
        <w:rPr>
          <w:rFonts w:ascii="Times New Roman" w:hAnsi="Times New Roman" w:cs="Times New Roman"/>
          <w:sz w:val="24"/>
          <w:szCs w:val="24"/>
        </w:rPr>
        <w:t xml:space="preserve"> exposure as its </w:t>
      </w:r>
      <w:ins w:id="249" w:author="kstraynor" w:date="2015-12-17T17:02:00Z">
        <w:r w:rsidR="00602D7A" w:rsidRPr="0094303B">
          <w:rPr>
            <w:rFonts w:ascii="Times New Roman" w:hAnsi="Times New Roman" w:cs="Times New Roman"/>
            <w:sz w:val="24"/>
            <w:szCs w:val="24"/>
          </w:rPr>
          <w:t xml:space="preserve">risk quotient (RQ) </w:t>
        </w:r>
      </w:ins>
      <w:r w:rsidR="00BF4A08" w:rsidRPr="0094303B">
        <w:rPr>
          <w:rFonts w:ascii="Times New Roman" w:hAnsi="Times New Roman" w:cs="Times New Roman"/>
          <w:sz w:val="24"/>
          <w:szCs w:val="24"/>
        </w:rPr>
        <w:t xml:space="preserve">level of concern </w:t>
      </w:r>
      <w:r w:rsidR="00BF4A08" w:rsidRPr="0094303B">
        <w:rPr>
          <w:rFonts w:ascii="Times New Roman" w:hAnsi="Times New Roman" w:cs="Times New Roman"/>
          <w:sz w:val="24"/>
          <w:szCs w:val="24"/>
        </w:rPr>
        <w:fldChar w:fldCharType="begin"/>
      </w:r>
      <w:r w:rsidR="00602D7A" w:rsidRPr="0094303B">
        <w:rPr>
          <w:rFonts w:ascii="Times New Roman" w:hAnsi="Times New Roman" w:cs="Times New Roman"/>
          <w:sz w:val="24"/>
          <w:szCs w:val="24"/>
        </w:rPr>
        <w:instrText xml:space="preserve"> ADDIN EN.CITE &lt;EndNote&gt;&lt;Cite&gt;&lt;Author&gt;EPA&lt;/Author&gt;&lt;Year&gt;2014&lt;/Year&gt;&lt;RecNum&gt;314&lt;/RecNum&gt;&lt;DisplayText&gt;(61)&lt;/DisplayText&gt;&lt;record&gt;&lt;rec-number&gt;314&lt;/rec-number&gt;&lt;foreign-keys&gt;&lt;key app="EN" db-id="9aat0fwznpdftoexs9p5dsrvwt2zes5dz0p2"&gt;314&lt;/key&gt;&lt;/foreign-keys&gt;&lt;ref-type name="Report"&gt;27&lt;/ref-type&gt;&lt;contributors&gt;&lt;authors&gt;&lt;author&gt;EPA,&lt;/author&gt;&lt;/authors&gt;&lt;/contributors&gt;&lt;titles&gt;&lt;title&gt;Guidance for Assessing Pesticide Risks to Bees&lt;/title&gt;&lt;/titles&gt;&lt;pages&gt;59&lt;/pages&gt;&lt;dates&gt;&lt;year&gt;2014&lt;/year&gt;&lt;/dates&gt;&lt;pub-location&gt;Washington, D.C. 20460&lt;/pub-location&gt;&lt;publisher&gt;Environmental Protection Agency&lt;/publisher&gt;&lt;urls&gt;&lt;related-urls&gt;&lt;url&gt;http://www.epa.gov/sites/production/files/2014-06/documents/pollinator_risk_assessment_guidance_06_19_14.pdf&lt;/url&gt;&lt;/related-urls&gt;&lt;/urls&gt;&lt;/record&gt;&lt;/Cite&gt;&lt;/EndNote&gt;</w:instrText>
      </w:r>
      <w:r w:rsidR="00BF4A08" w:rsidRPr="0094303B">
        <w:rPr>
          <w:rFonts w:ascii="Times New Roman" w:hAnsi="Times New Roman" w:cs="Times New Roman"/>
          <w:sz w:val="24"/>
          <w:szCs w:val="24"/>
        </w:rPr>
        <w:fldChar w:fldCharType="separate"/>
      </w:r>
      <w:r w:rsidR="00602D7A" w:rsidRPr="0094303B">
        <w:rPr>
          <w:rFonts w:ascii="Times New Roman" w:hAnsi="Times New Roman" w:cs="Times New Roman"/>
          <w:noProof/>
          <w:sz w:val="24"/>
          <w:szCs w:val="24"/>
        </w:rPr>
        <w:t>(</w:t>
      </w:r>
      <w:r w:rsidR="00E22554">
        <w:fldChar w:fldCharType="begin"/>
      </w:r>
      <w:r w:rsidR="00E22554">
        <w:instrText xml:space="preserve"> HYPERLINK \l "_ENREF_61" \o "EPA, 2014 #314" </w:instrText>
      </w:r>
      <w:r w:rsidR="00E22554">
        <w:fldChar w:fldCharType="separate"/>
      </w:r>
      <w:r w:rsidR="0094303B" w:rsidRPr="0094303B">
        <w:rPr>
          <w:rFonts w:ascii="Times New Roman" w:hAnsi="Times New Roman" w:cs="Times New Roman"/>
          <w:noProof/>
          <w:sz w:val="24"/>
          <w:szCs w:val="24"/>
        </w:rPr>
        <w:t>61</w:t>
      </w:r>
      <w:r w:rsidR="00E22554">
        <w:rPr>
          <w:rFonts w:ascii="Times New Roman" w:hAnsi="Times New Roman" w:cs="Times New Roman"/>
          <w:noProof/>
          <w:sz w:val="24"/>
          <w:szCs w:val="24"/>
        </w:rPr>
        <w:fldChar w:fldCharType="end"/>
      </w:r>
      <w:r w:rsidR="00602D7A" w:rsidRPr="0094303B">
        <w:rPr>
          <w:rFonts w:ascii="Times New Roman" w:hAnsi="Times New Roman" w:cs="Times New Roman"/>
          <w:noProof/>
          <w:sz w:val="24"/>
          <w:szCs w:val="24"/>
        </w:rPr>
        <w:t>)</w:t>
      </w:r>
      <w:r w:rsidR="00BF4A08" w:rsidRPr="0094303B">
        <w:rPr>
          <w:rFonts w:ascii="Times New Roman" w:hAnsi="Times New Roman" w:cs="Times New Roman"/>
          <w:sz w:val="24"/>
          <w:szCs w:val="24"/>
        </w:rPr>
        <w:fldChar w:fldCharType="end"/>
      </w:r>
      <w:r w:rsidR="00416A5D" w:rsidRPr="0094303B">
        <w:rPr>
          <w:rFonts w:ascii="Times New Roman" w:hAnsi="Times New Roman" w:cs="Times New Roman"/>
          <w:sz w:val="24"/>
          <w:szCs w:val="24"/>
        </w:rPr>
        <w:t xml:space="preserve"> and limits </w:t>
      </w:r>
      <w:r w:rsidR="00BF4A08" w:rsidRPr="0094303B">
        <w:rPr>
          <w:rFonts w:ascii="Times New Roman" w:hAnsi="Times New Roman" w:cs="Times New Roman"/>
          <w:sz w:val="24"/>
          <w:szCs w:val="24"/>
        </w:rPr>
        <w:t>assessments to testing of a single active ingredient consumed as a single dose. Thus only pesticides with a score above 40,000 would equate to the</w:t>
      </w:r>
      <w:ins w:id="250" w:author="kstraynor" w:date="2015-12-17T17:02:00Z">
        <w:r w:rsidR="00602D7A" w:rsidRPr="0094303B">
          <w:rPr>
            <w:rFonts w:ascii="Times New Roman" w:hAnsi="Times New Roman" w:cs="Times New Roman"/>
            <w:sz w:val="24"/>
            <w:szCs w:val="24"/>
          </w:rPr>
          <w:t xml:space="preserve"> EPA</w:t>
        </w:r>
      </w:ins>
      <w:del w:id="251" w:author="kstraynor" w:date="2015-12-17T17:02:00Z">
        <w:r w:rsidR="00BF4A08" w:rsidRPr="0094303B" w:rsidDel="00602D7A">
          <w:rPr>
            <w:rFonts w:ascii="Times New Roman" w:hAnsi="Times New Roman" w:cs="Times New Roman"/>
            <w:sz w:val="24"/>
            <w:szCs w:val="24"/>
          </w:rPr>
          <w:delText>ir</w:delText>
        </w:r>
      </w:del>
      <w:r w:rsidR="00BF4A08" w:rsidRPr="0094303B">
        <w:rPr>
          <w:rFonts w:ascii="Times New Roman" w:hAnsi="Times New Roman" w:cs="Times New Roman"/>
          <w:sz w:val="24"/>
          <w:szCs w:val="24"/>
        </w:rPr>
        <w:t xml:space="preserve"> 0.4 RQ score, </w:t>
      </w:r>
      <w:r w:rsidR="00843B41" w:rsidRPr="0094303B">
        <w:rPr>
          <w:rFonts w:ascii="Times New Roman" w:hAnsi="Times New Roman" w:cs="Times New Roman"/>
          <w:sz w:val="24"/>
          <w:szCs w:val="24"/>
        </w:rPr>
        <w:t>indicating</w:t>
      </w:r>
      <w:r w:rsidR="00BF4A08" w:rsidRPr="0094303B">
        <w:rPr>
          <w:rFonts w:ascii="Times New Roman" w:hAnsi="Times New Roman" w:cs="Times New Roman"/>
          <w:sz w:val="24"/>
          <w:szCs w:val="24"/>
        </w:rPr>
        <w:t xml:space="preserve"> that bees would be exposed to </w:t>
      </w:r>
      <w:del w:id="252" w:author="kstraynor" w:date="2015-12-17T16:59:00Z">
        <w:r w:rsidR="00BF4A08" w:rsidRPr="0094303B" w:rsidDel="00602D7A">
          <w:rPr>
            <w:rFonts w:ascii="Times New Roman" w:hAnsi="Times New Roman" w:cs="Times New Roman"/>
            <w:sz w:val="24"/>
            <w:szCs w:val="24"/>
          </w:rPr>
          <w:delText>an acute dose</w:delText>
        </w:r>
      </w:del>
      <w:ins w:id="253" w:author="kstraynor" w:date="2015-12-17T17:03:00Z">
        <w:r w:rsidR="00602D7A" w:rsidRPr="0094303B">
          <w:rPr>
            <w:rFonts w:ascii="Times New Roman" w:hAnsi="Times New Roman" w:cs="Times New Roman"/>
            <w:sz w:val="24"/>
            <w:szCs w:val="24"/>
          </w:rPr>
          <w:t>40% of their LD</w:t>
        </w:r>
        <w:r w:rsidR="00602D7A" w:rsidRPr="0094303B">
          <w:rPr>
            <w:rFonts w:ascii="Times New Roman" w:hAnsi="Times New Roman" w:cs="Times New Roman"/>
            <w:sz w:val="24"/>
            <w:szCs w:val="24"/>
            <w:vertAlign w:val="subscript"/>
          </w:rPr>
          <w:t>50</w:t>
        </w:r>
      </w:ins>
      <w:r w:rsidR="00BF4A08" w:rsidRPr="0094303B">
        <w:rPr>
          <w:rFonts w:ascii="Times New Roman" w:hAnsi="Times New Roman" w:cs="Times New Roman"/>
          <w:sz w:val="24"/>
          <w:szCs w:val="24"/>
        </w:rPr>
        <w:t xml:space="preserve"> in a single day. </w:t>
      </w:r>
      <w:ins w:id="254" w:author="kstraynor" w:date="2015-12-17T17:03:00Z">
        <w:r w:rsidR="00602D7A" w:rsidRPr="0094303B">
          <w:rPr>
            <w:rFonts w:ascii="Times New Roman" w:hAnsi="Times New Roman" w:cs="Times New Roman"/>
            <w:sz w:val="24"/>
            <w:szCs w:val="24"/>
          </w:rPr>
          <w:t>T</w:t>
        </w:r>
      </w:ins>
      <w:ins w:id="255" w:author="kstraynor" w:date="2015-12-17T17:00:00Z">
        <w:r w:rsidR="00602D7A" w:rsidRPr="0094303B">
          <w:rPr>
            <w:rFonts w:ascii="Times New Roman" w:hAnsi="Times New Roman" w:cs="Times New Roman"/>
            <w:sz w:val="24"/>
            <w:szCs w:val="24"/>
          </w:rPr>
          <w:t>he EPA does not currently use cumul</w:t>
        </w:r>
      </w:ins>
      <w:ins w:id="256" w:author="kstraynor" w:date="2015-12-17T17:03:00Z">
        <w:r w:rsidR="00602D7A" w:rsidRPr="0094303B">
          <w:rPr>
            <w:rFonts w:ascii="Times New Roman" w:hAnsi="Times New Roman" w:cs="Times New Roman"/>
            <w:sz w:val="24"/>
            <w:szCs w:val="24"/>
          </w:rPr>
          <w:t>a</w:t>
        </w:r>
      </w:ins>
      <w:ins w:id="257" w:author="kstraynor" w:date="2015-12-17T17:00:00Z">
        <w:r w:rsidR="00602D7A" w:rsidRPr="0094303B">
          <w:rPr>
            <w:rFonts w:ascii="Times New Roman" w:hAnsi="Times New Roman" w:cs="Times New Roman"/>
            <w:sz w:val="24"/>
            <w:szCs w:val="24"/>
          </w:rPr>
          <w:t xml:space="preserve">tive exposure in their risk assessment, </w:t>
        </w:r>
      </w:ins>
      <w:ins w:id="258" w:author="kstraynor" w:date="2015-12-17T17:03:00Z">
        <w:r w:rsidR="00602D7A" w:rsidRPr="0094303B">
          <w:rPr>
            <w:rFonts w:ascii="Times New Roman" w:hAnsi="Times New Roman" w:cs="Times New Roman"/>
            <w:sz w:val="24"/>
            <w:szCs w:val="24"/>
          </w:rPr>
          <w:t xml:space="preserve">however, </w:t>
        </w:r>
      </w:ins>
      <w:ins w:id="259" w:author="kstraynor" w:date="2015-12-17T17:00:00Z">
        <w:r w:rsidR="00602D7A" w:rsidRPr="0094303B">
          <w:rPr>
            <w:rFonts w:ascii="Times New Roman" w:hAnsi="Times New Roman" w:cs="Times New Roman"/>
            <w:sz w:val="24"/>
            <w:szCs w:val="24"/>
          </w:rPr>
          <w:t>if they did</w:t>
        </w:r>
      </w:ins>
      <w:ins w:id="260" w:author="Kathy Baylis" w:date="2016-01-01T17:38:00Z">
        <w:r w:rsidR="00297D7A">
          <w:rPr>
            <w:rFonts w:ascii="Times New Roman" w:hAnsi="Times New Roman" w:cs="Times New Roman"/>
            <w:sz w:val="24"/>
            <w:szCs w:val="24"/>
          </w:rPr>
          <w:t>,</w:t>
        </w:r>
      </w:ins>
      <w:ins w:id="261" w:author="kstraynor" w:date="2015-12-17T17:00:00Z">
        <w:r w:rsidR="00602D7A" w:rsidRPr="0094303B">
          <w:rPr>
            <w:rFonts w:ascii="Times New Roman" w:hAnsi="Times New Roman" w:cs="Times New Roman"/>
            <w:sz w:val="24"/>
            <w:szCs w:val="24"/>
          </w:rPr>
          <w:t xml:space="preserve"> then a nur</w:t>
        </w:r>
        <w:r w:rsidR="00614465" w:rsidRPr="0094303B">
          <w:rPr>
            <w:rFonts w:ascii="Times New Roman" w:hAnsi="Times New Roman" w:cs="Times New Roman"/>
            <w:sz w:val="24"/>
            <w:szCs w:val="24"/>
          </w:rPr>
          <w:t xml:space="preserve">se </w:t>
        </w:r>
        <w:proofErr w:type="spellStart"/>
        <w:r w:rsidR="00614465" w:rsidRPr="0094303B">
          <w:rPr>
            <w:rFonts w:ascii="Times New Roman" w:hAnsi="Times New Roman" w:cs="Times New Roman"/>
            <w:sz w:val="24"/>
            <w:szCs w:val="24"/>
          </w:rPr>
          <w:t>bee</w:t>
        </w:r>
        <w:proofErr w:type="spellEnd"/>
        <w:r w:rsidR="00614465" w:rsidRPr="0094303B">
          <w:rPr>
            <w:rFonts w:ascii="Times New Roman" w:hAnsi="Times New Roman" w:cs="Times New Roman"/>
            <w:sz w:val="24"/>
            <w:szCs w:val="24"/>
          </w:rPr>
          <w:t xml:space="preserve"> exposed to pollen with a</w:t>
        </w:r>
        <w:r w:rsidR="00602D7A" w:rsidRPr="0094303B">
          <w:rPr>
            <w:rFonts w:ascii="Times New Roman" w:hAnsi="Times New Roman" w:cs="Times New Roman"/>
            <w:sz w:val="24"/>
            <w:szCs w:val="24"/>
          </w:rPr>
          <w:t xml:space="preserve"> HQ of 4,000 would consume 0.4</w:t>
        </w:r>
      </w:ins>
      <w:ins w:id="262" w:author="kstraynor" w:date="2015-12-17T17:01:00Z">
        <w:r w:rsidR="00602D7A" w:rsidRPr="0094303B">
          <w:rPr>
            <w:rFonts w:ascii="Times New Roman" w:hAnsi="Times New Roman" w:cs="Times New Roman"/>
            <w:sz w:val="24"/>
            <w:szCs w:val="24"/>
          </w:rPr>
          <w:t xml:space="preserve"> </w:t>
        </w:r>
      </w:ins>
      <w:ins w:id="263" w:author="kstraynor" w:date="2015-12-17T17:00:00Z">
        <w:r w:rsidR="00602D7A" w:rsidRPr="0094303B">
          <w:rPr>
            <w:rFonts w:ascii="Times New Roman" w:hAnsi="Times New Roman" w:cs="Times New Roman"/>
            <w:sz w:val="24"/>
            <w:szCs w:val="24"/>
          </w:rPr>
          <w:t>x LD</w:t>
        </w:r>
        <w:r w:rsidR="00602D7A" w:rsidRPr="0094303B">
          <w:rPr>
            <w:rFonts w:ascii="Times New Roman" w:hAnsi="Times New Roman" w:cs="Times New Roman"/>
            <w:sz w:val="24"/>
            <w:szCs w:val="24"/>
            <w:vertAlign w:val="subscript"/>
          </w:rPr>
          <w:t>50</w:t>
        </w:r>
        <w:r w:rsidR="00602D7A" w:rsidRPr="0094303B">
          <w:rPr>
            <w:rFonts w:ascii="Times New Roman" w:hAnsi="Times New Roman" w:cs="Times New Roman"/>
            <w:sz w:val="24"/>
            <w:szCs w:val="24"/>
          </w:rPr>
          <w:t xml:space="preserve"> in her 10 </w:t>
        </w:r>
      </w:ins>
      <w:ins w:id="264" w:author="kstraynor" w:date="2015-12-17T17:01:00Z">
        <w:r w:rsidR="00602D7A" w:rsidRPr="0094303B">
          <w:rPr>
            <w:rFonts w:ascii="Times New Roman" w:hAnsi="Times New Roman" w:cs="Times New Roman"/>
            <w:sz w:val="24"/>
            <w:szCs w:val="24"/>
          </w:rPr>
          <w:t xml:space="preserve">day </w:t>
        </w:r>
      </w:ins>
      <w:ins w:id="265" w:author="kstraynor" w:date="2015-12-17T17:00:00Z">
        <w:r w:rsidR="00602D7A" w:rsidRPr="0094303B">
          <w:rPr>
            <w:rFonts w:ascii="Times New Roman" w:hAnsi="Times New Roman" w:cs="Times New Roman"/>
            <w:sz w:val="24"/>
            <w:szCs w:val="24"/>
          </w:rPr>
          <w:t>nurs</w:t>
        </w:r>
      </w:ins>
      <w:ins w:id="266" w:author="kstraynor" w:date="2015-12-17T17:01:00Z">
        <w:r w:rsidR="00602D7A" w:rsidRPr="0094303B">
          <w:rPr>
            <w:rFonts w:ascii="Times New Roman" w:hAnsi="Times New Roman" w:cs="Times New Roman"/>
            <w:sz w:val="24"/>
            <w:szCs w:val="24"/>
          </w:rPr>
          <w:t>ing phase</w:t>
        </w:r>
      </w:ins>
      <w:ins w:id="267" w:author="kstraynor" w:date="2015-12-17T17:00:00Z">
        <w:r w:rsidR="00602D7A" w:rsidRPr="0094303B">
          <w:rPr>
            <w:rFonts w:ascii="Times New Roman" w:hAnsi="Times New Roman" w:cs="Times New Roman"/>
            <w:sz w:val="24"/>
            <w:szCs w:val="24"/>
          </w:rPr>
          <w:t xml:space="preserve"> stage</w:t>
        </w:r>
      </w:ins>
      <w:r w:rsidR="00416A5D" w:rsidRPr="00220237">
        <w:rPr>
          <w:rFonts w:ascii="Times New Roman" w:hAnsi="Times New Roman" w:cs="Times New Roman"/>
          <w:sz w:val="24"/>
          <w:szCs w:val="24"/>
        </w:rPr>
        <w:t xml:space="preserve">. </w:t>
      </w:r>
      <w:r w:rsidR="00BF4A08" w:rsidRPr="00220237">
        <w:rPr>
          <w:rFonts w:ascii="Times New Roman" w:hAnsi="Times New Roman" w:cs="Times New Roman"/>
          <w:sz w:val="24"/>
          <w:szCs w:val="24"/>
        </w:rPr>
        <w:t xml:space="preserve">  </w:t>
      </w:r>
    </w:p>
    <w:p w14:paraId="0DBAA3E2" w14:textId="77777777" w:rsidR="00BF4A08" w:rsidRPr="0094303B" w:rsidRDefault="00BF4A08" w:rsidP="00BF4A08">
      <w:pPr>
        <w:spacing w:line="480" w:lineRule="auto"/>
        <w:rPr>
          <w:ins w:id="268" w:author="kstraynor" w:date="2015-11-12T15:06:00Z"/>
          <w:rFonts w:ascii="Times New Roman" w:hAnsi="Times New Roman" w:cs="Times New Roman"/>
          <w:sz w:val="24"/>
          <w:szCs w:val="24"/>
        </w:rPr>
      </w:pPr>
    </w:p>
    <w:p w14:paraId="0DB747CB" w14:textId="058F99EB" w:rsidR="00915AC9" w:rsidRDefault="00BF4A08" w:rsidP="0072445A">
      <w:pPr>
        <w:spacing w:line="480" w:lineRule="auto"/>
        <w:rPr>
          <w:ins w:id="269" w:author="Kathy Baylis" w:date="2016-01-23T11:17:00Z"/>
          <w:rFonts w:ascii="Times New Roman" w:hAnsi="Times New Roman" w:cs="Times New Roman"/>
          <w:sz w:val="24"/>
          <w:szCs w:val="24"/>
        </w:rPr>
      </w:pPr>
      <w:r w:rsidRPr="0094303B">
        <w:rPr>
          <w:rFonts w:ascii="Times New Roman" w:hAnsi="Times New Roman" w:cs="Times New Roman"/>
          <w:i/>
          <w:sz w:val="24"/>
          <w:szCs w:val="24"/>
        </w:rPr>
        <w:t>Analyses:</w:t>
      </w:r>
      <w:r w:rsidRPr="0094303B">
        <w:rPr>
          <w:rFonts w:ascii="Times New Roman" w:hAnsi="Times New Roman" w:cs="Times New Roman"/>
          <w:sz w:val="24"/>
          <w:szCs w:val="24"/>
        </w:rPr>
        <w:t xml:space="preserve"> </w:t>
      </w:r>
      <w:r w:rsidRPr="0094303B">
        <w:rPr>
          <w:rFonts w:ascii="Times New Roman" w:hAnsi="Times New Roman" w:cs="Times New Roman"/>
          <w:bCs/>
          <w:sz w:val="24"/>
          <w:szCs w:val="24"/>
        </w:rPr>
        <w:t>Statistical analysis was conducted using JMP</w:t>
      </w:r>
      <w:r w:rsidRPr="0094303B">
        <w:rPr>
          <w:rFonts w:ascii="Times New Roman" w:hAnsi="Times New Roman" w:cs="Times New Roman"/>
          <w:bCs/>
          <w:sz w:val="24"/>
          <w:szCs w:val="24"/>
          <w:vertAlign w:val="superscript"/>
        </w:rPr>
        <w:t>®</w:t>
      </w:r>
      <w:r w:rsidRPr="0094303B">
        <w:rPr>
          <w:rFonts w:ascii="Times New Roman" w:hAnsi="Times New Roman" w:cs="Times New Roman"/>
          <w:bCs/>
          <w:sz w:val="24"/>
          <w:szCs w:val="24"/>
        </w:rPr>
        <w:t xml:space="preserve"> 11.0.0 (SAS, Cary, NC). Comparisons across </w:t>
      </w:r>
      <w:r w:rsidR="00E76C68" w:rsidRPr="0094303B">
        <w:rPr>
          <w:rFonts w:ascii="Times New Roman" w:hAnsi="Times New Roman" w:cs="Times New Roman"/>
          <w:bCs/>
          <w:sz w:val="24"/>
          <w:szCs w:val="24"/>
        </w:rPr>
        <w:t>years</w:t>
      </w:r>
      <w:r w:rsidRPr="0094303B">
        <w:rPr>
          <w:rFonts w:ascii="Times New Roman" w:hAnsi="Times New Roman" w:cs="Times New Roman"/>
          <w:bCs/>
          <w:sz w:val="24"/>
          <w:szCs w:val="24"/>
        </w:rPr>
        <w:t xml:space="preserve">, </w:t>
      </w:r>
      <w:r w:rsidR="00E76C68" w:rsidRPr="0094303B">
        <w:rPr>
          <w:rFonts w:ascii="Times New Roman" w:hAnsi="Times New Roman" w:cs="Times New Roman"/>
          <w:bCs/>
          <w:sz w:val="24"/>
          <w:szCs w:val="24"/>
        </w:rPr>
        <w:t xml:space="preserve">months, </w:t>
      </w:r>
      <w:r w:rsidRPr="0094303B">
        <w:rPr>
          <w:rFonts w:ascii="Times New Roman" w:hAnsi="Times New Roman" w:cs="Times New Roman"/>
          <w:bCs/>
          <w:sz w:val="24"/>
          <w:szCs w:val="24"/>
        </w:rPr>
        <w:t>and interactions were analyzed with mul</w:t>
      </w:r>
      <w:r w:rsidR="00E76C68" w:rsidRPr="0094303B">
        <w:rPr>
          <w:rFonts w:ascii="Times New Roman" w:hAnsi="Times New Roman" w:cs="Times New Roman"/>
          <w:bCs/>
          <w:sz w:val="24"/>
          <w:szCs w:val="24"/>
        </w:rPr>
        <w:t>tifactorial ANOVA for HQ scores</w:t>
      </w:r>
      <w:r w:rsidRPr="0094303B">
        <w:rPr>
          <w:rFonts w:ascii="Times New Roman" w:hAnsi="Times New Roman" w:cs="Times New Roman"/>
          <w:bCs/>
          <w:sz w:val="24"/>
          <w:szCs w:val="24"/>
        </w:rPr>
        <w:t xml:space="preserve"> </w:t>
      </w:r>
      <w:r w:rsidR="00E76C68" w:rsidRPr="0094303B">
        <w:rPr>
          <w:rFonts w:ascii="Times New Roman" w:hAnsi="Times New Roman" w:cs="Times New Roman"/>
          <w:bCs/>
          <w:sz w:val="24"/>
          <w:szCs w:val="24"/>
        </w:rPr>
        <w:t xml:space="preserve">and pesticide residues </w:t>
      </w:r>
      <w:r w:rsidRPr="0094303B">
        <w:rPr>
          <w:rFonts w:ascii="Times New Roman" w:hAnsi="Times New Roman" w:cs="Times New Roman"/>
          <w:bCs/>
          <w:sz w:val="24"/>
          <w:szCs w:val="24"/>
        </w:rPr>
        <w:t xml:space="preserve">and </w:t>
      </w:r>
      <w:r w:rsidR="0072445A" w:rsidRPr="0094303B">
        <w:rPr>
          <w:rFonts w:ascii="Times New Roman" w:hAnsi="Times New Roman" w:cs="Times New Roman"/>
          <w:bCs/>
          <w:sz w:val="24"/>
          <w:szCs w:val="24"/>
        </w:rPr>
        <w:t xml:space="preserve">if </w:t>
      </w:r>
      <w:r w:rsidRPr="0094303B">
        <w:rPr>
          <w:rFonts w:ascii="Times New Roman" w:hAnsi="Times New Roman" w:cs="Times New Roman"/>
          <w:bCs/>
          <w:sz w:val="24"/>
          <w:szCs w:val="24"/>
        </w:rPr>
        <w:t>significant</w:t>
      </w:r>
      <w:r w:rsidR="0072445A" w:rsidRPr="0094303B">
        <w:rPr>
          <w:rFonts w:ascii="Times New Roman" w:hAnsi="Times New Roman" w:cs="Times New Roman"/>
          <w:bCs/>
          <w:sz w:val="24"/>
          <w:szCs w:val="24"/>
        </w:rPr>
        <w:t>,</w:t>
      </w:r>
      <w:r w:rsidRPr="0094303B">
        <w:rPr>
          <w:rFonts w:ascii="Times New Roman" w:hAnsi="Times New Roman" w:cs="Times New Roman"/>
          <w:bCs/>
          <w:sz w:val="24"/>
          <w:szCs w:val="24"/>
        </w:rPr>
        <w:t xml:space="preserve"> differences among groups </w:t>
      </w:r>
      <w:r w:rsidR="0072445A" w:rsidRPr="0094303B">
        <w:rPr>
          <w:rFonts w:ascii="Times New Roman" w:hAnsi="Times New Roman" w:cs="Times New Roman"/>
          <w:bCs/>
          <w:sz w:val="24"/>
          <w:szCs w:val="24"/>
        </w:rPr>
        <w:t xml:space="preserve">were </w:t>
      </w:r>
      <w:ins w:id="270" w:author="Dennis vanEngelsdorp" w:date="2016-01-26T17:14:00Z">
        <w:r w:rsidR="001C0974">
          <w:rPr>
            <w:rFonts w:ascii="Times New Roman" w:hAnsi="Times New Roman" w:cs="Times New Roman"/>
            <w:bCs/>
            <w:sz w:val="24"/>
            <w:szCs w:val="24"/>
          </w:rPr>
          <w:t>identified</w:t>
        </w:r>
      </w:ins>
      <w:del w:id="271" w:author="Dennis vanEngelsdorp" w:date="2016-01-26T17:14:00Z">
        <w:r w:rsidRPr="0094303B" w:rsidDel="001C0974">
          <w:rPr>
            <w:rFonts w:ascii="Times New Roman" w:hAnsi="Times New Roman" w:cs="Times New Roman"/>
            <w:bCs/>
            <w:sz w:val="24"/>
            <w:szCs w:val="24"/>
          </w:rPr>
          <w:delText>calculated</w:delText>
        </w:r>
      </w:del>
      <w:r w:rsidRPr="0094303B">
        <w:rPr>
          <w:rFonts w:ascii="Times New Roman" w:hAnsi="Times New Roman" w:cs="Times New Roman"/>
          <w:bCs/>
          <w:sz w:val="24"/>
          <w:szCs w:val="24"/>
        </w:rPr>
        <w:t xml:space="preserve"> with Student T-tests. Mean results are reported with S.E. indicated.</w:t>
      </w:r>
      <w:r w:rsidR="009C130E" w:rsidRPr="0094303B">
        <w:rPr>
          <w:rFonts w:ascii="Times New Roman" w:hAnsi="Times New Roman" w:cs="Times New Roman"/>
          <w:bCs/>
          <w:sz w:val="24"/>
          <w:szCs w:val="24"/>
        </w:rPr>
        <w:t xml:space="preserve"> </w:t>
      </w:r>
      <w:r w:rsidR="0072445A" w:rsidRPr="0094303B">
        <w:rPr>
          <w:rFonts w:ascii="Times New Roman" w:hAnsi="Times New Roman" w:cs="Times New Roman"/>
          <w:bCs/>
          <w:sz w:val="24"/>
          <w:szCs w:val="24"/>
        </w:rPr>
        <w:t xml:space="preserve">State, month and year were discarded as factors unless specifically indicated in the analysis. </w:t>
      </w:r>
      <w:r w:rsidR="005C7C2D" w:rsidRPr="0094303B">
        <w:rPr>
          <w:rFonts w:ascii="Times New Roman" w:hAnsi="Times New Roman" w:cs="Times New Roman"/>
          <w:sz w:val="24"/>
          <w:szCs w:val="24"/>
        </w:rPr>
        <w:t xml:space="preserve">Relative Risk calculations were calculated after </w:t>
      </w:r>
      <w:r w:rsidR="00843B41" w:rsidRPr="0094303B">
        <w:rPr>
          <w:rFonts w:ascii="Times New Roman" w:hAnsi="Times New Roman" w:cs="Times New Roman"/>
          <w:sz w:val="24"/>
          <w:szCs w:val="24"/>
        </w:rPr>
        <w:fldChar w:fldCharType="begin"/>
      </w:r>
      <w:r w:rsidR="00602D7A" w:rsidRPr="0094303B">
        <w:rPr>
          <w:rFonts w:ascii="Times New Roman" w:hAnsi="Times New Roman" w:cs="Times New Roman"/>
          <w:sz w:val="24"/>
          <w:szCs w:val="24"/>
        </w:rPr>
        <w:instrText xml:space="preserve"> ADDIN EN.CITE &lt;EndNote&gt;&lt;Cite&gt;&lt;Author&gt;vanEngelsdorp&lt;/Author&gt;&lt;Year&gt;2013&lt;/Year&gt;&lt;RecNum&gt;782&lt;/RecNum&gt;&lt;DisplayText&gt;(62)&lt;/DisplayText&gt;&lt;record&gt;&lt;rec-number&gt;782&lt;/rec-number&gt;&lt;foreign-keys&gt;&lt;key app="EN" db-id="5swtps5tyxvfajefs07x2dvyp5ze5r5svf0x"&gt;782&lt;/key&gt;&lt;/foreign-keys&gt;&lt;ref-type name="Journal Article"&gt;17&lt;/ref-type&gt;&lt;contributors&gt;&lt;authors&gt;&lt;author&gt;vanEngelsdorp, Dennis&lt;/author&gt;&lt;author&gt;Lengerich, Eugene&lt;/author&gt;&lt;author&gt;Spleen, Angela&lt;/author&gt;&lt;author&gt;Dainat, Benjamin&lt;/author&gt;&lt;author&gt;Cresswell, James&lt;/author&gt;&lt;author&gt;Baylis, Kathy&lt;/author&gt;&lt;author&gt;Bach Kim, Nguyen&lt;/author&gt;&lt;author&gt;Soroker, Victoria&lt;/author&gt;&lt;author&gt;Underwood, Robyn&lt;/author&gt;&lt;author&gt;Human, Hannelie&lt;/author&gt;&lt;author&gt;Le Conte, Yves&lt;/author&gt;&lt;author&gt;Saegerman, Claude&lt;/author&gt;&lt;/authors&gt;&lt;/contributors&gt;&lt;titles&gt;&lt;title&gt;Standard epidemiological methods to understand and improve Apis mellifera health&lt;/title&gt;&lt;secondary-title&gt;Journal of Apicultural Research&lt;/secondary-title&gt;&lt;/titles&gt;&lt;periodical&gt;&lt;full-title&gt;Journal of Apicultural Research&lt;/full-title&gt;&lt;abbr-1&gt;J. Apic. Res.&lt;/abbr-1&gt;&lt;/periodical&gt;&lt;volume&gt;52&lt;/volume&gt;&lt;number&gt;4&lt;/number&gt;&lt;dates&gt;&lt;year&gt;2013&lt;/year&gt;&lt;pub-dates&gt;&lt;date&gt;2013&lt;/date&gt;&lt;/pub-dates&gt;&lt;/dates&gt;&lt;isbn&gt;0021-8839&lt;/isbn&gt;&lt;accession-num&gt;WOS:000323845800013&lt;/accession-num&gt;&lt;urls&gt;&lt;related-urls&gt;&lt;url&gt;&amp;lt;Go to ISI&amp;gt;://WOS:000323845800013&lt;/url&gt;&lt;/related-urls&gt;&lt;/urls&gt;&lt;custom7&gt;Unsp 52.4.15&lt;/custom7&gt;&lt;electronic-resource-num&gt;10.3896/ibra.1.52.4.15&lt;/electronic-resource-num&gt;&lt;/record&gt;&lt;/Cite&gt;&lt;/EndNote&gt;</w:instrText>
      </w:r>
      <w:r w:rsidR="00843B41" w:rsidRPr="0094303B">
        <w:rPr>
          <w:rFonts w:ascii="Times New Roman" w:hAnsi="Times New Roman" w:cs="Times New Roman"/>
          <w:sz w:val="24"/>
          <w:szCs w:val="24"/>
        </w:rPr>
        <w:fldChar w:fldCharType="separate"/>
      </w:r>
      <w:r w:rsidR="00602D7A" w:rsidRPr="0094303B">
        <w:rPr>
          <w:rFonts w:ascii="Times New Roman" w:hAnsi="Times New Roman" w:cs="Times New Roman"/>
          <w:noProof/>
          <w:sz w:val="24"/>
          <w:szCs w:val="24"/>
        </w:rPr>
        <w:t>(</w:t>
      </w:r>
      <w:hyperlink w:anchor="_ENREF_62" w:tooltip="vanEngelsdorp, 2013 #782" w:history="1">
        <w:r w:rsidR="0094303B" w:rsidRPr="0094303B">
          <w:rPr>
            <w:rFonts w:ascii="Times New Roman" w:hAnsi="Times New Roman" w:cs="Times New Roman"/>
            <w:noProof/>
            <w:sz w:val="24"/>
            <w:szCs w:val="24"/>
          </w:rPr>
          <w:t>62</w:t>
        </w:r>
      </w:hyperlink>
      <w:r w:rsidR="00602D7A" w:rsidRPr="0094303B">
        <w:rPr>
          <w:rFonts w:ascii="Times New Roman" w:hAnsi="Times New Roman" w:cs="Times New Roman"/>
          <w:noProof/>
          <w:sz w:val="24"/>
          <w:szCs w:val="24"/>
        </w:rPr>
        <w:t>)</w:t>
      </w:r>
      <w:r w:rsidR="00843B41" w:rsidRPr="0094303B">
        <w:rPr>
          <w:rFonts w:ascii="Times New Roman" w:hAnsi="Times New Roman" w:cs="Times New Roman"/>
          <w:sz w:val="24"/>
          <w:szCs w:val="24"/>
        </w:rPr>
        <w:fldChar w:fldCharType="end"/>
      </w:r>
      <w:r w:rsidR="00843B41" w:rsidRPr="0094303B">
        <w:rPr>
          <w:rFonts w:ascii="Times New Roman" w:hAnsi="Times New Roman" w:cs="Times New Roman"/>
          <w:sz w:val="24"/>
          <w:szCs w:val="24"/>
        </w:rPr>
        <w:t xml:space="preserve">. </w:t>
      </w:r>
      <w:r w:rsidR="00017A43" w:rsidRPr="0094303B">
        <w:rPr>
          <w:rFonts w:ascii="Times New Roman" w:hAnsi="Times New Roman" w:cs="Times New Roman"/>
          <w:sz w:val="24"/>
          <w:szCs w:val="24"/>
        </w:rPr>
        <w:t xml:space="preserve"> </w:t>
      </w:r>
    </w:p>
    <w:p w14:paraId="75379C74" w14:textId="0818F4B3" w:rsidR="0004709B" w:rsidRDefault="00915AC9">
      <w:pPr>
        <w:spacing w:line="480" w:lineRule="auto"/>
        <w:ind w:firstLine="720"/>
        <w:rPr>
          <w:ins w:id="272" w:author="Kathy Baylis" w:date="2016-02-02T11:10:00Z"/>
          <w:rFonts w:ascii="Times New Roman" w:hAnsi="Times New Roman" w:cs="Times New Roman"/>
          <w:sz w:val="24"/>
          <w:szCs w:val="24"/>
        </w:rPr>
        <w:pPrChange w:id="273" w:author="Kathy Baylis" w:date="2016-01-23T11:17:00Z">
          <w:pPr>
            <w:spacing w:line="480" w:lineRule="auto"/>
          </w:pPr>
        </w:pPrChange>
      </w:pPr>
      <w:ins w:id="274" w:author="Kathy Baylis" w:date="2016-01-23T11:17:00Z">
        <w:r w:rsidRPr="00915AC9">
          <w:rPr>
            <w:rFonts w:ascii="Times New Roman" w:hAnsi="Times New Roman" w:cs="Times New Roman"/>
            <w:sz w:val="24"/>
            <w:szCs w:val="24"/>
          </w:rPr>
          <w:lastRenderedPageBreak/>
          <w:t xml:space="preserve">We spatially join the USDA Animal and Plant Health Inspection Services (APHIS) Survey of Honey Bee Pests and Disease with NASS </w:t>
        </w:r>
        <w:proofErr w:type="spellStart"/>
        <w:r w:rsidRPr="00915AC9">
          <w:rPr>
            <w:rFonts w:ascii="Times New Roman" w:hAnsi="Times New Roman" w:cs="Times New Roman"/>
            <w:sz w:val="24"/>
            <w:szCs w:val="24"/>
          </w:rPr>
          <w:t>Cropscape</w:t>
        </w:r>
        <w:proofErr w:type="spellEnd"/>
        <w:r w:rsidRPr="00915AC9">
          <w:rPr>
            <w:rFonts w:ascii="Times New Roman" w:hAnsi="Times New Roman" w:cs="Times New Roman"/>
            <w:sz w:val="24"/>
            <w:szCs w:val="24"/>
          </w:rPr>
          <w:t xml:space="preserve"> data using the geographic coordinates of the apiaries and year the sample was taken.  Not all </w:t>
        </w:r>
      </w:ins>
      <w:ins w:id="275" w:author="Dennis vanEngelsdorp" w:date="2016-01-26T17:15:00Z">
        <w:r w:rsidR="002C6CC5">
          <w:rPr>
            <w:rFonts w:ascii="Times New Roman" w:hAnsi="Times New Roman" w:cs="Times New Roman"/>
            <w:sz w:val="24"/>
            <w:szCs w:val="24"/>
          </w:rPr>
          <w:t xml:space="preserve">NHBDS </w:t>
        </w:r>
      </w:ins>
      <w:ins w:id="276" w:author="Kathy Baylis" w:date="2016-01-23T11:17:00Z">
        <w:r w:rsidRPr="00915AC9">
          <w:rPr>
            <w:rFonts w:ascii="Times New Roman" w:hAnsi="Times New Roman" w:cs="Times New Roman"/>
            <w:sz w:val="24"/>
            <w:szCs w:val="24"/>
          </w:rPr>
          <w:t xml:space="preserve">samples </w:t>
        </w:r>
      </w:ins>
      <w:ins w:id="277" w:author="Dennis vanEngelsdorp" w:date="2016-01-26T17:16:00Z">
        <w:r w:rsidR="002C6CC5">
          <w:rPr>
            <w:rFonts w:ascii="Times New Roman" w:hAnsi="Times New Roman" w:cs="Times New Roman"/>
            <w:sz w:val="24"/>
            <w:szCs w:val="24"/>
          </w:rPr>
          <w:t>(</w:t>
        </w:r>
        <w:r w:rsidR="002C6CC5" w:rsidRPr="002C6CC5">
          <w:rPr>
            <w:rFonts w:ascii="Times New Roman" w:hAnsi="Times New Roman" w:cs="Times New Roman"/>
            <w:sz w:val="24"/>
            <w:szCs w:val="24"/>
            <w:highlight w:val="yellow"/>
            <w:rPrChange w:id="278" w:author="Dennis vanEngelsdorp" w:date="2016-01-26T17:16:00Z">
              <w:rPr>
                <w:rFonts w:ascii="Times New Roman" w:hAnsi="Times New Roman" w:cs="Times New Roman"/>
                <w:sz w:val="24"/>
                <w:szCs w:val="24"/>
              </w:rPr>
            </w:rPrChange>
          </w:rPr>
          <w:t>ref Traynor et al.)</w:t>
        </w:r>
        <w:r w:rsidR="002C6CC5">
          <w:rPr>
            <w:rFonts w:ascii="Times New Roman" w:hAnsi="Times New Roman" w:cs="Times New Roman"/>
            <w:sz w:val="24"/>
            <w:szCs w:val="24"/>
          </w:rPr>
          <w:t xml:space="preserve"> </w:t>
        </w:r>
      </w:ins>
      <w:ins w:id="279" w:author="Dennis vanEngelsdorp" w:date="2016-01-26T17:15:00Z">
        <w:r w:rsidR="002C6CC5">
          <w:rPr>
            <w:rFonts w:ascii="Times New Roman" w:hAnsi="Times New Roman" w:cs="Times New Roman"/>
            <w:sz w:val="24"/>
            <w:szCs w:val="24"/>
          </w:rPr>
          <w:t xml:space="preserve">were sampled for </w:t>
        </w:r>
      </w:ins>
      <w:ins w:id="280" w:author="Kathy Baylis" w:date="2016-01-23T11:17:00Z">
        <w:del w:id="281" w:author="Dennis vanEngelsdorp" w:date="2016-01-26T17:15:00Z">
          <w:r w:rsidRPr="00915AC9" w:rsidDel="002C6CC5">
            <w:rPr>
              <w:rFonts w:ascii="Times New Roman" w:hAnsi="Times New Roman" w:cs="Times New Roman"/>
              <w:sz w:val="24"/>
              <w:szCs w:val="24"/>
            </w:rPr>
            <w:delText>are</w:delText>
          </w:r>
        </w:del>
        <w:del w:id="282" w:author="Dennis vanEngelsdorp" w:date="2016-01-26T17:16:00Z">
          <w:r w:rsidRPr="00915AC9" w:rsidDel="002C6CC5">
            <w:rPr>
              <w:rFonts w:ascii="Times New Roman" w:hAnsi="Times New Roman" w:cs="Times New Roman"/>
              <w:sz w:val="24"/>
              <w:szCs w:val="24"/>
            </w:rPr>
            <w:delText xml:space="preserve"> tested for </w:delText>
          </w:r>
        </w:del>
        <w:r w:rsidRPr="00915AC9">
          <w:rPr>
            <w:rFonts w:ascii="Times New Roman" w:hAnsi="Times New Roman" w:cs="Times New Roman"/>
            <w:sz w:val="24"/>
            <w:szCs w:val="24"/>
          </w:rPr>
          <w:t xml:space="preserve">pollen residue; only 676 samples have pollen sample results. The NASS </w:t>
        </w:r>
        <w:proofErr w:type="spellStart"/>
        <w:r w:rsidRPr="00915AC9">
          <w:rPr>
            <w:rFonts w:ascii="Times New Roman" w:hAnsi="Times New Roman" w:cs="Times New Roman"/>
            <w:sz w:val="24"/>
            <w:szCs w:val="24"/>
          </w:rPr>
          <w:t>Cropscape</w:t>
        </w:r>
        <w:proofErr w:type="spellEnd"/>
        <w:r w:rsidRPr="00915AC9">
          <w:rPr>
            <w:rFonts w:ascii="Times New Roman" w:hAnsi="Times New Roman" w:cs="Times New Roman"/>
            <w:sz w:val="24"/>
            <w:szCs w:val="24"/>
          </w:rPr>
          <w:t xml:space="preserve"> Data Layer (CDL) is a raster land-cover layer with geo-referenced and crop-specific information using satellite images for continental U.S. </w:t>
        </w:r>
      </w:ins>
      <w:ins w:id="283" w:author="Kathy Baylis" w:date="2016-01-23T11:19:00Z">
        <w:r w:rsidRPr="00915AC9">
          <w:rPr>
            <w:rFonts w:ascii="Times New Roman" w:hAnsi="Times New Roman" w:cs="Times New Roman"/>
            <w:sz w:val="24"/>
            <w:szCs w:val="24"/>
          </w:rPr>
          <w:t>at</w:t>
        </w:r>
        <w:r>
          <w:rPr>
            <w:rFonts w:ascii="Times New Roman" w:hAnsi="Times New Roman" w:cs="Times New Roman"/>
            <w:sz w:val="24"/>
            <w:szCs w:val="24"/>
          </w:rPr>
          <w:t xml:space="preserve"> a resolution of</w:t>
        </w:r>
        <w:r w:rsidRPr="00915AC9">
          <w:rPr>
            <w:rFonts w:ascii="Times New Roman" w:hAnsi="Times New Roman" w:cs="Times New Roman"/>
            <w:sz w:val="24"/>
            <w:szCs w:val="24"/>
          </w:rPr>
          <w:t xml:space="preserve"> 30 meters squared per pixel </w:t>
        </w:r>
        <w:commentRangeStart w:id="284"/>
        <w:r w:rsidRPr="00915AC9">
          <w:rPr>
            <w:rFonts w:ascii="Times New Roman" w:hAnsi="Times New Roman" w:cs="Times New Roman"/>
            <w:sz w:val="24"/>
            <w:szCs w:val="24"/>
          </w:rPr>
          <w:t xml:space="preserve">(USDA NASS </w:t>
        </w:r>
        <w:proofErr w:type="spellStart"/>
        <w:r w:rsidRPr="00915AC9">
          <w:rPr>
            <w:rFonts w:ascii="Times New Roman" w:hAnsi="Times New Roman" w:cs="Times New Roman"/>
            <w:sz w:val="24"/>
            <w:szCs w:val="24"/>
          </w:rPr>
          <w:t>n.d.</w:t>
        </w:r>
        <w:proofErr w:type="spellEnd"/>
        <w:r w:rsidRPr="00915AC9">
          <w:rPr>
            <w:rFonts w:ascii="Times New Roman" w:hAnsi="Times New Roman" w:cs="Times New Roman"/>
            <w:sz w:val="24"/>
            <w:szCs w:val="24"/>
          </w:rPr>
          <w:t>).</w:t>
        </w:r>
      </w:ins>
      <w:commentRangeEnd w:id="284"/>
      <w:del w:id="285" w:author="Kathy Baylis" w:date="2016-02-02T20:37:00Z">
        <w:r w:rsidR="002C6CC5" w:rsidDel="005D193A">
          <w:rPr>
            <w:rStyle w:val="CommentReference"/>
            <w:rFonts w:ascii="Times New Roman" w:eastAsia="Times New Roman" w:hAnsi="Times New Roman" w:cs="Times New Roman"/>
            <w:lang w:val="en-CA"/>
          </w:rPr>
          <w:commentReference w:id="284"/>
        </w:r>
      </w:del>
      <w:ins w:id="286" w:author="Kathy Baylis" w:date="2016-01-23T11:17:00Z">
        <w:r w:rsidRPr="00915AC9">
          <w:rPr>
            <w:rFonts w:ascii="Times New Roman" w:hAnsi="Times New Roman" w:cs="Times New Roman"/>
            <w:sz w:val="24"/>
            <w:szCs w:val="24"/>
          </w:rPr>
          <w:t xml:space="preserve">  Since there is no crop information for samples in Hawaii, Guam and Puerto Rico, we exclude these areas from our analysis.</w:t>
        </w:r>
        <w:r>
          <w:rPr>
            <w:rFonts w:ascii="Times New Roman" w:hAnsi="Times New Roman" w:cs="Times New Roman"/>
            <w:sz w:val="24"/>
            <w:szCs w:val="24"/>
          </w:rPr>
          <w:t xml:space="preserve">  We then </w:t>
        </w:r>
      </w:ins>
      <w:ins w:id="287" w:author="Kathy Baylis" w:date="2016-01-23T11:19:00Z">
        <w:r w:rsidRPr="00915AC9">
          <w:rPr>
            <w:rFonts w:ascii="Times New Roman" w:hAnsi="Times New Roman" w:cs="Times New Roman"/>
            <w:sz w:val="24"/>
            <w:szCs w:val="24"/>
          </w:rPr>
          <w:t xml:space="preserve">map the sampled non-migratory apiaries onto </w:t>
        </w:r>
        <w:proofErr w:type="spellStart"/>
        <w:r w:rsidRPr="00915AC9">
          <w:rPr>
            <w:rFonts w:ascii="Times New Roman" w:hAnsi="Times New Roman" w:cs="Times New Roman"/>
            <w:sz w:val="24"/>
            <w:szCs w:val="24"/>
          </w:rPr>
          <w:t>cropscape</w:t>
        </w:r>
        <w:proofErr w:type="spellEnd"/>
        <w:r w:rsidRPr="00915AC9">
          <w:rPr>
            <w:rFonts w:ascii="Times New Roman" w:hAnsi="Times New Roman" w:cs="Times New Roman"/>
            <w:sz w:val="24"/>
            <w:szCs w:val="24"/>
          </w:rPr>
          <w:t xml:space="preserve"> data to determine </w:t>
        </w:r>
        <w:r>
          <w:rPr>
            <w:rFonts w:ascii="Times New Roman" w:hAnsi="Times New Roman" w:cs="Times New Roman"/>
            <w:sz w:val="24"/>
            <w:szCs w:val="24"/>
          </w:rPr>
          <w:t>landscapes and</w:t>
        </w:r>
        <w:r w:rsidRPr="00915AC9">
          <w:rPr>
            <w:rFonts w:ascii="Times New Roman" w:hAnsi="Times New Roman" w:cs="Times New Roman"/>
            <w:sz w:val="24"/>
            <w:szCs w:val="24"/>
          </w:rPr>
          <w:t xml:space="preserve"> crops grown within </w:t>
        </w:r>
        <w:r>
          <w:rPr>
            <w:rFonts w:ascii="Times New Roman" w:hAnsi="Times New Roman" w:cs="Times New Roman"/>
            <w:sz w:val="24"/>
            <w:szCs w:val="24"/>
          </w:rPr>
          <w:t xml:space="preserve">a 2-mile radius of each apiary, </w:t>
        </w:r>
        <w:r w:rsidRPr="00915AC9">
          <w:rPr>
            <w:rFonts w:ascii="Times New Roman" w:hAnsi="Times New Roman" w:cs="Times New Roman"/>
            <w:sz w:val="24"/>
            <w:szCs w:val="24"/>
          </w:rPr>
          <w:t xml:space="preserve">as this is the vicinity in which bees typically do most of their foraging (Eckert, 1933). We then </w:t>
        </w:r>
      </w:ins>
      <w:ins w:id="288" w:author="Kathy Baylis" w:date="2016-01-23T11:20:00Z">
        <w:r>
          <w:rPr>
            <w:rFonts w:ascii="Times New Roman" w:hAnsi="Times New Roman" w:cs="Times New Roman"/>
            <w:sz w:val="24"/>
            <w:szCs w:val="24"/>
          </w:rPr>
          <w:t>compare</w:t>
        </w:r>
      </w:ins>
      <w:ins w:id="289" w:author="Dennis vanEngelsdorp" w:date="2016-01-26T17:18:00Z">
        <w:r w:rsidR="002C6CC5">
          <w:rPr>
            <w:rFonts w:ascii="Times New Roman" w:hAnsi="Times New Roman" w:cs="Times New Roman"/>
            <w:sz w:val="24"/>
            <w:szCs w:val="24"/>
          </w:rPr>
          <w:t>d</w:t>
        </w:r>
      </w:ins>
      <w:ins w:id="290" w:author="Kathy Baylis" w:date="2016-01-23T11:20:00Z">
        <w:r>
          <w:rPr>
            <w:rFonts w:ascii="Times New Roman" w:hAnsi="Times New Roman" w:cs="Times New Roman"/>
            <w:sz w:val="24"/>
            <w:szCs w:val="24"/>
          </w:rPr>
          <w:t xml:space="preserve"> </w:t>
        </w:r>
      </w:ins>
      <w:ins w:id="291" w:author="Kathy Baylis" w:date="2016-01-23T11:19:00Z">
        <w:r w:rsidRPr="00915AC9">
          <w:rPr>
            <w:rFonts w:ascii="Times New Roman" w:hAnsi="Times New Roman" w:cs="Times New Roman"/>
            <w:sz w:val="24"/>
            <w:szCs w:val="24"/>
          </w:rPr>
          <w:t xml:space="preserve">the percentage of the two mile buffer area occupied by each </w:t>
        </w:r>
      </w:ins>
      <w:ins w:id="292" w:author="Kathy Baylis" w:date="2016-01-23T11:20:00Z">
        <w:r>
          <w:rPr>
            <w:rFonts w:ascii="Times New Roman" w:hAnsi="Times New Roman" w:cs="Times New Roman"/>
            <w:sz w:val="24"/>
            <w:szCs w:val="24"/>
          </w:rPr>
          <w:t xml:space="preserve">landscape </w:t>
        </w:r>
      </w:ins>
      <w:ins w:id="293" w:author="Kathy Baylis" w:date="2016-01-23T12:20:00Z">
        <w:r w:rsidR="00841FB5">
          <w:rPr>
            <w:rFonts w:ascii="Times New Roman" w:hAnsi="Times New Roman" w:cs="Times New Roman"/>
            <w:sz w:val="24"/>
            <w:szCs w:val="24"/>
          </w:rPr>
          <w:t>for apiaries testing positive versus negative for fungicides</w:t>
        </w:r>
      </w:ins>
      <w:ins w:id="294" w:author="Kathy Baylis" w:date="2016-02-02T10:55:00Z">
        <w:r w:rsidR="001F5CBC">
          <w:rPr>
            <w:rFonts w:ascii="Times New Roman" w:hAnsi="Times New Roman" w:cs="Times New Roman"/>
            <w:sz w:val="24"/>
            <w:szCs w:val="24"/>
          </w:rPr>
          <w:t>, herbicides</w:t>
        </w:r>
      </w:ins>
      <w:ins w:id="295" w:author="Kathy Baylis" w:date="2016-01-23T12:20:00Z">
        <w:r w:rsidR="001F5CBC">
          <w:rPr>
            <w:rFonts w:ascii="Times New Roman" w:hAnsi="Times New Roman" w:cs="Times New Roman"/>
            <w:sz w:val="24"/>
            <w:szCs w:val="24"/>
          </w:rPr>
          <w:t xml:space="preserve">, </w:t>
        </w:r>
      </w:ins>
      <w:ins w:id="296" w:author="Kathy Baylis" w:date="2016-02-02T10:55:00Z">
        <w:r w:rsidR="001F5CBC">
          <w:rPr>
            <w:rFonts w:ascii="Times New Roman" w:hAnsi="Times New Roman" w:cs="Times New Roman"/>
            <w:sz w:val="24"/>
            <w:szCs w:val="24"/>
          </w:rPr>
          <w:t>insecticides, a</w:t>
        </w:r>
      </w:ins>
      <w:ins w:id="297" w:author="Kathy Baylis" w:date="2016-01-23T12:20:00Z">
        <w:r w:rsidR="00841FB5">
          <w:rPr>
            <w:rFonts w:ascii="Times New Roman" w:hAnsi="Times New Roman" w:cs="Times New Roman"/>
            <w:sz w:val="24"/>
            <w:szCs w:val="24"/>
          </w:rPr>
          <w:t xml:space="preserve">nd neonicotinoids.  </w:t>
        </w:r>
      </w:ins>
    </w:p>
    <w:p w14:paraId="1C1B560B" w14:textId="37D0F157" w:rsidR="00915AC9" w:rsidRDefault="001F5CBC">
      <w:pPr>
        <w:spacing w:line="480" w:lineRule="auto"/>
        <w:ind w:firstLine="720"/>
        <w:rPr>
          <w:ins w:id="298" w:author="Kathy Baylis" w:date="2016-01-23T11:13:00Z"/>
          <w:rFonts w:ascii="Times New Roman" w:hAnsi="Times New Roman" w:cs="Times New Roman"/>
          <w:sz w:val="24"/>
          <w:szCs w:val="24"/>
        </w:rPr>
        <w:pPrChange w:id="299" w:author="Kathy Baylis" w:date="2016-01-23T11:17:00Z">
          <w:pPr>
            <w:spacing w:line="480" w:lineRule="auto"/>
          </w:pPr>
        </w:pPrChange>
      </w:pPr>
      <w:ins w:id="300" w:author="Kathy Baylis" w:date="2016-02-02T10:56:00Z">
        <w:r>
          <w:rPr>
            <w:rFonts w:ascii="Times New Roman" w:hAnsi="Times New Roman" w:cs="Times New Roman"/>
            <w:sz w:val="24"/>
            <w:szCs w:val="24"/>
          </w:rPr>
          <w:t xml:space="preserve">We then use a multivariate regression to estimate which landscapes are associated with higher loads and </w:t>
        </w:r>
        <w:proofErr w:type="spellStart"/>
        <w:r>
          <w:rPr>
            <w:rFonts w:ascii="Times New Roman" w:hAnsi="Times New Roman" w:cs="Times New Roman"/>
            <w:sz w:val="24"/>
            <w:szCs w:val="24"/>
          </w:rPr>
          <w:t>incendence</w:t>
        </w:r>
        <w:proofErr w:type="spellEnd"/>
        <w:r>
          <w:rPr>
            <w:rFonts w:ascii="Times New Roman" w:hAnsi="Times New Roman" w:cs="Times New Roman"/>
            <w:sz w:val="24"/>
            <w:szCs w:val="24"/>
          </w:rPr>
          <w:t xml:space="preserve"> of </w:t>
        </w:r>
        <w:proofErr w:type="spellStart"/>
        <w:r>
          <w:rPr>
            <w:rFonts w:ascii="Times New Roman" w:hAnsi="Times New Roman" w:cs="Times New Roman"/>
            <w:sz w:val="24"/>
            <w:szCs w:val="24"/>
          </w:rPr>
          <w:t>Nosema</w:t>
        </w:r>
        <w:proofErr w:type="spellEnd"/>
        <w:r>
          <w:rPr>
            <w:rFonts w:ascii="Times New Roman" w:hAnsi="Times New Roman" w:cs="Times New Roman"/>
            <w:sz w:val="24"/>
            <w:szCs w:val="24"/>
          </w:rPr>
          <w:t xml:space="preserve"> sp., </w:t>
        </w:r>
        <w:proofErr w:type="spellStart"/>
        <w:r>
          <w:rPr>
            <w:rFonts w:ascii="Times New Roman" w:hAnsi="Times New Roman" w:cs="Times New Roman"/>
            <w:sz w:val="24"/>
            <w:szCs w:val="24"/>
          </w:rPr>
          <w:t>Varroa</w:t>
        </w:r>
        <w:proofErr w:type="spellEnd"/>
        <w:r>
          <w:rPr>
            <w:rFonts w:ascii="Times New Roman" w:hAnsi="Times New Roman" w:cs="Times New Roman"/>
            <w:sz w:val="24"/>
            <w:szCs w:val="24"/>
          </w:rPr>
          <w:t xml:space="preserve"> destructor and multiple bee viruses.  </w:t>
        </w:r>
      </w:ins>
      <w:ins w:id="301" w:author="Kathy Baylis" w:date="2016-02-02T11:10:00Z">
        <w:r w:rsidR="0004709B">
          <w:rPr>
            <w:rFonts w:ascii="Times New Roman" w:hAnsi="Times New Roman" w:cs="Times New Roman"/>
            <w:sz w:val="24"/>
            <w:szCs w:val="24"/>
          </w:rPr>
          <w:t xml:space="preserve">Here we use the broader sample of </w:t>
        </w:r>
        <w:r w:rsidR="005D193A">
          <w:rPr>
            <w:rFonts w:ascii="Times New Roman" w:hAnsi="Times New Roman" w:cs="Times New Roman"/>
            <w:sz w:val="24"/>
            <w:szCs w:val="24"/>
            <w:highlight w:val="yellow"/>
          </w:rPr>
          <w:t>1877</w:t>
        </w:r>
        <w:r w:rsidR="0004709B">
          <w:rPr>
            <w:rFonts w:ascii="Times New Roman" w:hAnsi="Times New Roman" w:cs="Times New Roman"/>
            <w:sz w:val="24"/>
            <w:szCs w:val="24"/>
          </w:rPr>
          <w:t xml:space="preserve"> geocoded apiary observations from APHIS, not only those tested for residue.  </w:t>
        </w:r>
      </w:ins>
      <w:ins w:id="302" w:author="Kathy Baylis" w:date="2016-02-02T10:59:00Z">
        <w:r>
          <w:rPr>
            <w:rFonts w:ascii="Times New Roman" w:hAnsi="Times New Roman" w:cs="Times New Roman"/>
            <w:sz w:val="24"/>
            <w:szCs w:val="24"/>
          </w:rPr>
          <w:t xml:space="preserve">We </w:t>
        </w:r>
        <w:r w:rsidR="00EB6B9F">
          <w:rPr>
            <w:rFonts w:ascii="Times New Roman" w:hAnsi="Times New Roman" w:cs="Times New Roman"/>
            <w:sz w:val="24"/>
            <w:szCs w:val="24"/>
          </w:rPr>
          <w:t>consider both the</w:t>
        </w:r>
        <w:r>
          <w:rPr>
            <w:rFonts w:ascii="Times New Roman" w:hAnsi="Times New Roman" w:cs="Times New Roman"/>
            <w:sz w:val="24"/>
            <w:szCs w:val="24"/>
          </w:rPr>
          <w:t xml:space="preserve"> cropped area </w:t>
        </w:r>
      </w:ins>
      <w:ins w:id="303" w:author="Kathy Baylis" w:date="2016-02-02T11:11:00Z">
        <w:r w:rsidR="00EB6B9F">
          <w:rPr>
            <w:rFonts w:ascii="Times New Roman" w:hAnsi="Times New Roman" w:cs="Times New Roman"/>
            <w:sz w:val="24"/>
            <w:szCs w:val="24"/>
          </w:rPr>
          <w:t xml:space="preserve">in the 2-mile radius of the apiary </w:t>
        </w:r>
      </w:ins>
      <w:ins w:id="304" w:author="Kathy Baylis" w:date="2016-02-02T10:59:00Z">
        <w:r>
          <w:rPr>
            <w:rFonts w:ascii="Times New Roman" w:hAnsi="Times New Roman" w:cs="Times New Roman"/>
            <w:sz w:val="24"/>
            <w:szCs w:val="24"/>
          </w:rPr>
          <w:t xml:space="preserve">as well as whether the sample was collected during the planting of the crop to account for the potential higher </w:t>
        </w:r>
      </w:ins>
      <w:ins w:id="305" w:author="Kathy Baylis" w:date="2016-02-02T11:00:00Z">
        <w:r>
          <w:rPr>
            <w:rFonts w:ascii="Times New Roman" w:hAnsi="Times New Roman" w:cs="Times New Roman"/>
            <w:sz w:val="24"/>
            <w:szCs w:val="24"/>
          </w:rPr>
          <w:t>exposure</w:t>
        </w:r>
      </w:ins>
      <w:ins w:id="306" w:author="Kathy Baylis" w:date="2016-02-02T10:59:00Z">
        <w:r>
          <w:rPr>
            <w:rFonts w:ascii="Times New Roman" w:hAnsi="Times New Roman" w:cs="Times New Roman"/>
            <w:sz w:val="24"/>
            <w:szCs w:val="24"/>
          </w:rPr>
          <w:t xml:space="preserve"> </w:t>
        </w:r>
      </w:ins>
      <w:ins w:id="307" w:author="Kathy Baylis" w:date="2016-02-02T11:00:00Z">
        <w:r>
          <w:rPr>
            <w:rFonts w:ascii="Times New Roman" w:hAnsi="Times New Roman" w:cs="Times New Roman"/>
            <w:sz w:val="24"/>
            <w:szCs w:val="24"/>
          </w:rPr>
          <w:t>to seed treatments during planting</w:t>
        </w:r>
      </w:ins>
      <w:ins w:id="308" w:author="Kathy Baylis" w:date="2016-02-02T11:01:00Z">
        <w:r>
          <w:rPr>
            <w:rFonts w:ascii="Times New Roman" w:hAnsi="Times New Roman" w:cs="Times New Roman"/>
            <w:sz w:val="24"/>
            <w:szCs w:val="24"/>
          </w:rPr>
          <w:t>, particularly by air</w:t>
        </w:r>
      </w:ins>
      <w:ins w:id="309" w:author="Kathy Baylis" w:date="2016-02-02T11:04:00Z">
        <w:r w:rsidR="0004709B">
          <w:rPr>
            <w:rFonts w:ascii="Times New Roman" w:hAnsi="Times New Roman" w:cs="Times New Roman"/>
            <w:sz w:val="24"/>
            <w:szCs w:val="24"/>
          </w:rPr>
          <w:t xml:space="preserve"> </w:t>
        </w:r>
      </w:ins>
      <w:ins w:id="310" w:author="Kathy Baylis" w:date="2016-02-02T11:01:00Z">
        <w:r>
          <w:rPr>
            <w:rFonts w:ascii="Times New Roman" w:hAnsi="Times New Roman" w:cs="Times New Roman"/>
            <w:sz w:val="24"/>
            <w:szCs w:val="24"/>
          </w:rPr>
          <w:t>seeders</w:t>
        </w:r>
      </w:ins>
      <w:ins w:id="311" w:author="Kathy Baylis" w:date="2016-02-02T11:04:00Z">
        <w:r w:rsidR="0004709B">
          <w:rPr>
            <w:rFonts w:ascii="Times New Roman" w:hAnsi="Times New Roman" w:cs="Times New Roman"/>
            <w:sz w:val="24"/>
            <w:szCs w:val="24"/>
          </w:rPr>
          <w:t xml:space="preserve"> (REF)</w:t>
        </w:r>
      </w:ins>
      <w:ins w:id="312" w:author="Kathy Baylis" w:date="2016-02-02T11:00:00Z">
        <w:r>
          <w:rPr>
            <w:rFonts w:ascii="Times New Roman" w:hAnsi="Times New Roman" w:cs="Times New Roman"/>
            <w:sz w:val="24"/>
            <w:szCs w:val="24"/>
          </w:rPr>
          <w:t xml:space="preserve">.  </w:t>
        </w:r>
      </w:ins>
      <w:ins w:id="313" w:author="Kathy Baylis" w:date="2016-02-02T11:03:00Z">
        <w:r w:rsidR="0004709B">
          <w:rPr>
            <w:rFonts w:ascii="Times New Roman" w:hAnsi="Times New Roman" w:cs="Times New Roman"/>
            <w:sz w:val="24"/>
            <w:szCs w:val="24"/>
          </w:rPr>
          <w:t xml:space="preserve">Specifically, we considered the landscape use in the month prior to sample collection based on average state planting </w:t>
        </w:r>
        <w:commentRangeStart w:id="314"/>
        <w:commentRangeStart w:id="315"/>
        <w:commentRangeStart w:id="316"/>
        <w:r w:rsidR="0004709B">
          <w:rPr>
            <w:rFonts w:ascii="Times New Roman" w:hAnsi="Times New Roman" w:cs="Times New Roman"/>
            <w:sz w:val="24"/>
            <w:szCs w:val="24"/>
          </w:rPr>
          <w:t>dates</w:t>
        </w:r>
        <w:commentRangeEnd w:id="314"/>
        <w:r w:rsidR="0004709B">
          <w:rPr>
            <w:rStyle w:val="CommentReference"/>
            <w:rFonts w:ascii="Times New Roman" w:eastAsia="Times New Roman" w:hAnsi="Times New Roman" w:cs="Times New Roman"/>
            <w:lang w:val="en-CA"/>
          </w:rPr>
          <w:commentReference w:id="314"/>
        </w:r>
        <w:commentRangeEnd w:id="315"/>
        <w:r w:rsidR="0004709B">
          <w:rPr>
            <w:rStyle w:val="CommentReference"/>
            <w:rFonts w:ascii="Times New Roman" w:eastAsia="Times New Roman" w:hAnsi="Times New Roman" w:cs="Times New Roman"/>
            <w:lang w:val="en-CA"/>
          </w:rPr>
          <w:commentReference w:id="315"/>
        </w:r>
        <w:commentRangeEnd w:id="316"/>
        <w:r w:rsidR="0004709B">
          <w:rPr>
            <w:rStyle w:val="CommentReference"/>
            <w:rFonts w:ascii="Times New Roman" w:eastAsia="Times New Roman" w:hAnsi="Times New Roman" w:cs="Times New Roman"/>
            <w:lang w:val="en-CA"/>
          </w:rPr>
          <w:commentReference w:id="316"/>
        </w:r>
      </w:ins>
      <w:ins w:id="317" w:author="Kathy Baylis" w:date="2016-02-02T10:59:00Z">
        <w:r>
          <w:rPr>
            <w:rFonts w:ascii="Times New Roman" w:hAnsi="Times New Roman" w:cs="Times New Roman"/>
            <w:sz w:val="24"/>
            <w:szCs w:val="24"/>
          </w:rPr>
          <w:t xml:space="preserve"> dates from USDA</w:t>
        </w:r>
      </w:ins>
      <w:ins w:id="318" w:author="Kathy Baylis" w:date="2016-02-02T11:01:00Z">
        <w:r>
          <w:rPr>
            <w:rFonts w:ascii="Times New Roman" w:hAnsi="Times New Roman" w:cs="Times New Roman"/>
            <w:sz w:val="24"/>
            <w:szCs w:val="24"/>
          </w:rPr>
          <w:t xml:space="preserve"> (REF)</w:t>
        </w:r>
        <w:r w:rsidR="0004709B">
          <w:rPr>
            <w:rFonts w:ascii="Times New Roman" w:hAnsi="Times New Roman" w:cs="Times New Roman"/>
            <w:sz w:val="24"/>
            <w:szCs w:val="24"/>
          </w:rPr>
          <w:t xml:space="preserve">.  These dates are only available for major field crops, but </w:t>
        </w:r>
        <w:r>
          <w:rPr>
            <w:rFonts w:ascii="Times New Roman" w:hAnsi="Times New Roman" w:cs="Times New Roman"/>
            <w:sz w:val="24"/>
            <w:szCs w:val="24"/>
          </w:rPr>
          <w:t xml:space="preserve">these crops comprise the vast amount of </w:t>
        </w:r>
      </w:ins>
      <w:ins w:id="319" w:author="Kathy Baylis" w:date="2016-02-02T11:02:00Z">
        <w:r>
          <w:rPr>
            <w:rFonts w:ascii="Times New Roman" w:hAnsi="Times New Roman" w:cs="Times New Roman"/>
            <w:sz w:val="24"/>
            <w:szCs w:val="24"/>
          </w:rPr>
          <w:t xml:space="preserve">agricultural </w:t>
        </w:r>
      </w:ins>
      <w:ins w:id="320" w:author="Kathy Baylis" w:date="2016-02-02T11:01:00Z">
        <w:r>
          <w:rPr>
            <w:rFonts w:ascii="Times New Roman" w:hAnsi="Times New Roman" w:cs="Times New Roman"/>
            <w:sz w:val="24"/>
            <w:szCs w:val="24"/>
          </w:rPr>
          <w:t>acreage near</w:t>
        </w:r>
      </w:ins>
      <w:ins w:id="321" w:author="Kathy Baylis" w:date="2016-02-02T11:02:00Z">
        <w:r>
          <w:rPr>
            <w:rFonts w:ascii="Times New Roman" w:hAnsi="Times New Roman" w:cs="Times New Roman"/>
            <w:sz w:val="24"/>
            <w:szCs w:val="24"/>
          </w:rPr>
          <w:t xml:space="preserve"> apiaries and are more likely planted using air seeders.</w:t>
        </w:r>
      </w:ins>
      <w:ins w:id="322" w:author="Kathy Baylis" w:date="2016-02-02T10:59:00Z">
        <w:r>
          <w:rPr>
            <w:rFonts w:ascii="Times New Roman" w:hAnsi="Times New Roman" w:cs="Times New Roman"/>
            <w:sz w:val="24"/>
            <w:szCs w:val="24"/>
          </w:rPr>
          <w:t xml:space="preserve">  </w:t>
        </w:r>
      </w:ins>
      <w:ins w:id="323" w:author="Kathy Baylis" w:date="2016-02-02T10:56:00Z">
        <w:r>
          <w:rPr>
            <w:rFonts w:ascii="Times New Roman" w:hAnsi="Times New Roman" w:cs="Times New Roman"/>
            <w:sz w:val="24"/>
            <w:szCs w:val="24"/>
          </w:rPr>
          <w:t xml:space="preserve">In this analysis, we control for season, USDA region and </w:t>
        </w:r>
        <w:r>
          <w:rPr>
            <w:rFonts w:ascii="Times New Roman" w:hAnsi="Times New Roman" w:cs="Times New Roman"/>
            <w:sz w:val="24"/>
            <w:szCs w:val="24"/>
          </w:rPr>
          <w:lastRenderedPageBreak/>
          <w:t xml:space="preserve">year of the </w:t>
        </w:r>
      </w:ins>
      <w:ins w:id="324" w:author="Kathy Baylis" w:date="2016-02-02T10:59:00Z">
        <w:r>
          <w:rPr>
            <w:rFonts w:ascii="Times New Roman" w:hAnsi="Times New Roman" w:cs="Times New Roman"/>
            <w:sz w:val="24"/>
            <w:szCs w:val="24"/>
          </w:rPr>
          <w:t>sample.  We also control for the minimum average temperature and average precipitation at the location and during the month of the sample</w:t>
        </w:r>
      </w:ins>
      <w:ins w:id="325" w:author="Kathy Baylis" w:date="2016-02-02T11:05:00Z">
        <w:r w:rsidR="0004709B">
          <w:rPr>
            <w:rFonts w:ascii="Times New Roman" w:hAnsi="Times New Roman" w:cs="Times New Roman"/>
            <w:sz w:val="24"/>
            <w:szCs w:val="24"/>
          </w:rPr>
          <w:t>, and whether the bees are used specifically for crop pollination</w:t>
        </w:r>
      </w:ins>
      <w:ins w:id="326" w:author="Kathy Baylis" w:date="2016-02-02T11:03:00Z">
        <w:r>
          <w:rPr>
            <w:rFonts w:ascii="Times New Roman" w:hAnsi="Times New Roman" w:cs="Times New Roman"/>
            <w:sz w:val="24"/>
            <w:szCs w:val="24"/>
          </w:rPr>
          <w:t xml:space="preserve">. </w:t>
        </w:r>
      </w:ins>
      <w:ins w:id="327" w:author="Dennis vanEngelsdorp" w:date="2016-01-26T17:19:00Z">
        <w:del w:id="328" w:author="Kathy Baylis" w:date="2016-02-02T11:03:00Z">
          <w:r w:rsidR="002C6CC5" w:rsidDel="0004709B">
            <w:rPr>
              <w:rFonts w:ascii="Times New Roman" w:hAnsi="Times New Roman" w:cs="Times New Roman"/>
              <w:sz w:val="24"/>
              <w:szCs w:val="24"/>
            </w:rPr>
            <w:delText xml:space="preserve">eduse </w:delText>
          </w:r>
        </w:del>
      </w:ins>
      <w:ins w:id="329" w:author="Dennis vanEngelsdorp" w:date="2016-01-26T17:18:00Z">
        <w:del w:id="330" w:author="Kathy Baylis" w:date="2016-02-02T11:03:00Z">
          <w:r w:rsidR="002C6CC5" w:rsidDel="0004709B">
            <w:rPr>
              <w:rFonts w:ascii="Times New Roman" w:hAnsi="Times New Roman" w:cs="Times New Roman"/>
              <w:sz w:val="24"/>
              <w:szCs w:val="24"/>
            </w:rPr>
            <w:delText>prior</w:delText>
          </w:r>
        </w:del>
      </w:ins>
      <w:ins w:id="331" w:author="Dennis vanEngelsdorp" w:date="2016-01-26T17:19:00Z">
        <w:del w:id="332" w:author="Kathy Baylis" w:date="2016-02-02T11:03:00Z">
          <w:r w:rsidR="002C6CC5" w:rsidDel="0004709B">
            <w:rPr>
              <w:rFonts w:ascii="Times New Roman" w:hAnsi="Times New Roman" w:cs="Times New Roman"/>
              <w:sz w:val="24"/>
              <w:szCs w:val="24"/>
            </w:rPr>
            <w:delText xml:space="preserve"> collection</w:delText>
          </w:r>
        </w:del>
      </w:ins>
    </w:p>
    <w:p w14:paraId="00200E9E" w14:textId="77777777" w:rsidR="00915AC9" w:rsidRDefault="00915AC9" w:rsidP="00915AC9">
      <w:pPr>
        <w:pStyle w:val="p0"/>
        <w:spacing w:line="360" w:lineRule="auto"/>
        <w:jc w:val="left"/>
        <w:rPr>
          <w:ins w:id="333" w:author="Kathy Baylis" w:date="2016-01-23T11:16:00Z"/>
          <w:sz w:val="22"/>
          <w:szCs w:val="22"/>
        </w:rPr>
      </w:pPr>
    </w:p>
    <w:p w14:paraId="1C43C30D" w14:textId="6D55ADBD" w:rsidR="009C130E" w:rsidRPr="0094303B" w:rsidDel="00915AC9" w:rsidRDefault="00017A43">
      <w:pPr>
        <w:spacing w:line="480" w:lineRule="auto"/>
        <w:ind w:firstLine="720"/>
        <w:rPr>
          <w:del w:id="334" w:author="Kathy Baylis" w:date="2016-01-23T11:16:00Z"/>
          <w:rFonts w:ascii="Times New Roman" w:hAnsi="Times New Roman" w:cs="Times New Roman"/>
          <w:sz w:val="24"/>
          <w:szCs w:val="24"/>
        </w:rPr>
        <w:pPrChange w:id="335" w:author="Kathy Baylis" w:date="2016-01-23T11:13:00Z">
          <w:pPr>
            <w:spacing w:line="480" w:lineRule="auto"/>
          </w:pPr>
        </w:pPrChange>
      </w:pPr>
      <w:del w:id="336" w:author="Kathy Baylis" w:date="2016-01-23T11:16:00Z">
        <w:r w:rsidRPr="0094303B" w:rsidDel="00915AC9">
          <w:rPr>
            <w:rFonts w:ascii="Times New Roman" w:hAnsi="Times New Roman" w:cs="Times New Roman"/>
            <w:sz w:val="24"/>
            <w:szCs w:val="24"/>
          </w:rPr>
          <w:delText xml:space="preserve">GEOSPATIAL ANLYSIS __ </w:delText>
        </w:r>
        <w:r w:rsidRPr="0094303B" w:rsidDel="00915AC9">
          <w:rPr>
            <w:rFonts w:ascii="Times New Roman" w:hAnsi="Times New Roman" w:cs="Times New Roman"/>
            <w:sz w:val="24"/>
            <w:szCs w:val="24"/>
            <w:highlight w:val="yellow"/>
          </w:rPr>
          <w:delText>KATHY</w:delText>
        </w:r>
        <w:r w:rsidRPr="0094303B" w:rsidDel="00915AC9">
          <w:rPr>
            <w:rFonts w:ascii="Times New Roman" w:hAnsi="Times New Roman" w:cs="Times New Roman"/>
            <w:sz w:val="24"/>
            <w:szCs w:val="24"/>
          </w:rPr>
          <w:delText>!</w:delText>
        </w:r>
      </w:del>
    </w:p>
    <w:p w14:paraId="581F320E" w14:textId="77777777" w:rsidR="00411323" w:rsidRPr="0094303B" w:rsidRDefault="001B1F24" w:rsidP="00843B41">
      <w:pPr>
        <w:autoSpaceDE w:val="0"/>
        <w:autoSpaceDN w:val="0"/>
        <w:adjustRightInd w:val="0"/>
        <w:rPr>
          <w:rFonts w:ascii="Times New Roman" w:hAnsi="Times New Roman" w:cs="Times New Roman"/>
        </w:rPr>
      </w:pPr>
      <w:r w:rsidRPr="0094303B">
        <w:rPr>
          <w:rFonts w:ascii="Times New Roman" w:hAnsi="Times New Roman" w:cs="Times New Roman"/>
        </w:rPr>
        <w:t>Results:</w:t>
      </w:r>
    </w:p>
    <w:p w14:paraId="3B584FB2" w14:textId="659016B9" w:rsidR="00A97E58" w:rsidRPr="0094303B" w:rsidRDefault="00212164" w:rsidP="001B4570">
      <w:pPr>
        <w:spacing w:line="480" w:lineRule="auto"/>
        <w:rPr>
          <w:rFonts w:ascii="Times New Roman" w:hAnsi="Times New Roman" w:cs="Times New Roman"/>
        </w:rPr>
      </w:pPr>
      <w:r w:rsidRPr="0094303B">
        <w:rPr>
          <w:rFonts w:ascii="Times New Roman" w:hAnsi="Times New Roman" w:cs="Times New Roman"/>
        </w:rPr>
        <w:tab/>
      </w:r>
      <w:r w:rsidR="00D77F2D" w:rsidRPr="0094303B">
        <w:rPr>
          <w:rFonts w:ascii="Times New Roman" w:hAnsi="Times New Roman" w:cs="Times New Roman"/>
        </w:rPr>
        <w:t>Of the 632 bee bread samples analyzed, up to 13 different pesticide residues were detected in a sample</w:t>
      </w:r>
      <w:r w:rsidR="00E625B4" w:rsidRPr="0094303B">
        <w:rPr>
          <w:rFonts w:ascii="Times New Roman" w:hAnsi="Times New Roman" w:cs="Times New Roman"/>
        </w:rPr>
        <w:t xml:space="preserve"> with a </w:t>
      </w:r>
      <w:r w:rsidR="00D77F2D" w:rsidRPr="0094303B">
        <w:rPr>
          <w:rFonts w:ascii="Times New Roman" w:hAnsi="Times New Roman" w:cs="Times New Roman"/>
        </w:rPr>
        <w:t xml:space="preserve">mean </w:t>
      </w:r>
      <w:r w:rsidR="00E625B4" w:rsidRPr="0094303B">
        <w:rPr>
          <w:rFonts w:ascii="Times New Roman" w:hAnsi="Times New Roman" w:cs="Times New Roman"/>
        </w:rPr>
        <w:t xml:space="preserve">of </w:t>
      </w:r>
      <w:r w:rsidR="00D77F2D" w:rsidRPr="0094303B">
        <w:rPr>
          <w:rFonts w:ascii="Times New Roman" w:hAnsi="Times New Roman" w:cs="Times New Roman"/>
        </w:rPr>
        <w:t xml:space="preserve">2.37 </w:t>
      </w:r>
      <w:r w:rsidR="00097475" w:rsidRPr="0094303B">
        <w:rPr>
          <w:rFonts w:ascii="Times New Roman" w:hAnsi="Times New Roman" w:cs="Times New Roman"/>
        </w:rPr>
        <w:t>±</w:t>
      </w:r>
      <w:r w:rsidR="004C5C91" w:rsidRPr="0094303B">
        <w:rPr>
          <w:rFonts w:ascii="Times New Roman" w:hAnsi="Times New Roman" w:cs="Times New Roman"/>
        </w:rPr>
        <w:t xml:space="preserve"> 0.10 </w:t>
      </w:r>
      <w:r w:rsidR="00E625B4" w:rsidRPr="0094303B">
        <w:rPr>
          <w:rFonts w:ascii="Times New Roman" w:hAnsi="Times New Roman" w:cs="Times New Roman"/>
        </w:rPr>
        <w:t xml:space="preserve">pesticides </w:t>
      </w:r>
      <w:r w:rsidR="00D77F2D" w:rsidRPr="0094303B">
        <w:rPr>
          <w:rFonts w:ascii="Times New Roman" w:hAnsi="Times New Roman" w:cs="Times New Roman"/>
        </w:rPr>
        <w:t>per sample</w:t>
      </w:r>
      <w:r w:rsidR="00B151C0" w:rsidRPr="0094303B">
        <w:rPr>
          <w:rFonts w:ascii="Times New Roman" w:hAnsi="Times New Roman" w:cs="Times New Roman"/>
        </w:rPr>
        <w:t xml:space="preserve"> (Fig. 1)</w:t>
      </w:r>
      <w:r w:rsidR="00D77F2D" w:rsidRPr="0094303B">
        <w:rPr>
          <w:rFonts w:ascii="Times New Roman" w:hAnsi="Times New Roman" w:cs="Times New Roman"/>
        </w:rPr>
        <w:t xml:space="preserve">. </w:t>
      </w:r>
      <w:r w:rsidR="00E625B4" w:rsidRPr="0094303B">
        <w:rPr>
          <w:rFonts w:ascii="Times New Roman" w:hAnsi="Times New Roman" w:cs="Times New Roman"/>
        </w:rPr>
        <w:t xml:space="preserve">No pesticides were detected in </w:t>
      </w:r>
      <w:r w:rsidR="00D77F2D" w:rsidRPr="0094303B">
        <w:rPr>
          <w:rFonts w:ascii="Times New Roman" w:hAnsi="Times New Roman" w:cs="Times New Roman"/>
        </w:rPr>
        <w:t>21.5% of the samples (n = 136). When these are excluded from the analysis, the mean number of residues detected per sample is 3.02</w:t>
      </w:r>
      <w:r w:rsidR="004C5C91" w:rsidRPr="0094303B">
        <w:rPr>
          <w:rFonts w:ascii="Times New Roman" w:hAnsi="Times New Roman" w:cs="Times New Roman"/>
        </w:rPr>
        <w:t xml:space="preserve"> </w:t>
      </w:r>
      <w:r w:rsidR="00097475" w:rsidRPr="0094303B">
        <w:rPr>
          <w:rFonts w:ascii="Times New Roman" w:hAnsi="Times New Roman" w:cs="Times New Roman"/>
        </w:rPr>
        <w:t>±</w:t>
      </w:r>
      <w:r w:rsidR="004C5C91" w:rsidRPr="0094303B">
        <w:rPr>
          <w:rFonts w:ascii="Times New Roman" w:hAnsi="Times New Roman" w:cs="Times New Roman"/>
        </w:rPr>
        <w:t xml:space="preserve"> 0.11</w:t>
      </w:r>
      <w:r w:rsidR="00D77F2D" w:rsidRPr="0094303B">
        <w:rPr>
          <w:rFonts w:ascii="Times New Roman" w:hAnsi="Times New Roman" w:cs="Times New Roman"/>
        </w:rPr>
        <w:t>.</w:t>
      </w:r>
      <w:r w:rsidR="00B151C0" w:rsidRPr="0094303B">
        <w:rPr>
          <w:rFonts w:ascii="Times New Roman" w:hAnsi="Times New Roman" w:cs="Times New Roman"/>
        </w:rPr>
        <w:t xml:space="preserve"> </w:t>
      </w:r>
      <w:r w:rsidR="00D77F2D" w:rsidRPr="0094303B">
        <w:rPr>
          <w:rFonts w:ascii="Times New Roman" w:hAnsi="Times New Roman" w:cs="Times New Roman"/>
        </w:rPr>
        <w:t xml:space="preserve"> </w:t>
      </w:r>
    </w:p>
    <w:p w14:paraId="45F64617" w14:textId="07BFE3B9" w:rsidR="00B151C0" w:rsidRPr="0094303B" w:rsidRDefault="00EC7B09" w:rsidP="00B151C0">
      <w:pPr>
        <w:spacing w:line="480" w:lineRule="auto"/>
        <w:ind w:firstLine="720"/>
        <w:rPr>
          <w:rFonts w:ascii="Times New Roman" w:hAnsi="Times New Roman" w:cs="Times New Roman"/>
        </w:rPr>
      </w:pPr>
      <w:r w:rsidRPr="0094303B">
        <w:rPr>
          <w:rFonts w:ascii="Times New Roman" w:hAnsi="Times New Roman" w:cs="Times New Roman"/>
        </w:rPr>
        <w:t>Across all samples analyzed, t</w:t>
      </w:r>
      <w:r w:rsidR="00E625B4" w:rsidRPr="0094303B">
        <w:rPr>
          <w:rFonts w:ascii="Times New Roman" w:hAnsi="Times New Roman" w:cs="Times New Roman"/>
        </w:rPr>
        <w:t>he number of pesticide residues detected varied by year</w:t>
      </w:r>
      <w:r w:rsidRPr="0094303B">
        <w:rPr>
          <w:rFonts w:ascii="Times New Roman" w:hAnsi="Times New Roman" w:cs="Times New Roman"/>
        </w:rPr>
        <w:t xml:space="preserve"> (F</w:t>
      </w:r>
      <w:r w:rsidRPr="0094303B">
        <w:rPr>
          <w:rFonts w:ascii="Times New Roman" w:hAnsi="Times New Roman" w:cs="Times New Roman"/>
          <w:vertAlign w:val="subscript"/>
        </w:rPr>
        <w:t>3</w:t>
      </w:r>
      <w:proofErr w:type="gramStart"/>
      <w:r w:rsidRPr="0094303B">
        <w:rPr>
          <w:rFonts w:ascii="Times New Roman" w:hAnsi="Times New Roman" w:cs="Times New Roman"/>
          <w:vertAlign w:val="subscript"/>
        </w:rPr>
        <w:t>,628</w:t>
      </w:r>
      <w:proofErr w:type="gramEnd"/>
      <w:r w:rsidRPr="0094303B">
        <w:rPr>
          <w:rFonts w:ascii="Times New Roman" w:hAnsi="Times New Roman" w:cs="Times New Roman"/>
          <w:vertAlign w:val="subscript"/>
        </w:rPr>
        <w:t xml:space="preserve"> </w:t>
      </w:r>
      <w:r w:rsidRPr="0094303B">
        <w:rPr>
          <w:rFonts w:ascii="Times New Roman" w:hAnsi="Times New Roman" w:cs="Times New Roman"/>
        </w:rPr>
        <w:t>= 2.72, p = 0.044)</w:t>
      </w:r>
      <w:r w:rsidR="00E625B4" w:rsidRPr="0094303B">
        <w:rPr>
          <w:rFonts w:ascii="Times New Roman" w:hAnsi="Times New Roman" w:cs="Times New Roman"/>
        </w:rPr>
        <w:t xml:space="preserve">, with </w:t>
      </w:r>
      <w:r w:rsidRPr="0094303B">
        <w:rPr>
          <w:rFonts w:ascii="Times New Roman" w:hAnsi="Times New Roman" w:cs="Times New Roman"/>
        </w:rPr>
        <w:t>2014</w:t>
      </w:r>
      <w:r w:rsidR="00E625B4" w:rsidRPr="0094303B">
        <w:rPr>
          <w:rFonts w:ascii="Times New Roman" w:hAnsi="Times New Roman" w:cs="Times New Roman"/>
        </w:rPr>
        <w:t xml:space="preserve"> having significantly higher </w:t>
      </w:r>
      <w:r w:rsidRPr="0094303B">
        <w:rPr>
          <w:rFonts w:ascii="Times New Roman" w:hAnsi="Times New Roman" w:cs="Times New Roman"/>
        </w:rPr>
        <w:t xml:space="preserve">mean </w:t>
      </w:r>
      <w:r w:rsidR="00E625B4" w:rsidRPr="0094303B">
        <w:rPr>
          <w:rFonts w:ascii="Times New Roman" w:hAnsi="Times New Roman" w:cs="Times New Roman"/>
        </w:rPr>
        <w:t>pesticide detections</w:t>
      </w:r>
      <w:r w:rsidRPr="0094303B">
        <w:rPr>
          <w:rFonts w:ascii="Times New Roman" w:hAnsi="Times New Roman" w:cs="Times New Roman"/>
        </w:rPr>
        <w:t xml:space="preserve"> than 2013 and 2011-2012 not different from either group. </w:t>
      </w:r>
      <w:r w:rsidR="00804491" w:rsidRPr="0094303B">
        <w:rPr>
          <w:rFonts w:ascii="Times New Roman" w:hAnsi="Times New Roman" w:cs="Times New Roman"/>
        </w:rPr>
        <w:t xml:space="preserve">When </w:t>
      </w:r>
      <w:r w:rsidRPr="0094303B">
        <w:rPr>
          <w:rFonts w:ascii="Times New Roman" w:hAnsi="Times New Roman" w:cs="Times New Roman"/>
        </w:rPr>
        <w:t>the pesticide free samples are excluded,</w:t>
      </w:r>
      <w:r w:rsidR="00804491" w:rsidRPr="0094303B">
        <w:rPr>
          <w:rFonts w:ascii="Times New Roman" w:hAnsi="Times New Roman" w:cs="Times New Roman"/>
        </w:rPr>
        <w:t xml:space="preserve"> then 2014 has higher mean </w:t>
      </w:r>
      <w:r w:rsidRPr="0094303B">
        <w:rPr>
          <w:rFonts w:ascii="Times New Roman" w:hAnsi="Times New Roman" w:cs="Times New Roman"/>
        </w:rPr>
        <w:t>pesticide residues compared to all other years (</w:t>
      </w:r>
      <w:r w:rsidR="004C5C91" w:rsidRPr="0094303B">
        <w:rPr>
          <w:rFonts w:ascii="Times New Roman" w:hAnsi="Times New Roman" w:cs="Times New Roman"/>
        </w:rPr>
        <w:t xml:space="preserve">Fig. 2, </w:t>
      </w:r>
      <w:r w:rsidRPr="0094303B">
        <w:rPr>
          <w:rFonts w:ascii="Times New Roman" w:hAnsi="Times New Roman" w:cs="Times New Roman"/>
        </w:rPr>
        <w:t>F</w:t>
      </w:r>
      <w:r w:rsidRPr="0094303B">
        <w:rPr>
          <w:rFonts w:ascii="Times New Roman" w:hAnsi="Times New Roman" w:cs="Times New Roman"/>
          <w:vertAlign w:val="subscript"/>
        </w:rPr>
        <w:t>3</w:t>
      </w:r>
      <w:proofErr w:type="gramStart"/>
      <w:r w:rsidR="00804491" w:rsidRPr="0094303B">
        <w:rPr>
          <w:rFonts w:ascii="Times New Roman" w:hAnsi="Times New Roman" w:cs="Times New Roman"/>
          <w:vertAlign w:val="subscript"/>
        </w:rPr>
        <w:t>,492</w:t>
      </w:r>
      <w:proofErr w:type="gramEnd"/>
      <w:r w:rsidRPr="0094303B">
        <w:rPr>
          <w:rFonts w:ascii="Times New Roman" w:hAnsi="Times New Roman" w:cs="Times New Roman"/>
          <w:vertAlign w:val="subscript"/>
        </w:rPr>
        <w:t xml:space="preserve"> </w:t>
      </w:r>
      <w:r w:rsidRPr="0094303B">
        <w:rPr>
          <w:rFonts w:ascii="Times New Roman" w:hAnsi="Times New Roman" w:cs="Times New Roman"/>
        </w:rPr>
        <w:t>= 2.</w:t>
      </w:r>
      <w:r w:rsidR="00804491" w:rsidRPr="0094303B">
        <w:rPr>
          <w:rFonts w:ascii="Times New Roman" w:hAnsi="Times New Roman" w:cs="Times New Roman"/>
        </w:rPr>
        <w:t>96</w:t>
      </w:r>
      <w:r w:rsidRPr="0094303B">
        <w:rPr>
          <w:rFonts w:ascii="Times New Roman" w:hAnsi="Times New Roman" w:cs="Times New Roman"/>
        </w:rPr>
        <w:t>, p = 0.0</w:t>
      </w:r>
      <w:r w:rsidR="00804491" w:rsidRPr="0094303B">
        <w:rPr>
          <w:rFonts w:ascii="Times New Roman" w:hAnsi="Times New Roman" w:cs="Times New Roman"/>
        </w:rPr>
        <w:t>32</w:t>
      </w:r>
      <w:r w:rsidRPr="0094303B">
        <w:rPr>
          <w:rFonts w:ascii="Times New Roman" w:hAnsi="Times New Roman" w:cs="Times New Roman"/>
        </w:rPr>
        <w:t xml:space="preserve">). </w:t>
      </w:r>
      <w:r w:rsidR="00A10C5D" w:rsidRPr="0094303B">
        <w:rPr>
          <w:rFonts w:ascii="Times New Roman" w:hAnsi="Times New Roman" w:cs="Times New Roman"/>
        </w:rPr>
        <w:t xml:space="preserve">The number of residues detected also varied by month, peaking in March with 5.86 ± 0.5 per sample (Fig 3). </w:t>
      </w:r>
      <w:r w:rsidR="00231278" w:rsidRPr="0094303B">
        <w:rPr>
          <w:rFonts w:ascii="Times New Roman" w:hAnsi="Times New Roman" w:cs="Times New Roman"/>
        </w:rPr>
        <w:t>Mean pesticide residues decreased in late summer, rising slightly again in November and December</w:t>
      </w:r>
      <w:r w:rsidR="002D61F0" w:rsidRPr="0094303B">
        <w:rPr>
          <w:rFonts w:ascii="Times New Roman" w:hAnsi="Times New Roman" w:cs="Times New Roman"/>
        </w:rPr>
        <w:t xml:space="preserve">. This late fall peak was </w:t>
      </w:r>
      <w:r w:rsidR="00231278" w:rsidRPr="0094303B">
        <w:rPr>
          <w:rFonts w:ascii="Times New Roman" w:hAnsi="Times New Roman" w:cs="Times New Roman"/>
        </w:rPr>
        <w:t xml:space="preserve">due predominantly to increased </w:t>
      </w:r>
      <w:proofErr w:type="spellStart"/>
      <w:r w:rsidR="00231278" w:rsidRPr="0094303B">
        <w:rPr>
          <w:rFonts w:ascii="Times New Roman" w:hAnsi="Times New Roman" w:cs="Times New Roman"/>
        </w:rPr>
        <w:t>varroacide</w:t>
      </w:r>
      <w:proofErr w:type="spellEnd"/>
      <w:r w:rsidR="00231278" w:rsidRPr="0094303B">
        <w:rPr>
          <w:rFonts w:ascii="Times New Roman" w:hAnsi="Times New Roman" w:cs="Times New Roman"/>
        </w:rPr>
        <w:t xml:space="preserve"> applications, which were significantly higher than July-September (</w:t>
      </w:r>
      <w:commentRangeStart w:id="337"/>
      <w:r w:rsidR="002D61F0" w:rsidRPr="0094303B">
        <w:rPr>
          <w:rFonts w:ascii="Times New Roman" w:hAnsi="Times New Roman" w:cs="Times New Roman"/>
        </w:rPr>
        <w:t>F</w:t>
      </w:r>
      <w:r w:rsidR="002D61F0" w:rsidRPr="0094303B">
        <w:rPr>
          <w:rFonts w:ascii="Times New Roman" w:hAnsi="Times New Roman" w:cs="Times New Roman"/>
          <w:vertAlign w:val="subscript"/>
        </w:rPr>
        <w:t>10</w:t>
      </w:r>
      <w:proofErr w:type="gramStart"/>
      <w:r w:rsidR="00231278" w:rsidRPr="0094303B">
        <w:rPr>
          <w:rFonts w:ascii="Times New Roman" w:hAnsi="Times New Roman" w:cs="Times New Roman"/>
          <w:vertAlign w:val="subscript"/>
        </w:rPr>
        <w:t>,</w:t>
      </w:r>
      <w:r w:rsidR="002D61F0" w:rsidRPr="0094303B">
        <w:rPr>
          <w:rFonts w:ascii="Times New Roman" w:hAnsi="Times New Roman" w:cs="Times New Roman"/>
          <w:vertAlign w:val="subscript"/>
        </w:rPr>
        <w:t>621</w:t>
      </w:r>
      <w:proofErr w:type="gramEnd"/>
      <w:r w:rsidR="002D61F0" w:rsidRPr="0094303B">
        <w:rPr>
          <w:rFonts w:ascii="Times New Roman" w:hAnsi="Times New Roman" w:cs="Times New Roman"/>
        </w:rPr>
        <w:t>= 6.69, p &lt; 0.0001</w:t>
      </w:r>
      <w:commentRangeEnd w:id="337"/>
      <w:r w:rsidR="00C7511B" w:rsidRPr="0094303B">
        <w:rPr>
          <w:rStyle w:val="CommentReference"/>
          <w:rFonts w:ascii="Times New Roman" w:eastAsia="Times New Roman" w:hAnsi="Times New Roman" w:cs="Times New Roman"/>
          <w:lang w:val="en-CA"/>
        </w:rPr>
        <w:commentReference w:id="337"/>
      </w:r>
      <w:r w:rsidR="002D61F0" w:rsidRPr="0094303B">
        <w:rPr>
          <w:rFonts w:ascii="Times New Roman" w:hAnsi="Times New Roman" w:cs="Times New Roman"/>
        </w:rPr>
        <w:t>)</w:t>
      </w:r>
      <w:r w:rsidR="00231278" w:rsidRPr="0094303B">
        <w:rPr>
          <w:rFonts w:ascii="Times New Roman" w:hAnsi="Times New Roman" w:cs="Times New Roman"/>
        </w:rPr>
        <w:t xml:space="preserve">. </w:t>
      </w:r>
      <w:r w:rsidR="00B151C0" w:rsidRPr="0094303B">
        <w:rPr>
          <w:rFonts w:ascii="Times New Roman" w:hAnsi="Times New Roman" w:cs="Times New Roman"/>
        </w:rPr>
        <w:t>Throughout the sample set 1</w:t>
      </w:r>
      <w:r w:rsidR="00B46B44" w:rsidRPr="0094303B">
        <w:rPr>
          <w:rFonts w:ascii="Times New Roman" w:hAnsi="Times New Roman" w:cs="Times New Roman"/>
        </w:rPr>
        <w:t>,</w:t>
      </w:r>
      <w:r w:rsidR="00B151C0" w:rsidRPr="0094303B">
        <w:rPr>
          <w:rFonts w:ascii="Times New Roman" w:hAnsi="Times New Roman" w:cs="Times New Roman"/>
        </w:rPr>
        <w:t>497 pesticide detections were made</w:t>
      </w:r>
      <w:r w:rsidR="001B5F16" w:rsidRPr="0094303B">
        <w:rPr>
          <w:rFonts w:ascii="Times New Roman" w:hAnsi="Times New Roman" w:cs="Times New Roman"/>
        </w:rPr>
        <w:t xml:space="preserve">, representing </w:t>
      </w:r>
      <w:r w:rsidR="00614465" w:rsidRPr="0094303B">
        <w:rPr>
          <w:rFonts w:ascii="Times New Roman" w:hAnsi="Times New Roman" w:cs="Times New Roman"/>
        </w:rPr>
        <w:t xml:space="preserve">81 of the </w:t>
      </w:r>
      <w:r w:rsidR="001B5F16" w:rsidRPr="0094303B">
        <w:rPr>
          <w:rFonts w:ascii="Times New Roman" w:hAnsi="Times New Roman" w:cs="Times New Roman"/>
        </w:rPr>
        <w:t>175 different active ingredients and their metabolites</w:t>
      </w:r>
      <w:r w:rsidR="00614465" w:rsidRPr="0094303B">
        <w:rPr>
          <w:rFonts w:ascii="Times New Roman" w:hAnsi="Times New Roman" w:cs="Times New Roman"/>
        </w:rPr>
        <w:t xml:space="preserve"> analyzed</w:t>
      </w:r>
      <w:r w:rsidR="00CC57F4" w:rsidRPr="0094303B">
        <w:rPr>
          <w:rFonts w:ascii="Times New Roman" w:hAnsi="Times New Roman" w:cs="Times New Roman"/>
        </w:rPr>
        <w:t xml:space="preserve"> (</w:t>
      </w:r>
      <w:r w:rsidR="00DF6A0B" w:rsidRPr="0094303B">
        <w:rPr>
          <w:rFonts w:ascii="Times New Roman" w:hAnsi="Times New Roman" w:cs="Times New Roman"/>
        </w:rPr>
        <w:t xml:space="preserve">Table </w:t>
      </w:r>
      <w:r w:rsidR="00C7511B" w:rsidRPr="0094303B">
        <w:rPr>
          <w:rFonts w:ascii="Times New Roman" w:hAnsi="Times New Roman" w:cs="Times New Roman"/>
        </w:rPr>
        <w:t>1</w:t>
      </w:r>
      <w:r w:rsidR="00CC57F4" w:rsidRPr="0094303B">
        <w:rPr>
          <w:rFonts w:ascii="Times New Roman" w:hAnsi="Times New Roman" w:cs="Times New Roman"/>
        </w:rPr>
        <w:t>)</w:t>
      </w:r>
      <w:r w:rsidR="00614465" w:rsidRPr="0094303B">
        <w:rPr>
          <w:rFonts w:ascii="Times New Roman" w:hAnsi="Times New Roman" w:cs="Times New Roman"/>
        </w:rPr>
        <w:t>, while 94 were never detected (Table S1)</w:t>
      </w:r>
      <w:r w:rsidR="00B151C0" w:rsidRPr="0094303B">
        <w:rPr>
          <w:rFonts w:ascii="Times New Roman" w:hAnsi="Times New Roman" w:cs="Times New Roman"/>
        </w:rPr>
        <w:t xml:space="preserve">. Beekeeper applied </w:t>
      </w:r>
      <w:proofErr w:type="spellStart"/>
      <w:r w:rsidR="00B151C0" w:rsidRPr="0094303B">
        <w:rPr>
          <w:rFonts w:ascii="Times New Roman" w:hAnsi="Times New Roman" w:cs="Times New Roman"/>
        </w:rPr>
        <w:t>varroacides</w:t>
      </w:r>
      <w:proofErr w:type="spellEnd"/>
      <w:r w:rsidR="00B151C0" w:rsidRPr="0094303B">
        <w:rPr>
          <w:rFonts w:ascii="Times New Roman" w:hAnsi="Times New Roman" w:cs="Times New Roman"/>
        </w:rPr>
        <w:t xml:space="preserve"> were the most common, followed by insecticides and fungicides (Fig. </w:t>
      </w:r>
      <w:r w:rsidR="001B4570" w:rsidRPr="0094303B">
        <w:rPr>
          <w:rFonts w:ascii="Times New Roman" w:hAnsi="Times New Roman" w:cs="Times New Roman"/>
        </w:rPr>
        <w:t>S1</w:t>
      </w:r>
      <w:r w:rsidR="00B151C0" w:rsidRPr="0094303B">
        <w:rPr>
          <w:rFonts w:ascii="Times New Roman" w:hAnsi="Times New Roman" w:cs="Times New Roman"/>
        </w:rPr>
        <w:t>), while neonicotinoids were rarely detected.</w:t>
      </w:r>
    </w:p>
    <w:p w14:paraId="72552D17" w14:textId="2AB6F379" w:rsidR="00703884" w:rsidRPr="0094303B" w:rsidRDefault="00EC7B09" w:rsidP="0045384C">
      <w:pPr>
        <w:spacing w:line="480" w:lineRule="auto"/>
        <w:rPr>
          <w:rFonts w:ascii="Times New Roman" w:hAnsi="Times New Roman" w:cs="Times New Roman"/>
          <w:noProof/>
        </w:rPr>
      </w:pPr>
      <w:r w:rsidRPr="0094303B">
        <w:rPr>
          <w:rFonts w:ascii="Times New Roman" w:hAnsi="Times New Roman" w:cs="Times New Roman"/>
        </w:rPr>
        <w:t xml:space="preserve"> </w:t>
      </w:r>
      <w:r w:rsidR="00E625B4" w:rsidRPr="0094303B">
        <w:rPr>
          <w:rFonts w:ascii="Times New Roman" w:hAnsi="Times New Roman" w:cs="Times New Roman"/>
        </w:rPr>
        <w:t xml:space="preserve"> </w:t>
      </w:r>
      <w:r w:rsidR="0045384C" w:rsidRPr="0094303B">
        <w:rPr>
          <w:rFonts w:ascii="Times New Roman" w:hAnsi="Times New Roman" w:cs="Times New Roman"/>
        </w:rPr>
        <w:tab/>
      </w:r>
      <w:r w:rsidR="0017276B" w:rsidRPr="0094303B">
        <w:rPr>
          <w:rFonts w:ascii="Times New Roman" w:hAnsi="Times New Roman" w:cs="Times New Roman"/>
          <w:noProof/>
        </w:rPr>
        <w:t>Four of the</w:t>
      </w:r>
      <w:r w:rsidR="009F6F26" w:rsidRPr="0094303B">
        <w:rPr>
          <w:rFonts w:ascii="Times New Roman" w:hAnsi="Times New Roman" w:cs="Times New Roman"/>
          <w:noProof/>
        </w:rPr>
        <w:t xml:space="preserve"> five most prevalent residues </w:t>
      </w:r>
      <w:r w:rsidR="0017276B" w:rsidRPr="0094303B">
        <w:rPr>
          <w:rFonts w:ascii="Times New Roman" w:hAnsi="Times New Roman" w:cs="Times New Roman"/>
          <w:noProof/>
        </w:rPr>
        <w:t>detected w</w:t>
      </w:r>
      <w:r w:rsidR="00B63340" w:rsidRPr="0094303B">
        <w:rPr>
          <w:rFonts w:ascii="Times New Roman" w:hAnsi="Times New Roman" w:cs="Times New Roman"/>
          <w:noProof/>
        </w:rPr>
        <w:t>ere</w:t>
      </w:r>
      <w:r w:rsidR="0017276B" w:rsidRPr="0094303B">
        <w:rPr>
          <w:rFonts w:ascii="Times New Roman" w:hAnsi="Times New Roman" w:cs="Times New Roman"/>
          <w:noProof/>
        </w:rPr>
        <w:t xml:space="preserve"> from beekeeper applied </w:t>
      </w:r>
      <w:r w:rsidR="0017276B" w:rsidRPr="0094303B">
        <w:rPr>
          <w:rFonts w:ascii="Times New Roman" w:hAnsi="Times New Roman" w:cs="Times New Roman"/>
          <w:i/>
          <w:noProof/>
        </w:rPr>
        <w:t xml:space="preserve">Varroa </w:t>
      </w:r>
      <w:r w:rsidR="0017276B" w:rsidRPr="0094303B">
        <w:rPr>
          <w:rFonts w:ascii="Times New Roman" w:hAnsi="Times New Roman" w:cs="Times New Roman"/>
          <w:noProof/>
        </w:rPr>
        <w:t xml:space="preserve"> treatments: </w:t>
      </w:r>
      <w:r w:rsidR="00EA791C" w:rsidRPr="0094303B">
        <w:rPr>
          <w:rFonts w:ascii="Times New Roman" w:hAnsi="Times New Roman" w:cs="Times New Roman"/>
          <w:noProof/>
        </w:rPr>
        <w:t xml:space="preserve">fluvalinate </w:t>
      </w:r>
      <w:r w:rsidR="0017276B" w:rsidRPr="0094303B">
        <w:rPr>
          <w:rFonts w:ascii="Times New Roman" w:hAnsi="Times New Roman" w:cs="Times New Roman"/>
          <w:noProof/>
        </w:rPr>
        <w:t>(</w:t>
      </w:r>
      <w:r w:rsidR="00EA791C" w:rsidRPr="0094303B">
        <w:rPr>
          <w:rFonts w:ascii="Times New Roman" w:hAnsi="Times New Roman" w:cs="Times New Roman"/>
          <w:noProof/>
        </w:rPr>
        <w:t>45.3%</w:t>
      </w:r>
      <w:r w:rsidR="0017276B" w:rsidRPr="0094303B">
        <w:rPr>
          <w:rFonts w:ascii="Times New Roman" w:hAnsi="Times New Roman" w:cs="Times New Roman"/>
          <w:noProof/>
        </w:rPr>
        <w:t>)</w:t>
      </w:r>
      <w:r w:rsidR="00EA791C" w:rsidRPr="0094303B">
        <w:rPr>
          <w:rFonts w:ascii="Times New Roman" w:hAnsi="Times New Roman" w:cs="Times New Roman"/>
          <w:noProof/>
        </w:rPr>
        <w:t xml:space="preserve">, coumaphos  </w:t>
      </w:r>
      <w:r w:rsidR="0017276B" w:rsidRPr="0094303B">
        <w:rPr>
          <w:rFonts w:ascii="Times New Roman" w:hAnsi="Times New Roman" w:cs="Times New Roman"/>
          <w:noProof/>
        </w:rPr>
        <w:t>(</w:t>
      </w:r>
      <w:r w:rsidR="00EA791C" w:rsidRPr="0094303B">
        <w:rPr>
          <w:rFonts w:ascii="Times New Roman" w:hAnsi="Times New Roman" w:cs="Times New Roman"/>
          <w:noProof/>
        </w:rPr>
        <w:t>34.46%</w:t>
      </w:r>
      <w:r w:rsidR="0017276B" w:rsidRPr="0094303B">
        <w:rPr>
          <w:rFonts w:ascii="Times New Roman" w:hAnsi="Times New Roman" w:cs="Times New Roman"/>
          <w:noProof/>
        </w:rPr>
        <w:t>)</w:t>
      </w:r>
      <w:r w:rsidR="00EA791C" w:rsidRPr="0094303B">
        <w:rPr>
          <w:rFonts w:ascii="Times New Roman" w:hAnsi="Times New Roman" w:cs="Times New Roman"/>
          <w:noProof/>
        </w:rPr>
        <w:t xml:space="preserve">, </w:t>
      </w:r>
      <w:r w:rsidR="00B63340" w:rsidRPr="0094303B">
        <w:rPr>
          <w:rFonts w:ascii="Times New Roman" w:hAnsi="Times New Roman" w:cs="Times New Roman"/>
          <w:noProof/>
        </w:rPr>
        <w:t xml:space="preserve">the breakdown product from amitraz </w:t>
      </w:r>
      <w:r w:rsidR="00EA791C" w:rsidRPr="0094303B">
        <w:rPr>
          <w:rFonts w:ascii="Times New Roman" w:hAnsi="Times New Roman" w:cs="Times New Roman"/>
          <w:noProof/>
        </w:rPr>
        <w:t>2,4 Dimethylphenyl formamide</w:t>
      </w:r>
      <w:r w:rsidR="007A7A5F" w:rsidRPr="0094303B">
        <w:rPr>
          <w:rFonts w:ascii="Times New Roman" w:hAnsi="Times New Roman" w:cs="Times New Roman"/>
          <w:noProof/>
        </w:rPr>
        <w:t>, abbreviated as DMPF</w:t>
      </w:r>
      <w:r w:rsidR="00EA791C" w:rsidRPr="0094303B">
        <w:rPr>
          <w:rFonts w:ascii="Times New Roman" w:hAnsi="Times New Roman" w:cs="Times New Roman"/>
          <w:noProof/>
        </w:rPr>
        <w:t xml:space="preserve"> </w:t>
      </w:r>
      <w:r w:rsidR="0017276B" w:rsidRPr="0094303B">
        <w:rPr>
          <w:rFonts w:ascii="Times New Roman" w:hAnsi="Times New Roman" w:cs="Times New Roman"/>
          <w:noProof/>
        </w:rPr>
        <w:t>(</w:t>
      </w:r>
      <w:r w:rsidR="00EA791C" w:rsidRPr="0094303B">
        <w:rPr>
          <w:rFonts w:ascii="Times New Roman" w:hAnsi="Times New Roman" w:cs="Times New Roman"/>
          <w:noProof/>
        </w:rPr>
        <w:t>18.0%</w:t>
      </w:r>
      <w:r w:rsidR="0017276B" w:rsidRPr="0094303B">
        <w:rPr>
          <w:rFonts w:ascii="Times New Roman" w:hAnsi="Times New Roman" w:cs="Times New Roman"/>
          <w:noProof/>
        </w:rPr>
        <w:t>)</w:t>
      </w:r>
      <w:r w:rsidR="00EA791C" w:rsidRPr="0094303B">
        <w:rPr>
          <w:rFonts w:ascii="Times New Roman" w:hAnsi="Times New Roman" w:cs="Times New Roman"/>
          <w:noProof/>
        </w:rPr>
        <w:t xml:space="preserve">, and thymol </w:t>
      </w:r>
      <w:r w:rsidR="0017276B" w:rsidRPr="0094303B">
        <w:rPr>
          <w:rFonts w:ascii="Times New Roman" w:hAnsi="Times New Roman" w:cs="Times New Roman"/>
          <w:noProof/>
        </w:rPr>
        <w:t>(</w:t>
      </w:r>
      <w:r w:rsidR="00EA791C" w:rsidRPr="0094303B">
        <w:rPr>
          <w:rFonts w:ascii="Times New Roman" w:hAnsi="Times New Roman" w:cs="Times New Roman"/>
          <w:noProof/>
        </w:rPr>
        <w:t>15.8%</w:t>
      </w:r>
      <w:r w:rsidR="0017276B" w:rsidRPr="0094303B">
        <w:rPr>
          <w:rFonts w:ascii="Times New Roman" w:hAnsi="Times New Roman" w:cs="Times New Roman"/>
          <w:noProof/>
        </w:rPr>
        <w:t xml:space="preserve">). </w:t>
      </w:r>
      <w:r w:rsidR="00703884" w:rsidRPr="0094303B">
        <w:rPr>
          <w:rFonts w:ascii="Times New Roman" w:hAnsi="Times New Roman" w:cs="Times New Roman"/>
          <w:noProof/>
        </w:rPr>
        <w:t>Only t</w:t>
      </w:r>
      <w:r w:rsidR="0017276B" w:rsidRPr="0094303B">
        <w:rPr>
          <w:rFonts w:ascii="Times New Roman" w:hAnsi="Times New Roman" w:cs="Times New Roman"/>
          <w:noProof/>
        </w:rPr>
        <w:t xml:space="preserve">he insecticide </w:t>
      </w:r>
      <w:proofErr w:type="spellStart"/>
      <w:r w:rsidR="00703884" w:rsidRPr="0094303B">
        <w:rPr>
          <w:rFonts w:ascii="Times New Roman" w:eastAsia="Times New Roman" w:hAnsi="Times New Roman" w:cs="Times New Roman"/>
          <w:color w:val="000000"/>
        </w:rPr>
        <w:t>chlorpyrifos</w:t>
      </w:r>
      <w:proofErr w:type="spellEnd"/>
      <w:r w:rsidR="00703884" w:rsidRPr="0094303B">
        <w:rPr>
          <w:rFonts w:ascii="Times New Roman" w:hAnsi="Times New Roman" w:cs="Times New Roman"/>
          <w:noProof/>
        </w:rPr>
        <w:t xml:space="preserve"> </w:t>
      </w:r>
      <w:r w:rsidR="0017276B" w:rsidRPr="0094303B">
        <w:rPr>
          <w:rFonts w:ascii="Times New Roman" w:hAnsi="Times New Roman" w:cs="Times New Roman"/>
          <w:noProof/>
        </w:rPr>
        <w:t xml:space="preserve">was detected more frequently than thymol, found </w:t>
      </w:r>
      <w:r w:rsidR="001C08C0" w:rsidRPr="0094303B">
        <w:rPr>
          <w:rFonts w:ascii="Times New Roman" w:hAnsi="Times New Roman" w:cs="Times New Roman"/>
          <w:noProof/>
        </w:rPr>
        <w:t xml:space="preserve">in 16.3% </w:t>
      </w:r>
      <w:r w:rsidR="00EA791C" w:rsidRPr="0094303B">
        <w:rPr>
          <w:rFonts w:ascii="Times New Roman" w:hAnsi="Times New Roman" w:cs="Times New Roman"/>
          <w:noProof/>
        </w:rPr>
        <w:t>of samples</w:t>
      </w:r>
      <w:r w:rsidR="00B63340" w:rsidRPr="0094303B">
        <w:rPr>
          <w:rFonts w:ascii="Times New Roman" w:hAnsi="Times New Roman" w:cs="Times New Roman"/>
          <w:noProof/>
        </w:rPr>
        <w:t xml:space="preserve"> (See Table </w:t>
      </w:r>
      <w:r w:rsidR="00DF6A0B" w:rsidRPr="0094303B">
        <w:rPr>
          <w:rFonts w:ascii="Times New Roman" w:hAnsi="Times New Roman" w:cs="Times New Roman"/>
          <w:noProof/>
        </w:rPr>
        <w:t>1</w:t>
      </w:r>
      <w:r w:rsidR="0017276B" w:rsidRPr="0094303B">
        <w:rPr>
          <w:rFonts w:ascii="Times New Roman" w:hAnsi="Times New Roman" w:cs="Times New Roman"/>
          <w:noProof/>
        </w:rPr>
        <w:t xml:space="preserve">). </w:t>
      </w:r>
    </w:p>
    <w:p w14:paraId="64658C0F" w14:textId="26BAFD62" w:rsidR="00D9267B" w:rsidRPr="0094303B" w:rsidRDefault="00D9267B" w:rsidP="0045384C">
      <w:pPr>
        <w:spacing w:line="480" w:lineRule="auto"/>
        <w:rPr>
          <w:rFonts w:ascii="Times New Roman" w:hAnsi="Times New Roman" w:cs="Times New Roman"/>
          <w:i/>
          <w:noProof/>
        </w:rPr>
      </w:pPr>
      <w:r w:rsidRPr="0094303B">
        <w:rPr>
          <w:rFonts w:ascii="Times New Roman" w:hAnsi="Times New Roman" w:cs="Times New Roman"/>
          <w:i/>
          <w:noProof/>
        </w:rPr>
        <w:t>Hazard Quotients:</w:t>
      </w:r>
    </w:p>
    <w:p w14:paraId="48AFBDD8" w14:textId="32207CD5" w:rsidR="00AD1CDD" w:rsidRPr="0094303B" w:rsidRDefault="00703884" w:rsidP="0045384C">
      <w:pPr>
        <w:spacing w:line="480" w:lineRule="auto"/>
        <w:ind w:firstLine="720"/>
        <w:rPr>
          <w:rFonts w:ascii="Times New Roman" w:hAnsi="Times New Roman" w:cs="Times New Roman"/>
          <w:noProof/>
        </w:rPr>
      </w:pPr>
      <w:r w:rsidRPr="0094303B">
        <w:rPr>
          <w:rFonts w:ascii="Times New Roman" w:hAnsi="Times New Roman" w:cs="Times New Roman"/>
          <w:noProof/>
        </w:rPr>
        <w:lastRenderedPageBreak/>
        <w:t xml:space="preserve">To better understand the </w:t>
      </w:r>
      <w:r w:rsidR="00174DF1" w:rsidRPr="0094303B">
        <w:rPr>
          <w:rFonts w:ascii="Times New Roman" w:hAnsi="Times New Roman" w:cs="Times New Roman"/>
          <w:noProof/>
        </w:rPr>
        <w:t xml:space="preserve">potential </w:t>
      </w:r>
      <w:r w:rsidRPr="0094303B">
        <w:rPr>
          <w:rFonts w:ascii="Times New Roman" w:hAnsi="Times New Roman" w:cs="Times New Roman"/>
          <w:noProof/>
        </w:rPr>
        <w:t xml:space="preserve">risk of pesticide residues </w:t>
      </w:r>
      <w:r w:rsidR="00F964E7" w:rsidRPr="0094303B">
        <w:rPr>
          <w:rFonts w:ascii="Times New Roman" w:hAnsi="Times New Roman" w:cs="Times New Roman"/>
          <w:noProof/>
        </w:rPr>
        <w:t>, we calculated hazard quotient</w:t>
      </w:r>
      <w:r w:rsidR="00174DF1" w:rsidRPr="0094303B">
        <w:rPr>
          <w:rFonts w:ascii="Times New Roman" w:hAnsi="Times New Roman" w:cs="Times New Roman"/>
          <w:noProof/>
        </w:rPr>
        <w:t>s</w:t>
      </w:r>
      <w:r w:rsidR="00F964E7" w:rsidRPr="0094303B">
        <w:rPr>
          <w:rFonts w:ascii="Times New Roman" w:hAnsi="Times New Roman" w:cs="Times New Roman"/>
          <w:noProof/>
        </w:rPr>
        <w:t xml:space="preserve"> </w:t>
      </w:r>
      <w:r w:rsidR="00174DF1" w:rsidRPr="0094303B">
        <w:rPr>
          <w:rFonts w:ascii="Times New Roman" w:hAnsi="Times New Roman" w:cs="Times New Roman"/>
          <w:noProof/>
        </w:rPr>
        <w:t>(HQ)</w:t>
      </w:r>
      <w:r w:rsidR="00F964E7" w:rsidRPr="0094303B">
        <w:rPr>
          <w:rFonts w:ascii="Times New Roman" w:hAnsi="Times New Roman" w:cs="Times New Roman"/>
          <w:noProof/>
        </w:rPr>
        <w:t xml:space="preserve"> for individual pesticide residues.</w:t>
      </w:r>
      <w:r w:rsidR="00AD1CDD" w:rsidRPr="0094303B">
        <w:rPr>
          <w:rFonts w:ascii="Times New Roman" w:hAnsi="Times New Roman" w:cs="Times New Roman"/>
          <w:noProof/>
        </w:rPr>
        <w:t xml:space="preserve"> A score above 10,000 indicates that honey bees will consume more than their LD</w:t>
      </w:r>
      <w:r w:rsidR="00AD1CDD" w:rsidRPr="0094303B">
        <w:rPr>
          <w:rFonts w:ascii="Times New Roman" w:hAnsi="Times New Roman" w:cs="Times New Roman"/>
          <w:noProof/>
          <w:vertAlign w:val="subscript"/>
        </w:rPr>
        <w:t>50</w:t>
      </w:r>
      <w:r w:rsidR="00AD1CDD" w:rsidRPr="0094303B">
        <w:rPr>
          <w:rFonts w:ascii="Times New Roman" w:hAnsi="Times New Roman" w:cs="Times New Roman"/>
          <w:noProof/>
        </w:rPr>
        <w:t xml:space="preserve"> during their 10 day nursing phase. </w:t>
      </w:r>
      <w:r w:rsidR="00C93A32" w:rsidRPr="0094303B">
        <w:rPr>
          <w:rFonts w:ascii="Times New Roman" w:hAnsi="Times New Roman" w:cs="Times New Roman"/>
          <w:noProof/>
        </w:rPr>
        <w:t>Only t</w:t>
      </w:r>
      <w:r w:rsidR="00AD1CDD" w:rsidRPr="0094303B">
        <w:rPr>
          <w:rFonts w:ascii="Times New Roman" w:hAnsi="Times New Roman" w:cs="Times New Roman"/>
          <w:noProof/>
        </w:rPr>
        <w:t xml:space="preserve">he very toxic insecticide prallethrin  </w:t>
      </w:r>
      <w:r w:rsidR="00C93A32" w:rsidRPr="0094303B">
        <w:rPr>
          <w:rFonts w:ascii="Times New Roman" w:hAnsi="Times New Roman" w:cs="Times New Roman"/>
          <w:noProof/>
        </w:rPr>
        <w:t>exceeded this threshold</w:t>
      </w:r>
      <w:r w:rsidR="004E5F5F" w:rsidRPr="0094303B">
        <w:rPr>
          <w:rFonts w:ascii="Times New Roman" w:hAnsi="Times New Roman" w:cs="Times New Roman"/>
          <w:noProof/>
        </w:rPr>
        <w:t xml:space="preserve"> in 3 of 11 positive samples (Table 1)</w:t>
      </w:r>
      <w:r w:rsidR="00C93A32" w:rsidRPr="0094303B">
        <w:rPr>
          <w:rFonts w:ascii="Times New Roman" w:hAnsi="Times New Roman" w:cs="Times New Roman"/>
          <w:noProof/>
        </w:rPr>
        <w:t xml:space="preserve">. </w:t>
      </w:r>
      <w:r w:rsidR="009C130E" w:rsidRPr="0094303B">
        <w:rPr>
          <w:rFonts w:ascii="Times New Roman" w:hAnsi="Times New Roman" w:cs="Times New Roman"/>
          <w:noProof/>
        </w:rPr>
        <w:t>A HQ</w:t>
      </w:r>
      <w:r w:rsidR="00AD1CDD" w:rsidRPr="0094303B">
        <w:rPr>
          <w:rFonts w:ascii="Times New Roman" w:hAnsi="Times New Roman" w:cs="Times New Roman"/>
          <w:noProof/>
        </w:rPr>
        <w:t xml:space="preserve"> score above 1,000 indicates that honey bees are at risk of suffering sublethal effects. </w:t>
      </w:r>
      <w:r w:rsidR="00C93A32" w:rsidRPr="0094303B">
        <w:rPr>
          <w:rFonts w:ascii="Times New Roman" w:hAnsi="Times New Roman" w:cs="Times New Roman"/>
          <w:noProof/>
        </w:rPr>
        <w:t>Overall 35 samples (5.5%) had i</w:t>
      </w:r>
      <w:r w:rsidR="00AD1CDD" w:rsidRPr="0094303B">
        <w:rPr>
          <w:rFonts w:ascii="Times New Roman" w:hAnsi="Times New Roman" w:cs="Times New Roman"/>
          <w:noProof/>
        </w:rPr>
        <w:t>ndividual pesticides that contributed more than 1,000 points to the HQ</w:t>
      </w:r>
      <w:r w:rsidR="00C93A32" w:rsidRPr="0094303B">
        <w:rPr>
          <w:rFonts w:ascii="Times New Roman" w:hAnsi="Times New Roman" w:cs="Times New Roman"/>
          <w:noProof/>
        </w:rPr>
        <w:t>; these</w:t>
      </w:r>
      <w:r w:rsidR="00AD1CDD" w:rsidRPr="0094303B">
        <w:rPr>
          <w:rFonts w:ascii="Times New Roman" w:hAnsi="Times New Roman" w:cs="Times New Roman"/>
          <w:noProof/>
        </w:rPr>
        <w:t xml:space="preserve"> include</w:t>
      </w:r>
      <w:r w:rsidR="00C93A32" w:rsidRPr="0094303B">
        <w:rPr>
          <w:rFonts w:ascii="Times New Roman" w:hAnsi="Times New Roman" w:cs="Times New Roman"/>
          <w:noProof/>
        </w:rPr>
        <w:t>d th</w:t>
      </w:r>
      <w:r w:rsidR="00AD1CDD" w:rsidRPr="0094303B">
        <w:rPr>
          <w:rFonts w:ascii="Times New Roman" w:hAnsi="Times New Roman" w:cs="Times New Roman"/>
          <w:noProof/>
        </w:rPr>
        <w:t>e insecticides</w:t>
      </w:r>
      <w:r w:rsidR="00B63340" w:rsidRPr="0094303B">
        <w:rPr>
          <w:rFonts w:ascii="Times New Roman" w:hAnsi="Times New Roman" w:cs="Times New Roman"/>
          <w:noProof/>
        </w:rPr>
        <w:t>:</w:t>
      </w:r>
      <w:r w:rsidR="00AD1CDD" w:rsidRPr="0094303B">
        <w:rPr>
          <w:rFonts w:ascii="Times New Roman" w:hAnsi="Times New Roman" w:cs="Times New Roman"/>
          <w:noProof/>
        </w:rPr>
        <w:t xml:space="preserve"> bifenthrin, carbaryl, chlorpyrifos, cyfluthrin, fenpropathrin, </w:t>
      </w:r>
      <w:r w:rsidR="00B63340" w:rsidRPr="0094303B">
        <w:rPr>
          <w:rFonts w:ascii="Times New Roman" w:hAnsi="Times New Roman" w:cs="Times New Roman"/>
          <w:noProof/>
        </w:rPr>
        <w:t xml:space="preserve">the aforementioned </w:t>
      </w:r>
      <w:r w:rsidR="00C93A32" w:rsidRPr="0094303B">
        <w:rPr>
          <w:rFonts w:ascii="Times New Roman" w:hAnsi="Times New Roman" w:cs="Times New Roman"/>
          <w:noProof/>
        </w:rPr>
        <w:t xml:space="preserve">prallethrin </w:t>
      </w:r>
      <w:r w:rsidR="00AD1CDD" w:rsidRPr="0094303B">
        <w:rPr>
          <w:rFonts w:ascii="Times New Roman" w:hAnsi="Times New Roman" w:cs="Times New Roman"/>
          <w:noProof/>
        </w:rPr>
        <w:t>and permethrin, the neonicotinoids</w:t>
      </w:r>
      <w:r w:rsidR="00B63340" w:rsidRPr="0094303B">
        <w:rPr>
          <w:rFonts w:ascii="Times New Roman" w:hAnsi="Times New Roman" w:cs="Times New Roman"/>
          <w:noProof/>
        </w:rPr>
        <w:t>:</w:t>
      </w:r>
      <w:r w:rsidR="00AD1CDD" w:rsidRPr="0094303B">
        <w:rPr>
          <w:rFonts w:ascii="Times New Roman" w:hAnsi="Times New Roman" w:cs="Times New Roman"/>
          <w:noProof/>
        </w:rPr>
        <w:t xml:space="preserve"> clothianidin, imidacloprid and thiamethoxam, and the </w:t>
      </w:r>
      <w:r w:rsidR="00F67309" w:rsidRPr="0094303B">
        <w:rPr>
          <w:rFonts w:ascii="Times New Roman" w:hAnsi="Times New Roman" w:cs="Times New Roman"/>
          <w:noProof/>
        </w:rPr>
        <w:t>varroa</w:t>
      </w:r>
      <w:r w:rsidR="00AD1CDD" w:rsidRPr="0094303B">
        <w:rPr>
          <w:rFonts w:ascii="Times New Roman" w:hAnsi="Times New Roman" w:cs="Times New Roman"/>
          <w:noProof/>
        </w:rPr>
        <w:t>cide coumaphos</w:t>
      </w:r>
      <w:r w:rsidR="00DF6A0B" w:rsidRPr="0094303B">
        <w:rPr>
          <w:rFonts w:ascii="Times New Roman" w:hAnsi="Times New Roman" w:cs="Times New Roman"/>
          <w:noProof/>
        </w:rPr>
        <w:t xml:space="preserve"> (Table 1)</w:t>
      </w:r>
      <w:r w:rsidR="00AD1CDD" w:rsidRPr="0094303B">
        <w:rPr>
          <w:rFonts w:ascii="Times New Roman" w:hAnsi="Times New Roman" w:cs="Times New Roman"/>
          <w:noProof/>
        </w:rPr>
        <w:t xml:space="preserve">. </w:t>
      </w:r>
    </w:p>
    <w:p w14:paraId="1912F64A" w14:textId="45F6AF17" w:rsidR="00B63340" w:rsidRPr="0094303B" w:rsidRDefault="00B63340" w:rsidP="0045384C">
      <w:pPr>
        <w:spacing w:line="480" w:lineRule="auto"/>
        <w:ind w:firstLine="720"/>
        <w:rPr>
          <w:rFonts w:ascii="Times New Roman" w:hAnsi="Times New Roman" w:cs="Times New Roman"/>
          <w:noProof/>
        </w:rPr>
      </w:pPr>
      <w:r w:rsidRPr="0094303B">
        <w:rPr>
          <w:rFonts w:ascii="Times New Roman" w:hAnsi="Times New Roman" w:cs="Times New Roman"/>
          <w:noProof/>
        </w:rPr>
        <w:t xml:space="preserve">Since we analyzed the </w:t>
      </w:r>
      <w:r w:rsidR="0045384C" w:rsidRPr="0094303B">
        <w:rPr>
          <w:rFonts w:ascii="Times New Roman" w:hAnsi="Times New Roman" w:cs="Times New Roman"/>
          <w:noProof/>
        </w:rPr>
        <w:t xml:space="preserve">individual </w:t>
      </w:r>
      <w:r w:rsidRPr="0094303B">
        <w:rPr>
          <w:rFonts w:ascii="Times New Roman" w:hAnsi="Times New Roman" w:cs="Times New Roman"/>
          <w:noProof/>
        </w:rPr>
        <w:t xml:space="preserve">pesticide residues in bee bread samples, we also calculated the HQ from the multiple residues detected in </w:t>
      </w:r>
      <w:del w:id="338" w:author="Dennis vanEngelsdorp" w:date="2016-01-26T17:34:00Z">
        <w:r w:rsidRPr="0094303B" w:rsidDel="00516C83">
          <w:rPr>
            <w:rFonts w:ascii="Times New Roman" w:hAnsi="Times New Roman" w:cs="Times New Roman"/>
            <w:noProof/>
          </w:rPr>
          <w:delText xml:space="preserve">a </w:delText>
        </w:r>
      </w:del>
      <w:ins w:id="339" w:author="Dennis vanEngelsdorp" w:date="2016-01-26T17:34:00Z">
        <w:r w:rsidR="00516C83">
          <w:rPr>
            <w:rFonts w:ascii="Times New Roman" w:hAnsi="Times New Roman" w:cs="Times New Roman"/>
            <w:noProof/>
          </w:rPr>
          <w:t>our</w:t>
        </w:r>
        <w:r w:rsidR="00516C83" w:rsidRPr="0094303B">
          <w:rPr>
            <w:rFonts w:ascii="Times New Roman" w:hAnsi="Times New Roman" w:cs="Times New Roman"/>
            <w:noProof/>
          </w:rPr>
          <w:t xml:space="preserve"> </w:t>
        </w:r>
      </w:ins>
      <w:r w:rsidRPr="0094303B">
        <w:rPr>
          <w:rFonts w:ascii="Times New Roman" w:hAnsi="Times New Roman" w:cs="Times New Roman"/>
          <w:noProof/>
        </w:rPr>
        <w:t xml:space="preserve">single </w:t>
      </w:r>
      <w:commentRangeStart w:id="340"/>
      <w:r w:rsidR="00F67309" w:rsidRPr="0094303B">
        <w:rPr>
          <w:rFonts w:ascii="Times New Roman" w:hAnsi="Times New Roman" w:cs="Times New Roman"/>
          <w:noProof/>
        </w:rPr>
        <w:t>aggregate</w:t>
      </w:r>
      <w:r w:rsidR="006140AD" w:rsidRPr="0094303B">
        <w:rPr>
          <w:rFonts w:ascii="Times New Roman" w:hAnsi="Times New Roman" w:cs="Times New Roman"/>
          <w:noProof/>
        </w:rPr>
        <w:t xml:space="preserve"> apiary level </w:t>
      </w:r>
      <w:commentRangeEnd w:id="340"/>
      <w:r w:rsidR="005B03A5" w:rsidRPr="0094303B">
        <w:rPr>
          <w:rStyle w:val="CommentReference"/>
          <w:rFonts w:ascii="Times New Roman" w:eastAsia="Times New Roman" w:hAnsi="Times New Roman" w:cs="Times New Roman"/>
          <w:lang w:val="en-CA"/>
        </w:rPr>
        <w:commentReference w:id="340"/>
      </w:r>
      <w:r w:rsidRPr="0094303B">
        <w:rPr>
          <w:rFonts w:ascii="Times New Roman" w:hAnsi="Times New Roman" w:cs="Times New Roman"/>
          <w:noProof/>
        </w:rPr>
        <w:t>sample by summing the risk fr</w:t>
      </w:r>
      <w:r w:rsidR="0045384C" w:rsidRPr="0094303B">
        <w:rPr>
          <w:rFonts w:ascii="Times New Roman" w:hAnsi="Times New Roman" w:cs="Times New Roman"/>
          <w:noProof/>
        </w:rPr>
        <w:t>om</w:t>
      </w:r>
      <w:r w:rsidRPr="0094303B">
        <w:rPr>
          <w:rFonts w:ascii="Times New Roman" w:hAnsi="Times New Roman" w:cs="Times New Roman"/>
          <w:noProof/>
        </w:rPr>
        <w:t xml:space="preserve"> all </w:t>
      </w:r>
      <w:r w:rsidR="0045384C" w:rsidRPr="0094303B">
        <w:rPr>
          <w:rFonts w:ascii="Times New Roman" w:hAnsi="Times New Roman" w:cs="Times New Roman"/>
          <w:noProof/>
        </w:rPr>
        <w:t xml:space="preserve">detected </w:t>
      </w:r>
      <w:r w:rsidRPr="0094303B">
        <w:rPr>
          <w:rFonts w:ascii="Times New Roman" w:hAnsi="Times New Roman" w:cs="Times New Roman"/>
          <w:noProof/>
        </w:rPr>
        <w:t>residues. This calculation</w:t>
      </w:r>
      <w:r w:rsidR="00F67309" w:rsidRPr="0094303B">
        <w:rPr>
          <w:rFonts w:ascii="Times New Roman" w:hAnsi="Times New Roman" w:cs="Times New Roman"/>
          <w:noProof/>
        </w:rPr>
        <w:t xml:space="preserve"> </w:t>
      </w:r>
      <w:r w:rsidRPr="0094303B">
        <w:rPr>
          <w:rFonts w:ascii="Times New Roman" w:hAnsi="Times New Roman" w:cs="Times New Roman"/>
          <w:noProof/>
        </w:rPr>
        <w:t>assumes that HQ risks are additive and not synergistic</w:t>
      </w:r>
      <w:r w:rsidR="00200606" w:rsidRPr="0094303B">
        <w:rPr>
          <w:rFonts w:ascii="Times New Roman" w:hAnsi="Times New Roman" w:cs="Times New Roman"/>
          <w:noProof/>
        </w:rPr>
        <w:t xml:space="preserve"> or antagonistic</w:t>
      </w:r>
      <w:r w:rsidRPr="0094303B">
        <w:rPr>
          <w:rFonts w:ascii="Times New Roman" w:hAnsi="Times New Roman" w:cs="Times New Roman"/>
          <w:noProof/>
        </w:rPr>
        <w:t>. Overall 6.0%  of samples (n = 38) exceeded the 1,000 pt safety threshold</w:t>
      </w:r>
      <w:r w:rsidR="006E6F2B" w:rsidRPr="0094303B">
        <w:rPr>
          <w:rFonts w:ascii="Times New Roman" w:hAnsi="Times New Roman" w:cs="Times New Roman"/>
          <w:noProof/>
        </w:rPr>
        <w:t>, and only 0.47% (n = 3) exceeded 10,000 pts</w:t>
      </w:r>
      <w:r w:rsidR="00DF6A0B" w:rsidRPr="0094303B">
        <w:rPr>
          <w:rFonts w:ascii="Times New Roman" w:hAnsi="Times New Roman" w:cs="Times New Roman"/>
          <w:noProof/>
        </w:rPr>
        <w:t xml:space="preserve"> (Table 1)</w:t>
      </w:r>
      <w:r w:rsidR="006E6F2B" w:rsidRPr="0094303B">
        <w:rPr>
          <w:rFonts w:ascii="Times New Roman" w:hAnsi="Times New Roman" w:cs="Times New Roman"/>
          <w:noProof/>
        </w:rPr>
        <w:t>. These high risk samples all originated in Oregon and were contaminated with prallethrin (209-800 ppb)</w:t>
      </w:r>
      <w:r w:rsidRPr="0094303B">
        <w:rPr>
          <w:rFonts w:ascii="Times New Roman" w:hAnsi="Times New Roman" w:cs="Times New Roman"/>
          <w:noProof/>
        </w:rPr>
        <w:t>.</w:t>
      </w:r>
      <w:r w:rsidR="00033870" w:rsidRPr="0094303B">
        <w:rPr>
          <w:rFonts w:ascii="Times New Roman" w:hAnsi="Times New Roman" w:cs="Times New Roman"/>
          <w:noProof/>
        </w:rPr>
        <w:t xml:space="preserve"> Due to these high risk samples, Oregon had a mean HQ </w:t>
      </w:r>
      <w:ins w:id="341" w:author="Dennis vanEngelsdorp" w:date="2016-01-26T17:38:00Z">
        <w:r w:rsidR="00A0481C">
          <w:rPr>
            <w:rFonts w:ascii="Times New Roman" w:hAnsi="Times New Roman" w:cs="Times New Roman"/>
            <w:noProof/>
          </w:rPr>
          <w:t xml:space="preserve">(for all years sampled) </w:t>
        </w:r>
      </w:ins>
      <w:r w:rsidR="00033870" w:rsidRPr="0094303B">
        <w:rPr>
          <w:rFonts w:ascii="Times New Roman" w:hAnsi="Times New Roman" w:cs="Times New Roman"/>
          <w:noProof/>
        </w:rPr>
        <w:t xml:space="preserve">of 5,670.0 ± 466.8, higher than all other states (Fig. </w:t>
      </w:r>
      <w:r w:rsidR="004E5F5F" w:rsidRPr="0094303B">
        <w:rPr>
          <w:rFonts w:ascii="Times New Roman" w:hAnsi="Times New Roman" w:cs="Times New Roman"/>
          <w:noProof/>
        </w:rPr>
        <w:t>4</w:t>
      </w:r>
      <w:r w:rsidR="00033870" w:rsidRPr="0094303B">
        <w:rPr>
          <w:rFonts w:ascii="Times New Roman" w:hAnsi="Times New Roman" w:cs="Times New Roman"/>
          <w:noProof/>
        </w:rPr>
        <w:t>, F</w:t>
      </w:r>
      <w:r w:rsidR="00033870" w:rsidRPr="0094303B">
        <w:rPr>
          <w:rFonts w:ascii="Times New Roman" w:hAnsi="Times New Roman" w:cs="Times New Roman"/>
          <w:noProof/>
          <w:vertAlign w:val="subscript"/>
        </w:rPr>
        <w:t xml:space="preserve">34,597 </w:t>
      </w:r>
      <w:r w:rsidR="00033870" w:rsidRPr="0094303B">
        <w:rPr>
          <w:rFonts w:ascii="Times New Roman" w:hAnsi="Times New Roman" w:cs="Times New Roman"/>
          <w:noProof/>
        </w:rPr>
        <w:t>= 4.64, p &lt;</w:t>
      </w:r>
      <w:r w:rsidR="0045384C" w:rsidRPr="0094303B">
        <w:rPr>
          <w:rFonts w:ascii="Times New Roman" w:hAnsi="Times New Roman" w:cs="Times New Roman"/>
          <w:noProof/>
        </w:rPr>
        <w:t xml:space="preserve"> 0.0001), followed by Nebraska  with an HQ of </w:t>
      </w:r>
      <w:r w:rsidR="00033870" w:rsidRPr="0094303B">
        <w:rPr>
          <w:rFonts w:ascii="Times New Roman" w:hAnsi="Times New Roman" w:cs="Times New Roman"/>
          <w:noProof/>
        </w:rPr>
        <w:t>1</w:t>
      </w:r>
      <w:r w:rsidR="00F67309" w:rsidRPr="0094303B">
        <w:rPr>
          <w:rFonts w:ascii="Times New Roman" w:hAnsi="Times New Roman" w:cs="Times New Roman"/>
          <w:noProof/>
        </w:rPr>
        <w:t>,</w:t>
      </w:r>
      <w:r w:rsidR="00033870" w:rsidRPr="0094303B">
        <w:rPr>
          <w:rFonts w:ascii="Times New Roman" w:hAnsi="Times New Roman" w:cs="Times New Roman"/>
          <w:noProof/>
        </w:rPr>
        <w:t>617.5 ±</w:t>
      </w:r>
      <w:r w:rsidR="0045384C" w:rsidRPr="0094303B">
        <w:rPr>
          <w:rFonts w:ascii="Times New Roman" w:hAnsi="Times New Roman" w:cs="Times New Roman"/>
          <w:noProof/>
        </w:rPr>
        <w:t xml:space="preserve"> 466.8</w:t>
      </w:r>
      <w:r w:rsidR="007A7A5F" w:rsidRPr="0094303B">
        <w:rPr>
          <w:rFonts w:ascii="Times New Roman" w:hAnsi="Times New Roman" w:cs="Times New Roman"/>
          <w:noProof/>
        </w:rPr>
        <w:t xml:space="preserve"> due primarily to neonicotinoids</w:t>
      </w:r>
      <w:r w:rsidR="00033870" w:rsidRPr="0094303B">
        <w:rPr>
          <w:rFonts w:ascii="Times New Roman" w:hAnsi="Times New Roman" w:cs="Times New Roman"/>
          <w:noProof/>
        </w:rPr>
        <w:t>, then</w:t>
      </w:r>
      <w:r w:rsidR="0045384C" w:rsidRPr="0094303B">
        <w:rPr>
          <w:rFonts w:ascii="Times New Roman" w:hAnsi="Times New Roman" w:cs="Times New Roman"/>
          <w:noProof/>
        </w:rPr>
        <w:t xml:space="preserve"> FL, MA, WV, GA, OH, LA and MT  with a mean range of</w:t>
      </w:r>
      <w:r w:rsidR="00033870" w:rsidRPr="0094303B">
        <w:rPr>
          <w:rFonts w:ascii="Times New Roman" w:hAnsi="Times New Roman" w:cs="Times New Roman"/>
          <w:noProof/>
        </w:rPr>
        <w:t xml:space="preserve"> 390.6 to 8</w:t>
      </w:r>
      <w:r w:rsidR="0045384C" w:rsidRPr="0094303B">
        <w:rPr>
          <w:rFonts w:ascii="Times New Roman" w:hAnsi="Times New Roman" w:cs="Times New Roman"/>
          <w:noProof/>
        </w:rPr>
        <w:t xml:space="preserve">31.0 ± up to 466.8. </w:t>
      </w:r>
      <w:r w:rsidR="006E6F2B" w:rsidRPr="0094303B">
        <w:rPr>
          <w:rFonts w:ascii="Times New Roman" w:hAnsi="Times New Roman" w:cs="Times New Roman"/>
          <w:noProof/>
        </w:rPr>
        <w:t xml:space="preserve"> </w:t>
      </w:r>
      <w:r w:rsidRPr="0094303B">
        <w:rPr>
          <w:rFonts w:ascii="Times New Roman" w:hAnsi="Times New Roman" w:cs="Times New Roman"/>
          <w:noProof/>
        </w:rPr>
        <w:t xml:space="preserve"> </w:t>
      </w:r>
    </w:p>
    <w:p w14:paraId="01C511D7" w14:textId="18AE771D" w:rsidR="00D9267B" w:rsidRPr="0094303B" w:rsidRDefault="00D9267B" w:rsidP="00CA3F66">
      <w:pPr>
        <w:spacing w:line="360" w:lineRule="auto"/>
        <w:rPr>
          <w:rFonts w:ascii="Times New Roman" w:hAnsi="Times New Roman" w:cs="Times New Roman"/>
          <w:i/>
        </w:rPr>
      </w:pPr>
      <w:proofErr w:type="spellStart"/>
      <w:r w:rsidRPr="0094303B">
        <w:rPr>
          <w:rFonts w:ascii="Times New Roman" w:hAnsi="Times New Roman" w:cs="Times New Roman"/>
          <w:i/>
        </w:rPr>
        <w:t>Varroacides</w:t>
      </w:r>
      <w:proofErr w:type="spellEnd"/>
      <w:r w:rsidRPr="0094303B">
        <w:rPr>
          <w:rFonts w:ascii="Times New Roman" w:hAnsi="Times New Roman" w:cs="Times New Roman"/>
          <w:i/>
        </w:rPr>
        <w:t>:</w:t>
      </w:r>
    </w:p>
    <w:p w14:paraId="178B951B" w14:textId="06D48C58" w:rsidR="00017A43" w:rsidRPr="0094303B" w:rsidRDefault="00CA3F66" w:rsidP="00520DD9">
      <w:pPr>
        <w:spacing w:line="480" w:lineRule="auto"/>
        <w:ind w:firstLine="720"/>
        <w:rPr>
          <w:rFonts w:ascii="Times New Roman" w:hAnsi="Times New Roman" w:cs="Times New Roman"/>
          <w:noProof/>
        </w:rPr>
      </w:pPr>
      <w:r w:rsidRPr="0094303B">
        <w:rPr>
          <w:rFonts w:ascii="Times New Roman" w:hAnsi="Times New Roman" w:cs="Times New Roman"/>
          <w:noProof/>
        </w:rPr>
        <w:t>The most commonly detected class of pesticide wa</w:t>
      </w:r>
      <w:r w:rsidR="007A7A5F" w:rsidRPr="0094303B">
        <w:rPr>
          <w:rFonts w:ascii="Times New Roman" w:hAnsi="Times New Roman" w:cs="Times New Roman"/>
          <w:noProof/>
        </w:rPr>
        <w:t xml:space="preserve">s varroacides, </w:t>
      </w:r>
      <w:r w:rsidR="00C87141" w:rsidRPr="0094303B">
        <w:rPr>
          <w:rFonts w:ascii="Times New Roman" w:hAnsi="Times New Roman" w:cs="Times New Roman"/>
          <w:noProof/>
        </w:rPr>
        <w:t xml:space="preserve">with at least one varroacide </w:t>
      </w:r>
      <w:r w:rsidR="007A7A5F" w:rsidRPr="0094303B">
        <w:rPr>
          <w:rFonts w:ascii="Times New Roman" w:hAnsi="Times New Roman" w:cs="Times New Roman"/>
          <w:noProof/>
        </w:rPr>
        <w:t xml:space="preserve">detected in </w:t>
      </w:r>
      <w:r w:rsidR="00C87141" w:rsidRPr="0094303B">
        <w:rPr>
          <w:rFonts w:ascii="Times New Roman" w:hAnsi="Times New Roman" w:cs="Times New Roman"/>
          <w:noProof/>
        </w:rPr>
        <w:t>65.</w:t>
      </w:r>
      <w:r w:rsidR="00716C3F" w:rsidRPr="0094303B">
        <w:rPr>
          <w:rFonts w:ascii="Times New Roman" w:hAnsi="Times New Roman" w:cs="Times New Roman"/>
          <w:noProof/>
        </w:rPr>
        <w:t>7</w:t>
      </w:r>
      <w:r w:rsidRPr="0094303B">
        <w:rPr>
          <w:rFonts w:ascii="Times New Roman" w:hAnsi="Times New Roman" w:cs="Times New Roman"/>
          <w:noProof/>
        </w:rPr>
        <w:t xml:space="preserve">% of samples (n = </w:t>
      </w:r>
      <w:r w:rsidR="00C87141" w:rsidRPr="0094303B">
        <w:rPr>
          <w:rFonts w:ascii="Times New Roman" w:hAnsi="Times New Roman" w:cs="Times New Roman"/>
          <w:noProof/>
        </w:rPr>
        <w:t>41</w:t>
      </w:r>
      <w:r w:rsidR="00716C3F" w:rsidRPr="0094303B">
        <w:rPr>
          <w:rFonts w:ascii="Times New Roman" w:hAnsi="Times New Roman" w:cs="Times New Roman"/>
          <w:noProof/>
        </w:rPr>
        <w:t>5</w:t>
      </w:r>
      <w:r w:rsidRPr="0094303B">
        <w:rPr>
          <w:rFonts w:ascii="Times New Roman" w:hAnsi="Times New Roman" w:cs="Times New Roman"/>
          <w:noProof/>
        </w:rPr>
        <w:t>)</w:t>
      </w:r>
      <w:r w:rsidR="00A72B94" w:rsidRPr="0094303B">
        <w:rPr>
          <w:rFonts w:ascii="Times New Roman" w:hAnsi="Times New Roman" w:cs="Times New Roman"/>
          <w:noProof/>
        </w:rPr>
        <w:t xml:space="preserve">. When detected, varroacides </w:t>
      </w:r>
      <w:r w:rsidRPr="0094303B">
        <w:rPr>
          <w:rFonts w:ascii="Times New Roman" w:hAnsi="Times New Roman" w:cs="Times New Roman"/>
          <w:noProof/>
        </w:rPr>
        <w:t>contributed a mean of 20.</w:t>
      </w:r>
      <w:r w:rsidR="00716C3F" w:rsidRPr="0094303B">
        <w:rPr>
          <w:rFonts w:ascii="Times New Roman" w:hAnsi="Times New Roman" w:cs="Times New Roman"/>
          <w:noProof/>
        </w:rPr>
        <w:t>2</w:t>
      </w:r>
      <w:r w:rsidRPr="0094303B">
        <w:rPr>
          <w:rFonts w:ascii="Times New Roman" w:hAnsi="Times New Roman" w:cs="Times New Roman"/>
          <w:noProof/>
        </w:rPr>
        <w:t xml:space="preserve"> points to the HQ, exhibiting a HQ range from 0.</w:t>
      </w:r>
      <w:r w:rsidR="00D02C46" w:rsidRPr="0094303B">
        <w:rPr>
          <w:rFonts w:ascii="Times New Roman" w:hAnsi="Times New Roman" w:cs="Times New Roman"/>
          <w:noProof/>
        </w:rPr>
        <w:t>04</w:t>
      </w:r>
      <w:r w:rsidRPr="0094303B">
        <w:rPr>
          <w:rFonts w:ascii="Times New Roman" w:hAnsi="Times New Roman" w:cs="Times New Roman"/>
          <w:noProof/>
        </w:rPr>
        <w:t xml:space="preserve"> to 1</w:t>
      </w:r>
      <w:r w:rsidR="001F1FFC" w:rsidRPr="0094303B">
        <w:rPr>
          <w:rFonts w:ascii="Times New Roman" w:hAnsi="Times New Roman" w:cs="Times New Roman"/>
          <w:noProof/>
        </w:rPr>
        <w:t>,</w:t>
      </w:r>
      <w:r w:rsidRPr="0094303B">
        <w:rPr>
          <w:rFonts w:ascii="Times New Roman" w:hAnsi="Times New Roman" w:cs="Times New Roman"/>
          <w:noProof/>
        </w:rPr>
        <w:t>189.7, with 2 samples contributing 500+ points</w:t>
      </w:r>
      <w:r w:rsidR="007A7A5F" w:rsidRPr="0094303B">
        <w:rPr>
          <w:rFonts w:ascii="Times New Roman" w:hAnsi="Times New Roman" w:cs="Times New Roman"/>
          <w:noProof/>
        </w:rPr>
        <w:t xml:space="preserve"> due to coumaphos detected at 6,260 ppb and DMPF </w:t>
      </w:r>
      <w:r w:rsidR="00EB6363" w:rsidRPr="0094303B">
        <w:rPr>
          <w:rFonts w:ascii="Times New Roman" w:hAnsi="Times New Roman" w:cs="Times New Roman"/>
          <w:noProof/>
        </w:rPr>
        <w:t xml:space="preserve">from Amitraz </w:t>
      </w:r>
      <w:r w:rsidR="007A7A5F" w:rsidRPr="0094303B">
        <w:rPr>
          <w:rFonts w:ascii="Times New Roman" w:hAnsi="Times New Roman" w:cs="Times New Roman"/>
          <w:noProof/>
        </w:rPr>
        <w:t>detected at 12,700 ppb</w:t>
      </w:r>
      <w:r w:rsidRPr="0094303B">
        <w:rPr>
          <w:rFonts w:ascii="Times New Roman" w:hAnsi="Times New Roman" w:cs="Times New Roman"/>
          <w:noProof/>
        </w:rPr>
        <w:t xml:space="preserve">. </w:t>
      </w:r>
      <w:r w:rsidR="00254FB9" w:rsidRPr="0094303B">
        <w:rPr>
          <w:rFonts w:ascii="Times New Roman" w:hAnsi="Times New Roman" w:cs="Times New Roman"/>
          <w:noProof/>
        </w:rPr>
        <w:t>Thymol is considered non-toxic to bees (LD</w:t>
      </w:r>
      <w:r w:rsidR="00254FB9" w:rsidRPr="0094303B">
        <w:rPr>
          <w:rFonts w:ascii="Times New Roman" w:hAnsi="Times New Roman" w:cs="Times New Roman"/>
          <w:noProof/>
          <w:vertAlign w:val="subscript"/>
        </w:rPr>
        <w:t>50</w:t>
      </w:r>
      <w:r w:rsidR="00254FB9" w:rsidRPr="0094303B">
        <w:rPr>
          <w:rFonts w:ascii="Times New Roman" w:hAnsi="Times New Roman" w:cs="Times New Roman"/>
          <w:noProof/>
        </w:rPr>
        <w:t xml:space="preserve"> = 975</w:t>
      </w:r>
      <w:r w:rsidR="005A40FA" w:rsidRPr="0094303B">
        <w:rPr>
          <w:rFonts w:ascii="Times New Roman" w:hAnsi="Times New Roman" w:cs="Times New Roman"/>
          <w:noProof/>
        </w:rPr>
        <w:t>);</w:t>
      </w:r>
      <w:r w:rsidR="00254FB9" w:rsidRPr="0094303B">
        <w:rPr>
          <w:rFonts w:ascii="Times New Roman" w:hAnsi="Times New Roman" w:cs="Times New Roman"/>
          <w:noProof/>
        </w:rPr>
        <w:t xml:space="preserve"> </w:t>
      </w:r>
      <w:r w:rsidR="005A40FA" w:rsidRPr="0094303B">
        <w:rPr>
          <w:rFonts w:ascii="Times New Roman" w:hAnsi="Times New Roman" w:cs="Times New Roman"/>
          <w:noProof/>
        </w:rPr>
        <w:t xml:space="preserve">as such </w:t>
      </w:r>
      <w:r w:rsidR="00254FB9" w:rsidRPr="0094303B">
        <w:rPr>
          <w:rFonts w:ascii="Times New Roman" w:hAnsi="Times New Roman" w:cs="Times New Roman"/>
          <w:noProof/>
        </w:rPr>
        <w:t>it contributed little to most HQ scores although it was detected at more than 1,000 ppb in 31 samples (Table 1)</w:t>
      </w:r>
      <w:r w:rsidR="005A40FA" w:rsidRPr="0094303B">
        <w:rPr>
          <w:rFonts w:ascii="Times New Roman" w:hAnsi="Times New Roman" w:cs="Times New Roman"/>
          <w:noProof/>
        </w:rPr>
        <w:t xml:space="preserve"> and at over 10,000 pbb in 7 samples</w:t>
      </w:r>
      <w:r w:rsidR="00254FB9" w:rsidRPr="0094303B">
        <w:rPr>
          <w:rFonts w:ascii="Times New Roman" w:hAnsi="Times New Roman" w:cs="Times New Roman"/>
          <w:noProof/>
        </w:rPr>
        <w:t xml:space="preserve">.  </w:t>
      </w:r>
    </w:p>
    <w:p w14:paraId="242B1F25" w14:textId="6D6AD466" w:rsidR="00017A43" w:rsidRPr="0094303B" w:rsidRDefault="00017A43" w:rsidP="004E5F5F">
      <w:pPr>
        <w:spacing w:line="480" w:lineRule="auto"/>
        <w:rPr>
          <w:rFonts w:ascii="Times New Roman" w:hAnsi="Times New Roman" w:cs="Times New Roman"/>
          <w:i/>
          <w:noProof/>
        </w:rPr>
      </w:pPr>
      <w:r w:rsidRPr="0094303B">
        <w:rPr>
          <w:rFonts w:ascii="Times New Roman" w:hAnsi="Times New Roman" w:cs="Times New Roman"/>
          <w:i/>
          <w:noProof/>
        </w:rPr>
        <w:t>Insecticides</w:t>
      </w:r>
      <w:r w:rsidR="004E5F5F" w:rsidRPr="0094303B">
        <w:rPr>
          <w:rFonts w:ascii="Times New Roman" w:hAnsi="Times New Roman" w:cs="Times New Roman"/>
          <w:i/>
          <w:noProof/>
        </w:rPr>
        <w:t>:</w:t>
      </w:r>
    </w:p>
    <w:p w14:paraId="4CAA906C" w14:textId="329982DD" w:rsidR="004E5F5F" w:rsidRPr="0094303B" w:rsidRDefault="00C92462" w:rsidP="004E5F5F">
      <w:pPr>
        <w:spacing w:line="480" w:lineRule="auto"/>
        <w:ind w:firstLine="720"/>
        <w:rPr>
          <w:rFonts w:ascii="Times New Roman" w:hAnsi="Times New Roman" w:cs="Times New Roman"/>
          <w:i/>
          <w:noProof/>
        </w:rPr>
      </w:pPr>
      <w:r w:rsidRPr="0094303B">
        <w:rPr>
          <w:rFonts w:ascii="Times New Roman" w:hAnsi="Times New Roman" w:cs="Times New Roman"/>
          <w:noProof/>
        </w:rPr>
        <w:lastRenderedPageBreak/>
        <w:t xml:space="preserve">Insecticides were the next most common pesticide class, with at least one insecticide detected in </w:t>
      </w:r>
      <w:r w:rsidR="00716C3F" w:rsidRPr="0094303B">
        <w:rPr>
          <w:rFonts w:ascii="Times New Roman" w:hAnsi="Times New Roman" w:cs="Times New Roman"/>
          <w:noProof/>
        </w:rPr>
        <w:t>35.3</w:t>
      </w:r>
      <w:r w:rsidRPr="0094303B">
        <w:rPr>
          <w:rFonts w:ascii="Times New Roman" w:hAnsi="Times New Roman" w:cs="Times New Roman"/>
          <w:noProof/>
        </w:rPr>
        <w:t>% of samples (n = 2</w:t>
      </w:r>
      <w:r w:rsidR="00716C3F" w:rsidRPr="0094303B">
        <w:rPr>
          <w:rFonts w:ascii="Times New Roman" w:hAnsi="Times New Roman" w:cs="Times New Roman"/>
          <w:noProof/>
        </w:rPr>
        <w:t>23</w:t>
      </w:r>
      <w:r w:rsidRPr="0094303B">
        <w:rPr>
          <w:rFonts w:ascii="Times New Roman" w:hAnsi="Times New Roman" w:cs="Times New Roman"/>
          <w:noProof/>
        </w:rPr>
        <w:t xml:space="preserve">), adding a mean HQ score of </w:t>
      </w:r>
      <w:r w:rsidR="00716C3F" w:rsidRPr="0094303B">
        <w:rPr>
          <w:rFonts w:ascii="Times New Roman" w:hAnsi="Times New Roman" w:cs="Times New Roman"/>
          <w:noProof/>
        </w:rPr>
        <w:t>703.5</w:t>
      </w:r>
      <w:r w:rsidRPr="0094303B">
        <w:rPr>
          <w:rFonts w:ascii="Times New Roman" w:hAnsi="Times New Roman" w:cs="Times New Roman"/>
          <w:noProof/>
        </w:rPr>
        <w:t xml:space="preserve"> with a range from 0.0</w:t>
      </w:r>
      <w:r w:rsidR="00716C3F" w:rsidRPr="0094303B">
        <w:rPr>
          <w:rFonts w:ascii="Times New Roman" w:hAnsi="Times New Roman" w:cs="Times New Roman"/>
          <w:noProof/>
        </w:rPr>
        <w:t>2</w:t>
      </w:r>
      <w:r w:rsidRPr="0094303B">
        <w:rPr>
          <w:rFonts w:ascii="Times New Roman" w:hAnsi="Times New Roman" w:cs="Times New Roman"/>
          <w:noProof/>
        </w:rPr>
        <w:t xml:space="preserve"> to 29,629.6. </w:t>
      </w:r>
      <w:r w:rsidR="005A40FA" w:rsidRPr="0094303B">
        <w:rPr>
          <w:rFonts w:ascii="Times New Roman" w:hAnsi="Times New Roman" w:cs="Times New Roman"/>
          <w:noProof/>
        </w:rPr>
        <w:t xml:space="preserve">Bifenthrin, </w:t>
      </w:r>
      <w:proofErr w:type="spellStart"/>
      <w:r w:rsidR="005A40FA" w:rsidRPr="0094303B">
        <w:rPr>
          <w:rFonts w:ascii="Times New Roman" w:eastAsia="Times New Roman" w:hAnsi="Times New Roman" w:cs="Times New Roman"/>
          <w:color w:val="000000"/>
        </w:rPr>
        <w:t>Carbaryl</w:t>
      </w:r>
      <w:proofErr w:type="spellEnd"/>
      <w:r w:rsidR="005A40FA" w:rsidRPr="0094303B">
        <w:rPr>
          <w:rFonts w:ascii="Times New Roman" w:eastAsia="Times New Roman" w:hAnsi="Times New Roman" w:cs="Times New Roman"/>
          <w:color w:val="000000"/>
        </w:rPr>
        <w:t xml:space="preserve">, </w:t>
      </w:r>
      <w:proofErr w:type="spellStart"/>
      <w:r w:rsidR="005A40FA" w:rsidRPr="0094303B">
        <w:rPr>
          <w:rFonts w:ascii="Times New Roman" w:eastAsia="Times New Roman" w:hAnsi="Times New Roman" w:cs="Times New Roman"/>
          <w:color w:val="000000"/>
        </w:rPr>
        <w:t>Chlorpyrifos</w:t>
      </w:r>
      <w:proofErr w:type="spellEnd"/>
      <w:r w:rsidR="005A40FA" w:rsidRPr="0094303B">
        <w:rPr>
          <w:rFonts w:ascii="Times New Roman" w:eastAsia="Times New Roman" w:hAnsi="Times New Roman" w:cs="Times New Roman"/>
          <w:color w:val="000000"/>
        </w:rPr>
        <w:t xml:space="preserve">, </w:t>
      </w:r>
      <w:proofErr w:type="spellStart"/>
      <w:r w:rsidR="005A40FA" w:rsidRPr="0094303B">
        <w:rPr>
          <w:rFonts w:ascii="Times New Roman" w:eastAsia="Times New Roman" w:hAnsi="Times New Roman" w:cs="Times New Roman"/>
          <w:color w:val="000000"/>
        </w:rPr>
        <w:t>Cyfluthrin</w:t>
      </w:r>
      <w:proofErr w:type="spellEnd"/>
      <w:r w:rsidR="005A40FA" w:rsidRPr="0094303B">
        <w:rPr>
          <w:rFonts w:ascii="Times New Roman" w:eastAsia="Times New Roman" w:hAnsi="Times New Roman" w:cs="Times New Roman"/>
          <w:color w:val="000000"/>
        </w:rPr>
        <w:t xml:space="preserve">, </w:t>
      </w:r>
      <w:proofErr w:type="spellStart"/>
      <w:r w:rsidR="005A40FA" w:rsidRPr="0094303B">
        <w:rPr>
          <w:rFonts w:ascii="Times New Roman" w:eastAsia="Times New Roman" w:hAnsi="Times New Roman" w:cs="Times New Roman"/>
          <w:color w:val="000000"/>
        </w:rPr>
        <w:t>Fenpropathrin</w:t>
      </w:r>
      <w:proofErr w:type="spellEnd"/>
      <w:r w:rsidR="005A40FA" w:rsidRPr="0094303B">
        <w:rPr>
          <w:rFonts w:ascii="Times New Roman" w:eastAsia="Times New Roman" w:hAnsi="Times New Roman" w:cs="Times New Roman"/>
          <w:color w:val="000000"/>
        </w:rPr>
        <w:t xml:space="preserve">, Permethrin, and </w:t>
      </w:r>
      <w:proofErr w:type="spellStart"/>
      <w:r w:rsidR="005A40FA" w:rsidRPr="0094303B">
        <w:rPr>
          <w:rFonts w:ascii="Times New Roman" w:eastAsia="Times New Roman" w:hAnsi="Times New Roman" w:cs="Times New Roman"/>
          <w:color w:val="000000"/>
        </w:rPr>
        <w:t>Prallethrin</w:t>
      </w:r>
      <w:proofErr w:type="spellEnd"/>
      <w:r w:rsidR="005A40FA" w:rsidRPr="0094303B">
        <w:rPr>
          <w:rFonts w:ascii="Times New Roman" w:eastAsia="Times New Roman" w:hAnsi="Times New Roman" w:cs="Times New Roman"/>
          <w:color w:val="000000"/>
        </w:rPr>
        <w:t xml:space="preserve"> each contributed more than 1,000 points to the HQ in at least one sample (Table 1). </w:t>
      </w:r>
    </w:p>
    <w:p w14:paraId="3C52F43D" w14:textId="77777777" w:rsidR="004E5F5F" w:rsidRPr="0094303B" w:rsidRDefault="004E5F5F" w:rsidP="004E5F5F">
      <w:pPr>
        <w:spacing w:line="480" w:lineRule="auto"/>
        <w:rPr>
          <w:rFonts w:ascii="Times New Roman" w:hAnsi="Times New Roman" w:cs="Times New Roman"/>
          <w:i/>
          <w:noProof/>
        </w:rPr>
      </w:pPr>
      <w:r w:rsidRPr="0094303B">
        <w:rPr>
          <w:rFonts w:ascii="Times New Roman" w:hAnsi="Times New Roman" w:cs="Times New Roman"/>
          <w:i/>
          <w:noProof/>
        </w:rPr>
        <w:t>Neonicotinoids:</w:t>
      </w:r>
    </w:p>
    <w:p w14:paraId="5570A60B" w14:textId="79E27611" w:rsidR="004E5F5F" w:rsidRPr="0094303B" w:rsidRDefault="00A36878" w:rsidP="004E5F5F">
      <w:pPr>
        <w:spacing w:line="480" w:lineRule="auto"/>
        <w:ind w:firstLine="720"/>
        <w:rPr>
          <w:rFonts w:ascii="Times New Roman" w:eastAsia="Times New Roman" w:hAnsi="Times New Roman" w:cs="Times New Roman"/>
          <w:sz w:val="23"/>
          <w:szCs w:val="23"/>
        </w:rPr>
      </w:pPr>
      <w:r w:rsidRPr="0094303B">
        <w:rPr>
          <w:rFonts w:ascii="Times New Roman" w:eastAsia="Times New Roman" w:hAnsi="Times New Roman" w:cs="Times New Roman"/>
          <w:sz w:val="23"/>
          <w:szCs w:val="23"/>
        </w:rPr>
        <w:t>In spite of</w:t>
      </w:r>
      <w:r w:rsidRPr="0094303B" w:rsidDel="00A36878">
        <w:rPr>
          <w:rFonts w:ascii="Times New Roman" w:eastAsia="Times New Roman" w:hAnsi="Times New Roman" w:cs="Times New Roman"/>
          <w:sz w:val="23"/>
          <w:szCs w:val="23"/>
        </w:rPr>
        <w:t xml:space="preserve"> </w:t>
      </w:r>
      <w:r w:rsidR="004E5F5F" w:rsidRPr="0094303B">
        <w:rPr>
          <w:rFonts w:ascii="Times New Roman" w:eastAsia="Times New Roman" w:hAnsi="Times New Roman" w:cs="Times New Roman"/>
          <w:sz w:val="23"/>
          <w:szCs w:val="23"/>
        </w:rPr>
        <w:t xml:space="preserve">the widespread use of </w:t>
      </w:r>
      <w:r w:rsidRPr="0094303B">
        <w:rPr>
          <w:rFonts w:ascii="Times New Roman" w:eastAsia="Times New Roman" w:hAnsi="Times New Roman" w:cs="Times New Roman"/>
          <w:sz w:val="23"/>
          <w:szCs w:val="23"/>
        </w:rPr>
        <w:t xml:space="preserve">the </w:t>
      </w:r>
      <w:r w:rsidR="004E5F5F" w:rsidRPr="0094303B">
        <w:rPr>
          <w:rFonts w:ascii="Times New Roman" w:eastAsia="Times New Roman" w:hAnsi="Times New Roman" w:cs="Times New Roman"/>
          <w:sz w:val="23"/>
          <w:szCs w:val="23"/>
        </w:rPr>
        <w:t>neonicotinoid</w:t>
      </w:r>
      <w:r w:rsidRPr="0094303B">
        <w:rPr>
          <w:rFonts w:ascii="Times New Roman" w:eastAsia="Times New Roman" w:hAnsi="Times New Roman" w:cs="Times New Roman"/>
          <w:sz w:val="23"/>
          <w:szCs w:val="23"/>
        </w:rPr>
        <w:t xml:space="preserve"> clas</w:t>
      </w:r>
      <w:r w:rsidR="004E5F5F" w:rsidRPr="0094303B">
        <w:rPr>
          <w:rFonts w:ascii="Times New Roman" w:eastAsia="Times New Roman" w:hAnsi="Times New Roman" w:cs="Times New Roman"/>
          <w:sz w:val="23"/>
          <w:szCs w:val="23"/>
        </w:rPr>
        <w:t>s</w:t>
      </w:r>
      <w:r w:rsidRPr="0094303B">
        <w:rPr>
          <w:rFonts w:ascii="Times New Roman" w:eastAsia="Times New Roman" w:hAnsi="Times New Roman" w:cs="Times New Roman"/>
          <w:sz w:val="23"/>
          <w:szCs w:val="23"/>
        </w:rPr>
        <w:t xml:space="preserve"> of insecticide</w:t>
      </w:r>
      <w:r w:rsidR="004E5F5F" w:rsidRPr="0094303B">
        <w:rPr>
          <w:rFonts w:ascii="Times New Roman" w:eastAsia="Times New Roman" w:hAnsi="Times New Roman" w:cs="Times New Roman"/>
          <w:sz w:val="23"/>
          <w:szCs w:val="23"/>
        </w:rPr>
        <w:t>, only 5.2% of samples (n = 33) were contaminated with detectable levels (for limits of detection (LOD) see Table 1</w:t>
      </w:r>
      <w:r w:rsidR="00D46989" w:rsidRPr="0094303B">
        <w:rPr>
          <w:rFonts w:ascii="Times New Roman" w:eastAsia="Times New Roman" w:hAnsi="Times New Roman" w:cs="Times New Roman"/>
          <w:sz w:val="23"/>
          <w:szCs w:val="23"/>
        </w:rPr>
        <w:t xml:space="preserve"> and S1</w:t>
      </w:r>
      <w:r w:rsidR="004E5F5F" w:rsidRPr="0094303B">
        <w:rPr>
          <w:rFonts w:ascii="Times New Roman" w:eastAsia="Times New Roman" w:hAnsi="Times New Roman" w:cs="Times New Roman"/>
          <w:sz w:val="23"/>
          <w:szCs w:val="23"/>
        </w:rPr>
        <w:t xml:space="preserve">) of neonicotinoid pesticide residues. These samples came predominantly from Nebraska in the </w:t>
      </w:r>
      <w:proofErr w:type="gramStart"/>
      <w:r w:rsidR="004E5F5F" w:rsidRPr="0094303B">
        <w:rPr>
          <w:rFonts w:ascii="Times New Roman" w:eastAsia="Times New Roman" w:hAnsi="Times New Roman" w:cs="Times New Roman"/>
          <w:sz w:val="23"/>
          <w:szCs w:val="23"/>
        </w:rPr>
        <w:t>corn belt</w:t>
      </w:r>
      <w:proofErr w:type="gramEnd"/>
      <w:r w:rsidR="004E5F5F" w:rsidRPr="0094303B">
        <w:rPr>
          <w:rFonts w:ascii="Times New Roman" w:eastAsia="Times New Roman" w:hAnsi="Times New Roman" w:cs="Times New Roman"/>
          <w:sz w:val="23"/>
          <w:szCs w:val="23"/>
        </w:rPr>
        <w:t xml:space="preserve">, and specialty crop states (LA, FL, NJ and NY). The majority of positive samples (n = 26) had one neonicotinoid residue, while </w:t>
      </w:r>
      <w:ins w:id="342" w:author="Dennis vanEngelsdorp" w:date="2016-01-26T17:41:00Z">
        <w:r w:rsidR="00A0481C">
          <w:rPr>
            <w:rFonts w:ascii="Times New Roman" w:eastAsia="Times New Roman" w:hAnsi="Times New Roman" w:cs="Times New Roman"/>
            <w:sz w:val="23"/>
            <w:szCs w:val="23"/>
          </w:rPr>
          <w:t xml:space="preserve">all </w:t>
        </w:r>
      </w:ins>
      <w:del w:id="343" w:author="Dennis vanEngelsdorp" w:date="2016-01-26T17:40:00Z">
        <w:r w:rsidR="004E5F5F" w:rsidRPr="0094303B" w:rsidDel="00A0481C">
          <w:rPr>
            <w:rFonts w:ascii="Times New Roman" w:eastAsia="Times New Roman" w:hAnsi="Times New Roman" w:cs="Times New Roman"/>
            <w:sz w:val="23"/>
            <w:szCs w:val="23"/>
          </w:rPr>
          <w:delText xml:space="preserve">21% of </w:delText>
        </w:r>
      </w:del>
      <w:r w:rsidR="004E5F5F" w:rsidRPr="0094303B">
        <w:rPr>
          <w:rFonts w:ascii="Times New Roman" w:eastAsia="Times New Roman" w:hAnsi="Times New Roman" w:cs="Times New Roman"/>
          <w:sz w:val="23"/>
          <w:szCs w:val="23"/>
        </w:rPr>
        <w:t xml:space="preserve">the </w:t>
      </w:r>
      <w:ins w:id="344" w:author="Dennis vanEngelsdorp" w:date="2016-01-26T17:40:00Z">
        <w:r w:rsidR="00A0481C">
          <w:rPr>
            <w:rFonts w:ascii="Times New Roman" w:eastAsia="Times New Roman" w:hAnsi="Times New Roman" w:cs="Times New Roman"/>
            <w:sz w:val="23"/>
            <w:szCs w:val="23"/>
          </w:rPr>
          <w:t xml:space="preserve">remaining </w:t>
        </w:r>
      </w:ins>
      <w:r w:rsidR="004E5F5F" w:rsidRPr="0094303B">
        <w:rPr>
          <w:rFonts w:ascii="Times New Roman" w:eastAsia="Times New Roman" w:hAnsi="Times New Roman" w:cs="Times New Roman"/>
          <w:sz w:val="23"/>
          <w:szCs w:val="23"/>
        </w:rPr>
        <w:t>neonicotinoid contaminated samples had two different neonicotinoid residues</w:t>
      </w:r>
      <w:del w:id="345" w:author="Dennis vanEngelsdorp" w:date="2016-01-26T17:41:00Z">
        <w:r w:rsidR="004E5F5F" w:rsidRPr="0094303B" w:rsidDel="00A0481C">
          <w:rPr>
            <w:rFonts w:ascii="Times New Roman" w:eastAsia="Times New Roman" w:hAnsi="Times New Roman" w:cs="Times New Roman"/>
            <w:sz w:val="23"/>
            <w:szCs w:val="23"/>
          </w:rPr>
          <w:delText xml:space="preserve"> (n = 7)</w:delText>
        </w:r>
      </w:del>
      <w:r w:rsidR="004E5F5F" w:rsidRPr="0094303B">
        <w:rPr>
          <w:rFonts w:ascii="Times New Roman" w:eastAsia="Times New Roman" w:hAnsi="Times New Roman" w:cs="Times New Roman"/>
          <w:sz w:val="23"/>
          <w:szCs w:val="23"/>
        </w:rPr>
        <w:t xml:space="preserve">. The neonicotinoids found in samples included </w:t>
      </w:r>
      <w:proofErr w:type="spellStart"/>
      <w:r w:rsidR="004E5F5F" w:rsidRPr="0094303B">
        <w:rPr>
          <w:rFonts w:ascii="Times New Roman" w:eastAsia="Times New Roman" w:hAnsi="Times New Roman" w:cs="Times New Roman"/>
          <w:sz w:val="23"/>
          <w:szCs w:val="23"/>
        </w:rPr>
        <w:t>acetamiprid</w:t>
      </w:r>
      <w:proofErr w:type="spellEnd"/>
      <w:r w:rsidR="004E5F5F" w:rsidRPr="0094303B">
        <w:rPr>
          <w:rFonts w:ascii="Times New Roman" w:eastAsia="Times New Roman" w:hAnsi="Times New Roman" w:cs="Times New Roman"/>
          <w:sz w:val="23"/>
          <w:szCs w:val="23"/>
        </w:rPr>
        <w:t xml:space="preserve">, </w:t>
      </w:r>
      <w:proofErr w:type="spellStart"/>
      <w:r w:rsidR="004E5F5F" w:rsidRPr="0094303B">
        <w:rPr>
          <w:rFonts w:ascii="Times New Roman" w:eastAsia="Times New Roman" w:hAnsi="Times New Roman" w:cs="Times New Roman"/>
          <w:sz w:val="23"/>
          <w:szCs w:val="23"/>
        </w:rPr>
        <w:t>clothianidin</w:t>
      </w:r>
      <w:proofErr w:type="spellEnd"/>
      <w:r w:rsidR="004E5F5F" w:rsidRPr="0094303B">
        <w:rPr>
          <w:rFonts w:ascii="Times New Roman" w:eastAsia="Times New Roman" w:hAnsi="Times New Roman" w:cs="Times New Roman"/>
          <w:sz w:val="23"/>
          <w:szCs w:val="23"/>
        </w:rPr>
        <w:t xml:space="preserve">, </w:t>
      </w:r>
      <w:proofErr w:type="spellStart"/>
      <w:r w:rsidR="004E5F5F" w:rsidRPr="0094303B">
        <w:rPr>
          <w:rFonts w:ascii="Times New Roman" w:eastAsia="Times New Roman" w:hAnsi="Times New Roman" w:cs="Times New Roman"/>
          <w:sz w:val="23"/>
          <w:szCs w:val="23"/>
        </w:rPr>
        <w:t>imidacloprid</w:t>
      </w:r>
      <w:proofErr w:type="spellEnd"/>
      <w:r w:rsidR="004E5F5F" w:rsidRPr="0094303B">
        <w:rPr>
          <w:rFonts w:ascii="Times New Roman" w:eastAsia="Times New Roman" w:hAnsi="Times New Roman" w:cs="Times New Roman"/>
          <w:sz w:val="23"/>
          <w:szCs w:val="23"/>
        </w:rPr>
        <w:t xml:space="preserve">, </w:t>
      </w:r>
      <w:proofErr w:type="spellStart"/>
      <w:r w:rsidR="004E5F5F" w:rsidRPr="0094303B">
        <w:rPr>
          <w:rFonts w:ascii="Times New Roman" w:eastAsia="Times New Roman" w:hAnsi="Times New Roman" w:cs="Times New Roman"/>
          <w:sz w:val="23"/>
          <w:szCs w:val="23"/>
        </w:rPr>
        <w:t>thiacloprid</w:t>
      </w:r>
      <w:proofErr w:type="spellEnd"/>
      <w:r w:rsidR="004E5F5F" w:rsidRPr="0094303B">
        <w:rPr>
          <w:rFonts w:ascii="Times New Roman" w:eastAsia="Times New Roman" w:hAnsi="Times New Roman" w:cs="Times New Roman"/>
          <w:sz w:val="23"/>
          <w:szCs w:val="23"/>
        </w:rPr>
        <w:t xml:space="preserve">, and </w:t>
      </w:r>
      <w:proofErr w:type="spellStart"/>
      <w:r w:rsidR="004E5F5F" w:rsidRPr="0094303B">
        <w:rPr>
          <w:rFonts w:ascii="Times New Roman" w:eastAsia="Times New Roman" w:hAnsi="Times New Roman" w:cs="Times New Roman"/>
          <w:sz w:val="23"/>
          <w:szCs w:val="23"/>
        </w:rPr>
        <w:t>thiamethoxam</w:t>
      </w:r>
      <w:proofErr w:type="spellEnd"/>
      <w:r w:rsidR="004E5F5F" w:rsidRPr="0094303B">
        <w:rPr>
          <w:rFonts w:ascii="Times New Roman" w:eastAsia="Times New Roman" w:hAnsi="Times New Roman" w:cs="Times New Roman"/>
          <w:sz w:val="23"/>
          <w:szCs w:val="23"/>
        </w:rPr>
        <w:t xml:space="preserve"> (Table 1). </w:t>
      </w:r>
      <w:proofErr w:type="spellStart"/>
      <w:r w:rsidR="005A40FA" w:rsidRPr="0094303B">
        <w:rPr>
          <w:rFonts w:ascii="Times New Roman" w:eastAsia="Times New Roman" w:hAnsi="Times New Roman" w:cs="Times New Roman"/>
          <w:sz w:val="23"/>
          <w:szCs w:val="23"/>
        </w:rPr>
        <w:t>Clothianidin</w:t>
      </w:r>
      <w:proofErr w:type="spellEnd"/>
      <w:r w:rsidR="005A40FA" w:rsidRPr="0094303B">
        <w:rPr>
          <w:rFonts w:ascii="Times New Roman" w:eastAsia="Times New Roman" w:hAnsi="Times New Roman" w:cs="Times New Roman"/>
          <w:sz w:val="23"/>
          <w:szCs w:val="23"/>
        </w:rPr>
        <w:t xml:space="preserve"> and </w:t>
      </w:r>
      <w:proofErr w:type="spellStart"/>
      <w:r w:rsidR="005A40FA" w:rsidRPr="0094303B">
        <w:rPr>
          <w:rFonts w:ascii="Times New Roman" w:eastAsia="Times New Roman" w:hAnsi="Times New Roman" w:cs="Times New Roman"/>
          <w:sz w:val="23"/>
          <w:szCs w:val="23"/>
        </w:rPr>
        <w:t>imidacloprid</w:t>
      </w:r>
      <w:proofErr w:type="spellEnd"/>
      <w:r w:rsidR="005A40FA" w:rsidRPr="0094303B">
        <w:rPr>
          <w:rFonts w:ascii="Times New Roman" w:eastAsia="Times New Roman" w:hAnsi="Times New Roman" w:cs="Times New Roman"/>
          <w:sz w:val="23"/>
          <w:szCs w:val="23"/>
        </w:rPr>
        <w:t xml:space="preserve"> contributed more than 1,000 points to the HQ in at least one sample (Table 1). </w:t>
      </w:r>
      <w:r w:rsidR="004E5F5F" w:rsidRPr="0094303B">
        <w:rPr>
          <w:rFonts w:ascii="Times New Roman" w:eastAsia="Times New Roman" w:hAnsi="Times New Roman" w:cs="Times New Roman"/>
          <w:sz w:val="23"/>
          <w:szCs w:val="23"/>
        </w:rPr>
        <w:t xml:space="preserve">Of the </w:t>
      </w:r>
      <w:proofErr w:type="spellStart"/>
      <w:r w:rsidR="004E5F5F" w:rsidRPr="0094303B">
        <w:rPr>
          <w:rFonts w:ascii="Times New Roman" w:eastAsia="Times New Roman" w:hAnsi="Times New Roman" w:cs="Times New Roman"/>
          <w:sz w:val="23"/>
          <w:szCs w:val="23"/>
        </w:rPr>
        <w:t>clothianidin</w:t>
      </w:r>
      <w:proofErr w:type="spellEnd"/>
      <w:r w:rsidR="004E5F5F" w:rsidRPr="0094303B">
        <w:rPr>
          <w:rFonts w:ascii="Times New Roman" w:eastAsia="Times New Roman" w:hAnsi="Times New Roman" w:cs="Times New Roman"/>
          <w:sz w:val="23"/>
          <w:szCs w:val="23"/>
        </w:rPr>
        <w:t xml:space="preserve"> contaminated samples, 60% (n = 6) were from Nebraska. Five of those samples also contained </w:t>
      </w:r>
      <w:proofErr w:type="spellStart"/>
      <w:r w:rsidR="004E5F5F" w:rsidRPr="0094303B">
        <w:rPr>
          <w:rFonts w:ascii="Times New Roman" w:eastAsia="Times New Roman" w:hAnsi="Times New Roman" w:cs="Times New Roman"/>
          <w:sz w:val="23"/>
          <w:szCs w:val="23"/>
        </w:rPr>
        <w:t>thiamethoxam</w:t>
      </w:r>
      <w:proofErr w:type="spellEnd"/>
      <w:r w:rsidR="004E5F5F" w:rsidRPr="0094303B">
        <w:rPr>
          <w:rFonts w:ascii="Times New Roman" w:eastAsia="Times New Roman" w:hAnsi="Times New Roman" w:cs="Times New Roman"/>
          <w:sz w:val="23"/>
          <w:szCs w:val="23"/>
        </w:rPr>
        <w:t xml:space="preserve">. Thus of the 10 pollen samples analyzed from Nebraska, only 40% were free of neonicotinoids, while 50% had two different neonicotinoid residues, resulting in a mean of 1.1 neonicotinoids detected per sample, higher than any other state (Fig. </w:t>
      </w:r>
      <w:r w:rsidR="00D6406A" w:rsidRPr="0094303B">
        <w:rPr>
          <w:rFonts w:ascii="Times New Roman" w:eastAsia="Times New Roman" w:hAnsi="Times New Roman" w:cs="Times New Roman"/>
          <w:sz w:val="23"/>
          <w:szCs w:val="23"/>
        </w:rPr>
        <w:t>5</w:t>
      </w:r>
      <w:r w:rsidR="004E5F5F" w:rsidRPr="0094303B">
        <w:rPr>
          <w:rFonts w:ascii="Times New Roman" w:eastAsia="Times New Roman" w:hAnsi="Times New Roman" w:cs="Times New Roman"/>
          <w:sz w:val="23"/>
          <w:szCs w:val="23"/>
        </w:rPr>
        <w:t>, F</w:t>
      </w:r>
      <w:r w:rsidR="004E5F5F" w:rsidRPr="0094303B">
        <w:rPr>
          <w:rFonts w:ascii="Times New Roman" w:eastAsia="Times New Roman" w:hAnsi="Times New Roman" w:cs="Times New Roman"/>
          <w:sz w:val="23"/>
          <w:szCs w:val="23"/>
          <w:vertAlign w:val="subscript"/>
        </w:rPr>
        <w:t>35,596</w:t>
      </w:r>
      <w:r w:rsidR="004E5F5F" w:rsidRPr="0094303B">
        <w:rPr>
          <w:rFonts w:ascii="Times New Roman" w:eastAsia="Times New Roman" w:hAnsi="Times New Roman" w:cs="Times New Roman"/>
          <w:sz w:val="23"/>
          <w:szCs w:val="23"/>
        </w:rPr>
        <w:t xml:space="preserve">=7.05, p &lt; 0.0001).  For the </w:t>
      </w:r>
      <w:proofErr w:type="spellStart"/>
      <w:r w:rsidR="004E5F5F" w:rsidRPr="0094303B">
        <w:rPr>
          <w:rFonts w:ascii="Times New Roman" w:eastAsia="Times New Roman" w:hAnsi="Times New Roman" w:cs="Times New Roman"/>
          <w:sz w:val="23"/>
          <w:szCs w:val="23"/>
        </w:rPr>
        <w:t>imidacloprid</w:t>
      </w:r>
      <w:proofErr w:type="spellEnd"/>
      <w:r w:rsidR="004E5F5F" w:rsidRPr="0094303B">
        <w:rPr>
          <w:rFonts w:ascii="Times New Roman" w:eastAsia="Times New Roman" w:hAnsi="Times New Roman" w:cs="Times New Roman"/>
          <w:sz w:val="23"/>
          <w:szCs w:val="23"/>
        </w:rPr>
        <w:t xml:space="preserve"> contaminated samples, 42.9% came from Florida, while 21.4% came from California and New Jersey. Florida had the next highest neonicotinoid mean of 0.375 detections per sample, significantly higher than all other surveyed states except Louisiana.  </w:t>
      </w:r>
    </w:p>
    <w:p w14:paraId="5D9EE4B0" w14:textId="77777777" w:rsidR="004E5F5F" w:rsidRPr="0094303B" w:rsidRDefault="004E5F5F" w:rsidP="004E5F5F">
      <w:pPr>
        <w:spacing w:line="360" w:lineRule="auto"/>
        <w:ind w:firstLine="720"/>
        <w:rPr>
          <w:rFonts w:ascii="Times New Roman" w:eastAsia="Times New Roman" w:hAnsi="Times New Roman" w:cs="Times New Roman"/>
          <w:sz w:val="23"/>
          <w:szCs w:val="23"/>
        </w:rPr>
      </w:pPr>
    </w:p>
    <w:p w14:paraId="32E07D5C" w14:textId="53AB4E5F" w:rsidR="00D9267B" w:rsidRPr="0094303B" w:rsidRDefault="00D9267B" w:rsidP="004E5F5F">
      <w:pPr>
        <w:spacing w:line="480" w:lineRule="auto"/>
        <w:rPr>
          <w:rFonts w:ascii="Times New Roman" w:hAnsi="Times New Roman" w:cs="Times New Roman"/>
          <w:i/>
          <w:noProof/>
        </w:rPr>
      </w:pPr>
      <w:r w:rsidRPr="0094303B">
        <w:rPr>
          <w:rFonts w:ascii="Times New Roman" w:hAnsi="Times New Roman" w:cs="Times New Roman"/>
          <w:i/>
          <w:noProof/>
        </w:rPr>
        <w:t>Fungicides:</w:t>
      </w:r>
    </w:p>
    <w:p w14:paraId="0D1E419B" w14:textId="44ED8508" w:rsidR="000B38B1" w:rsidRPr="0094303B" w:rsidRDefault="00441507" w:rsidP="00492ABF">
      <w:pPr>
        <w:spacing w:line="480" w:lineRule="auto"/>
        <w:ind w:firstLine="720"/>
        <w:rPr>
          <w:rFonts w:ascii="Times New Roman" w:hAnsi="Times New Roman" w:cs="Times New Roman"/>
          <w:noProof/>
        </w:rPr>
      </w:pPr>
      <w:r w:rsidRPr="0094303B">
        <w:rPr>
          <w:rFonts w:ascii="Times New Roman" w:hAnsi="Times New Roman" w:cs="Times New Roman"/>
          <w:noProof/>
        </w:rPr>
        <w:t xml:space="preserve">Fungicides were </w:t>
      </w:r>
      <w:r w:rsidR="00C92462" w:rsidRPr="0094303B">
        <w:rPr>
          <w:rFonts w:ascii="Times New Roman" w:hAnsi="Times New Roman" w:cs="Times New Roman"/>
          <w:noProof/>
        </w:rPr>
        <w:t>also very</w:t>
      </w:r>
      <w:r w:rsidRPr="0094303B">
        <w:rPr>
          <w:rFonts w:ascii="Times New Roman" w:hAnsi="Times New Roman" w:cs="Times New Roman"/>
          <w:noProof/>
        </w:rPr>
        <w:t xml:space="preserve"> common, detected in 22.5% of samples (</w:t>
      </w:r>
      <w:commentRangeStart w:id="346"/>
      <w:commentRangeStart w:id="347"/>
      <w:commentRangeStart w:id="348"/>
      <w:r w:rsidRPr="0094303B">
        <w:rPr>
          <w:rFonts w:ascii="Times New Roman" w:hAnsi="Times New Roman" w:cs="Times New Roman"/>
          <w:noProof/>
        </w:rPr>
        <w:t>n = 142</w:t>
      </w:r>
      <w:commentRangeEnd w:id="346"/>
      <w:r w:rsidR="00841FB5">
        <w:rPr>
          <w:rStyle w:val="CommentReference"/>
          <w:rFonts w:ascii="Times New Roman" w:eastAsia="Times New Roman" w:hAnsi="Times New Roman" w:cs="Times New Roman"/>
          <w:lang w:val="en-CA"/>
        </w:rPr>
        <w:commentReference w:id="346"/>
      </w:r>
      <w:commentRangeEnd w:id="347"/>
      <w:r w:rsidR="00A0481C">
        <w:rPr>
          <w:rStyle w:val="CommentReference"/>
          <w:rFonts w:ascii="Times New Roman" w:eastAsia="Times New Roman" w:hAnsi="Times New Roman" w:cs="Times New Roman"/>
          <w:lang w:val="en-CA"/>
        </w:rPr>
        <w:commentReference w:id="347"/>
      </w:r>
      <w:commentRangeEnd w:id="348"/>
      <w:r w:rsidR="00EB6B9F">
        <w:rPr>
          <w:rStyle w:val="CommentReference"/>
          <w:rFonts w:ascii="Times New Roman" w:eastAsia="Times New Roman" w:hAnsi="Times New Roman" w:cs="Times New Roman"/>
          <w:lang w:val="en-CA"/>
        </w:rPr>
        <w:commentReference w:id="348"/>
      </w:r>
      <w:r w:rsidRPr="0094303B">
        <w:rPr>
          <w:rFonts w:ascii="Times New Roman" w:hAnsi="Times New Roman" w:cs="Times New Roman"/>
          <w:noProof/>
        </w:rPr>
        <w:t xml:space="preserve">). In all samples, mean fungicide detection was 0.39 (95% CI = 0.32-0.47). When the fungicide free samples were excluded, the mean </w:t>
      </w:r>
      <w:r w:rsidR="00C92462" w:rsidRPr="0094303B">
        <w:rPr>
          <w:rFonts w:ascii="Times New Roman" w:hAnsi="Times New Roman" w:cs="Times New Roman"/>
          <w:noProof/>
        </w:rPr>
        <w:t xml:space="preserve">fungicide residues detected per sample </w:t>
      </w:r>
      <w:r w:rsidRPr="0094303B">
        <w:rPr>
          <w:rFonts w:ascii="Times New Roman" w:hAnsi="Times New Roman" w:cs="Times New Roman"/>
          <w:noProof/>
        </w:rPr>
        <w:t xml:space="preserve">was 1.74 (95% CI = 1.52-1.96). </w:t>
      </w:r>
      <w:r w:rsidR="002F777B" w:rsidRPr="0094303B">
        <w:rPr>
          <w:rFonts w:ascii="Times New Roman" w:hAnsi="Times New Roman" w:cs="Times New Roman"/>
          <w:noProof/>
        </w:rPr>
        <w:t xml:space="preserve">The </w:t>
      </w:r>
      <w:r w:rsidR="00447618" w:rsidRPr="0094303B">
        <w:rPr>
          <w:rFonts w:ascii="Times New Roman" w:hAnsi="Times New Roman" w:cs="Times New Roman"/>
          <w:noProof/>
        </w:rPr>
        <w:t xml:space="preserve">number of fungicides </w:t>
      </w:r>
      <w:r w:rsidR="00447618" w:rsidRPr="0094303B">
        <w:rPr>
          <w:rFonts w:ascii="Times New Roman" w:hAnsi="Times New Roman" w:cs="Times New Roman"/>
          <w:noProof/>
        </w:rPr>
        <w:lastRenderedPageBreak/>
        <w:t>detected varied by year (Fig</w:t>
      </w:r>
      <w:r w:rsidR="005160BC" w:rsidRPr="0094303B">
        <w:rPr>
          <w:rFonts w:ascii="Times New Roman" w:hAnsi="Times New Roman" w:cs="Times New Roman"/>
          <w:noProof/>
        </w:rPr>
        <w:t>.</w:t>
      </w:r>
      <w:r w:rsidR="00447618" w:rsidRPr="0094303B">
        <w:rPr>
          <w:rFonts w:ascii="Times New Roman" w:hAnsi="Times New Roman" w:cs="Times New Roman"/>
          <w:noProof/>
        </w:rPr>
        <w:t xml:space="preserve"> </w:t>
      </w:r>
      <w:r w:rsidR="005160BC" w:rsidRPr="0094303B">
        <w:rPr>
          <w:rFonts w:ascii="Times New Roman" w:hAnsi="Times New Roman" w:cs="Times New Roman"/>
          <w:noProof/>
        </w:rPr>
        <w:t>6</w:t>
      </w:r>
      <w:r w:rsidR="00447618" w:rsidRPr="0094303B">
        <w:rPr>
          <w:rFonts w:ascii="Times New Roman" w:hAnsi="Times New Roman" w:cs="Times New Roman"/>
          <w:noProof/>
        </w:rPr>
        <w:t>, F</w:t>
      </w:r>
      <w:r w:rsidR="00447618" w:rsidRPr="0094303B">
        <w:rPr>
          <w:rFonts w:ascii="Times New Roman" w:hAnsi="Times New Roman" w:cs="Times New Roman"/>
          <w:noProof/>
          <w:vertAlign w:val="subscript"/>
        </w:rPr>
        <w:t xml:space="preserve">3,628 </w:t>
      </w:r>
      <w:r w:rsidR="00447618" w:rsidRPr="0094303B">
        <w:rPr>
          <w:rFonts w:ascii="Times New Roman" w:hAnsi="Times New Roman" w:cs="Times New Roman"/>
          <w:noProof/>
        </w:rPr>
        <w:t>= 8.23, p &lt; 0.0001), increasing from a mean of 0.23 in 2011 to a mean of 1.02 in 2014</w:t>
      </w:r>
      <w:r w:rsidR="008513D7" w:rsidRPr="0094303B">
        <w:rPr>
          <w:rFonts w:ascii="Times New Roman" w:hAnsi="Times New Roman" w:cs="Times New Roman"/>
          <w:noProof/>
        </w:rPr>
        <w:t xml:space="preserve"> across all samples</w:t>
      </w:r>
      <w:r w:rsidR="00447618" w:rsidRPr="0094303B">
        <w:rPr>
          <w:rFonts w:ascii="Times New Roman" w:hAnsi="Times New Roman" w:cs="Times New Roman"/>
          <w:noProof/>
        </w:rPr>
        <w:t xml:space="preserve">. </w:t>
      </w:r>
      <w:r w:rsidR="00520DD9" w:rsidRPr="0094303B">
        <w:rPr>
          <w:rFonts w:ascii="Times New Roman" w:hAnsi="Times New Roman" w:cs="Times New Roman"/>
          <w:noProof/>
        </w:rPr>
        <w:t xml:space="preserve">Multiple fungicides were frequently detected in a single sample; </w:t>
      </w:r>
      <w:r w:rsidR="00447618" w:rsidRPr="0094303B">
        <w:rPr>
          <w:rFonts w:ascii="Times New Roman" w:hAnsi="Times New Roman" w:cs="Times New Roman"/>
          <w:noProof/>
        </w:rPr>
        <w:t xml:space="preserve">the </w:t>
      </w:r>
      <w:r w:rsidR="002F777B" w:rsidRPr="0094303B">
        <w:rPr>
          <w:rFonts w:ascii="Times New Roman" w:hAnsi="Times New Roman" w:cs="Times New Roman"/>
          <w:noProof/>
        </w:rPr>
        <w:t xml:space="preserve">maximum number of </w:t>
      </w:r>
      <w:r w:rsidR="00520DD9" w:rsidRPr="0094303B">
        <w:rPr>
          <w:rFonts w:ascii="Times New Roman" w:hAnsi="Times New Roman" w:cs="Times New Roman"/>
          <w:noProof/>
        </w:rPr>
        <w:t xml:space="preserve">fungicides detected </w:t>
      </w:r>
      <w:r w:rsidR="002F777B" w:rsidRPr="0094303B">
        <w:rPr>
          <w:rFonts w:ascii="Times New Roman" w:hAnsi="Times New Roman" w:cs="Times New Roman"/>
          <w:noProof/>
        </w:rPr>
        <w:t xml:space="preserve">increased annually from four fungicides in 2011 to seven fungicides in 2014. </w:t>
      </w:r>
      <w:r w:rsidR="00520DD9" w:rsidRPr="0094303B">
        <w:rPr>
          <w:rFonts w:ascii="Times New Roman" w:hAnsi="Times New Roman" w:cs="Times New Roman"/>
          <w:noProof/>
        </w:rPr>
        <w:t>Altogether 12.0% (n = 17) of the fungicide</w:t>
      </w:r>
      <w:r w:rsidR="00C92462" w:rsidRPr="0094303B">
        <w:rPr>
          <w:rFonts w:ascii="Times New Roman" w:hAnsi="Times New Roman" w:cs="Times New Roman"/>
          <w:noProof/>
        </w:rPr>
        <w:t xml:space="preserve"> </w:t>
      </w:r>
      <w:r w:rsidR="00520DD9" w:rsidRPr="0094303B">
        <w:rPr>
          <w:rFonts w:ascii="Times New Roman" w:hAnsi="Times New Roman" w:cs="Times New Roman"/>
          <w:noProof/>
        </w:rPr>
        <w:t xml:space="preserve">positive samples contained four or more fungicides, with the majority (n = 11) collected from colonies in California. </w:t>
      </w:r>
      <w:r w:rsidR="0082421A" w:rsidRPr="0094303B">
        <w:rPr>
          <w:rFonts w:ascii="Times New Roman" w:hAnsi="Times New Roman" w:cs="Times New Roman"/>
          <w:noProof/>
        </w:rPr>
        <w:t>Fungicide residues varied by month (F</w:t>
      </w:r>
      <w:r w:rsidR="0082421A" w:rsidRPr="0094303B">
        <w:rPr>
          <w:rFonts w:ascii="Times New Roman" w:hAnsi="Times New Roman" w:cs="Times New Roman"/>
          <w:noProof/>
          <w:vertAlign w:val="subscript"/>
        </w:rPr>
        <w:t xml:space="preserve">10,621 </w:t>
      </w:r>
      <w:r w:rsidR="0082421A" w:rsidRPr="0094303B">
        <w:rPr>
          <w:rFonts w:ascii="Times New Roman" w:hAnsi="Times New Roman" w:cs="Times New Roman"/>
          <w:noProof/>
        </w:rPr>
        <w:t>= 8.27, p &lt; 0.0001), peaking in March (mean = 1.57 ± 0.20)</w:t>
      </w:r>
      <w:r w:rsidR="004B3660" w:rsidRPr="0094303B">
        <w:rPr>
          <w:rFonts w:ascii="Times New Roman" w:hAnsi="Times New Roman" w:cs="Times New Roman"/>
          <w:noProof/>
        </w:rPr>
        <w:t xml:space="preserve"> </w:t>
      </w:r>
      <w:r w:rsidR="0082421A" w:rsidRPr="0094303B">
        <w:rPr>
          <w:rFonts w:ascii="Times New Roman" w:hAnsi="Times New Roman" w:cs="Times New Roman"/>
          <w:noProof/>
        </w:rPr>
        <w:t>and April (mean = 1.19 ± 0.16), when the</w:t>
      </w:r>
      <w:r w:rsidR="005160BC" w:rsidRPr="0094303B">
        <w:rPr>
          <w:rFonts w:ascii="Times New Roman" w:hAnsi="Times New Roman" w:cs="Times New Roman"/>
          <w:noProof/>
        </w:rPr>
        <w:t xml:space="preserve"> number of fungicides detected per sample </w:t>
      </w:r>
      <w:r w:rsidR="0082421A" w:rsidRPr="0094303B">
        <w:rPr>
          <w:rFonts w:ascii="Times New Roman" w:hAnsi="Times New Roman" w:cs="Times New Roman"/>
          <w:noProof/>
        </w:rPr>
        <w:t xml:space="preserve">were significantly higher than all other sampling months. </w:t>
      </w:r>
      <w:r w:rsidR="000B38B1" w:rsidRPr="0094303B">
        <w:rPr>
          <w:rFonts w:ascii="Times New Roman" w:hAnsi="Times New Roman" w:cs="Times New Roman"/>
          <w:noProof/>
        </w:rPr>
        <w:t>Fungicides are considered relatively safe for adult bees and thus have high LD</w:t>
      </w:r>
      <w:r w:rsidR="000B38B1" w:rsidRPr="0094303B">
        <w:rPr>
          <w:rFonts w:ascii="Times New Roman" w:hAnsi="Times New Roman" w:cs="Times New Roman"/>
          <w:noProof/>
          <w:vertAlign w:val="subscript"/>
        </w:rPr>
        <w:t>50</w:t>
      </w:r>
      <w:r w:rsidR="000B38B1" w:rsidRPr="0094303B">
        <w:rPr>
          <w:rFonts w:ascii="Times New Roman" w:hAnsi="Times New Roman" w:cs="Times New Roman"/>
          <w:noProof/>
        </w:rPr>
        <w:t xml:space="preserve">s, contributing few points to the HQ score.  </w:t>
      </w:r>
      <w:r w:rsidR="004A04FA" w:rsidRPr="0094303B">
        <w:rPr>
          <w:rFonts w:ascii="Times New Roman" w:hAnsi="Times New Roman" w:cs="Times New Roman"/>
          <w:noProof/>
        </w:rPr>
        <w:t>T</w:t>
      </w:r>
      <w:r w:rsidR="00447618" w:rsidRPr="0094303B">
        <w:rPr>
          <w:rFonts w:ascii="Times New Roman" w:hAnsi="Times New Roman" w:cs="Times New Roman"/>
          <w:noProof/>
        </w:rPr>
        <w:t>he HQ contri</w:t>
      </w:r>
      <w:r w:rsidR="007F0881" w:rsidRPr="0094303B">
        <w:rPr>
          <w:rFonts w:ascii="Times New Roman" w:hAnsi="Times New Roman" w:cs="Times New Roman"/>
          <w:noProof/>
        </w:rPr>
        <w:t xml:space="preserve">buted by fungicides </w:t>
      </w:r>
      <w:r w:rsidR="00447618" w:rsidRPr="0094303B">
        <w:rPr>
          <w:rFonts w:ascii="Times New Roman" w:hAnsi="Times New Roman" w:cs="Times New Roman"/>
          <w:noProof/>
        </w:rPr>
        <w:t xml:space="preserve">varied by year, peaking in 2014 (Fig </w:t>
      </w:r>
      <w:r w:rsidR="00482D22" w:rsidRPr="0094303B">
        <w:rPr>
          <w:rFonts w:ascii="Times New Roman" w:hAnsi="Times New Roman" w:cs="Times New Roman"/>
          <w:noProof/>
        </w:rPr>
        <w:t>6, top</w:t>
      </w:r>
      <w:r w:rsidR="00447618" w:rsidRPr="0094303B">
        <w:rPr>
          <w:rFonts w:ascii="Times New Roman" w:hAnsi="Times New Roman" w:cs="Times New Roman"/>
          <w:noProof/>
        </w:rPr>
        <w:t>).</w:t>
      </w:r>
      <w:r w:rsidR="000B38B1" w:rsidRPr="0094303B">
        <w:rPr>
          <w:rFonts w:ascii="Times New Roman" w:hAnsi="Times New Roman" w:cs="Times New Roman"/>
          <w:noProof/>
        </w:rPr>
        <w:t xml:space="preserve"> </w:t>
      </w:r>
    </w:p>
    <w:p w14:paraId="16356B4D" w14:textId="5720FB5C" w:rsidR="00492ABF" w:rsidRPr="0094303B" w:rsidRDefault="00492ABF" w:rsidP="005A40FA">
      <w:pPr>
        <w:spacing w:line="480" w:lineRule="auto"/>
        <w:ind w:firstLine="720"/>
        <w:rPr>
          <w:rFonts w:ascii="Times New Roman" w:hAnsi="Times New Roman" w:cs="Times New Roman"/>
          <w:noProof/>
        </w:rPr>
      </w:pPr>
      <w:r w:rsidRPr="0094303B">
        <w:rPr>
          <w:rFonts w:ascii="Times New Roman" w:hAnsi="Times New Roman" w:cs="Times New Roman"/>
          <w:noProof/>
        </w:rPr>
        <w:t xml:space="preserve">Despite being low contributors to the HQ score compared to other pesticide classes, elevated fungicide HQ scores have been linked to </w:t>
      </w:r>
      <w:r w:rsidR="001D5232" w:rsidRPr="0094303B">
        <w:rPr>
          <w:rFonts w:ascii="Times New Roman" w:hAnsi="Times New Roman" w:cs="Times New Roman"/>
          <w:noProof/>
        </w:rPr>
        <w:t xml:space="preserve">declines in wild bees </w:t>
      </w:r>
      <w:r w:rsidR="001D5232" w:rsidRPr="0094303B">
        <w:rPr>
          <w:rFonts w:ascii="Times New Roman" w:hAnsi="Times New Roman" w:cs="Times New Roman"/>
          <w:noProof/>
        </w:rPr>
        <w:fldChar w:fldCharType="begin"/>
      </w:r>
      <w:r w:rsidR="00602D7A" w:rsidRPr="0094303B">
        <w:rPr>
          <w:rFonts w:ascii="Times New Roman" w:hAnsi="Times New Roman" w:cs="Times New Roman"/>
          <w:noProof/>
        </w:rPr>
        <w:instrText xml:space="preserve"> ADDIN EN.CITE &lt;EndNote&gt;&lt;Cite&gt;&lt;Author&gt;Park&lt;/Author&gt;&lt;Year&gt;2015&lt;/Year&gt;&lt;RecNum&gt;297&lt;/RecNum&gt;&lt;DisplayText&gt;(63)&lt;/DisplayText&gt;&lt;record&gt;&lt;rec-number&gt;297&lt;/rec-number&gt;&lt;foreign-keys&gt;&lt;key app="EN" db-id="9aat0fwznpdftoexs9p5dsrvwt2zes5dz0p2"&gt;297&lt;/key&gt;&lt;/foreign-keys&gt;&lt;ref-type name="Journal Article"&gt;17&lt;/ref-type&gt;&lt;contributors&gt;&lt;authors&gt;&lt;author&gt;Park, Mia G.&lt;/author&gt;&lt;author&gt;Blitzer, E. J.&lt;/author&gt;&lt;author&gt;Gibbs, Jason&lt;/author&gt;&lt;author&gt;Losey, John E.&lt;/author&gt;&lt;author&gt;Danforth, Bryan N.&lt;/author&gt;&lt;/authors&gt;&lt;/contributors&gt;&lt;titles&gt;&lt;title&gt;Negative effects of pesticides on wild bee communities can be buffered by landscape context&lt;/title&gt;&lt;secondary-title&gt;Proceedings of the Royal Society B&lt;/secondary-title&gt;&lt;alt-title&gt;Proc. R. Soc. B&lt;/alt-title&gt;&lt;/titles&gt;&lt;periodical&gt;&lt;full-title&gt;Proceedings of the Royal Society B&lt;/full-title&gt;&lt;abbr-1&gt;Proc. R. Soc. B&lt;/abbr-1&gt;&lt;/periodical&gt;&lt;alt-periodical&gt;&lt;full-title&gt;Proceedings of the Royal Society B&lt;/full-title&gt;&lt;abbr-1&gt;Proc. R. Soc. B&lt;/abbr-1&gt;&lt;/alt-periodical&gt;&lt;volume&gt;282&lt;/volume&gt;&lt;number&gt;1809&lt;/number&gt;&lt;dates&gt;&lt;year&gt;2015&lt;/year&gt;&lt;pub-dates&gt;&lt;date&gt;2015-06-22 00:00:00&lt;/date&gt;&lt;/pub-dates&gt;&lt;/dates&gt;&lt;work-type&gt;Journal Article&lt;/work-type&gt;&lt;urls&gt;&lt;related-urls&gt;&lt;url&gt;http://rspb.royalsocietypublishing.org/royprsb/282/1809/20150299.full.pdf&lt;/url&gt;&lt;/related-urls&gt;&lt;/urls&gt;&lt;electronic-resource-num&gt;10.1098/rspb.2015.0299&lt;/electronic-resource-num&gt;&lt;/record&gt;&lt;/Cite&gt;&lt;/EndNote&gt;</w:instrText>
      </w:r>
      <w:r w:rsidR="001D5232" w:rsidRPr="0094303B">
        <w:rPr>
          <w:rFonts w:ascii="Times New Roman" w:hAnsi="Times New Roman" w:cs="Times New Roman"/>
          <w:noProof/>
        </w:rPr>
        <w:fldChar w:fldCharType="separate"/>
      </w:r>
      <w:r w:rsidR="00602D7A" w:rsidRPr="0094303B">
        <w:rPr>
          <w:rFonts w:ascii="Times New Roman" w:hAnsi="Times New Roman" w:cs="Times New Roman"/>
          <w:noProof/>
        </w:rPr>
        <w:t>(</w:t>
      </w:r>
      <w:hyperlink w:anchor="_ENREF_63" w:tooltip="Park, 2015 #297" w:history="1">
        <w:r w:rsidR="0094303B" w:rsidRPr="0094303B">
          <w:rPr>
            <w:rFonts w:ascii="Times New Roman" w:hAnsi="Times New Roman" w:cs="Times New Roman"/>
            <w:noProof/>
          </w:rPr>
          <w:t>63</w:t>
        </w:r>
      </w:hyperlink>
      <w:r w:rsidR="00602D7A" w:rsidRPr="0094303B">
        <w:rPr>
          <w:rFonts w:ascii="Times New Roman" w:hAnsi="Times New Roman" w:cs="Times New Roman"/>
          <w:noProof/>
        </w:rPr>
        <w:t>)</w:t>
      </w:r>
      <w:r w:rsidR="001D5232" w:rsidRPr="0094303B">
        <w:rPr>
          <w:rFonts w:ascii="Times New Roman" w:hAnsi="Times New Roman" w:cs="Times New Roman"/>
          <w:noProof/>
        </w:rPr>
        <w:fldChar w:fldCharType="end"/>
      </w:r>
      <w:r w:rsidR="00736D5A" w:rsidRPr="0094303B">
        <w:rPr>
          <w:rFonts w:ascii="Times New Roman" w:hAnsi="Times New Roman" w:cs="Times New Roman"/>
          <w:noProof/>
        </w:rPr>
        <w:t xml:space="preserve">, bumble bees </w:t>
      </w:r>
      <w:r w:rsidR="00736D5A" w:rsidRPr="0094303B">
        <w:rPr>
          <w:rFonts w:ascii="Times New Roman" w:hAnsi="Times New Roman" w:cs="Times New Roman"/>
          <w:noProof/>
        </w:rPr>
        <w:fldChar w:fldCharType="begin"/>
      </w:r>
      <w:r w:rsidR="001E1963" w:rsidRPr="0094303B">
        <w:rPr>
          <w:rFonts w:ascii="Times New Roman" w:hAnsi="Times New Roman" w:cs="Times New Roman"/>
          <w:noProof/>
        </w:rPr>
        <w:instrText xml:space="preserve"> ADDIN EN.CITE &lt;EndNote&gt;&lt;Cite&gt;&lt;Author&gt;Bernauer&lt;/Author&gt;&lt;Year&gt;2015&lt;/Year&gt;&lt;RecNum&gt;320&lt;/RecNum&gt;&lt;DisplayText&gt;(6)&lt;/DisplayText&gt;&lt;record&gt;&lt;rec-number&gt;320&lt;/rec-number&gt;&lt;foreign-keys&gt;&lt;key app="EN" db-id="9aat0fwznpdftoexs9p5dsrvwt2zes5dz0p2"&gt;320&lt;/key&gt;&lt;/foreign-keys&gt;&lt;ref-type name="Journal Article"&gt;17&lt;/ref-type&gt;&lt;contributors&gt;&lt;authors&gt;&lt;author&gt;Bernauer, O.M.&lt;/author&gt;&lt;author&gt;Gaines-Day, H.R.&lt;/author&gt;&lt;author&gt;Steffan, S.A.&lt;/author&gt;&lt;/authors&gt;&lt;/contributors&gt;&lt;titles&gt;&lt;title&gt;Colonies of Bumble Bees (Bombus impatiens) Produce Fewer Workers, Less Bee Biomass, and Have Smaller Mother Queens Following Fungicide Exposure&lt;/title&gt;&lt;secondary-title&gt;Insects&lt;/secondary-title&gt;&lt;/titles&gt;&lt;periodical&gt;&lt;full-title&gt;Insects&lt;/full-title&gt;&lt;/periodical&gt;&lt;pages&gt;478-488&lt;/pages&gt;&lt;volume&gt;6&lt;/volume&gt;&lt;dates&gt;&lt;year&gt;2015&lt;/year&gt;&lt;/dates&gt;&lt;urls&gt;&lt;/urls&gt;&lt;/record&gt;&lt;/Cite&gt;&lt;/EndNote&gt;</w:instrText>
      </w:r>
      <w:r w:rsidR="00736D5A" w:rsidRPr="0094303B">
        <w:rPr>
          <w:rFonts w:ascii="Times New Roman" w:hAnsi="Times New Roman" w:cs="Times New Roman"/>
          <w:noProof/>
        </w:rPr>
        <w:fldChar w:fldCharType="separate"/>
      </w:r>
      <w:r w:rsidR="001E1963" w:rsidRPr="0094303B">
        <w:rPr>
          <w:rFonts w:ascii="Times New Roman" w:hAnsi="Times New Roman" w:cs="Times New Roman"/>
          <w:noProof/>
        </w:rPr>
        <w:t>(</w:t>
      </w:r>
      <w:hyperlink w:anchor="_ENREF_6" w:tooltip="Bernauer, 2015 #320" w:history="1">
        <w:r w:rsidR="0094303B" w:rsidRPr="0094303B">
          <w:rPr>
            <w:rFonts w:ascii="Times New Roman" w:hAnsi="Times New Roman" w:cs="Times New Roman"/>
            <w:noProof/>
          </w:rPr>
          <w:t>6</w:t>
        </w:r>
      </w:hyperlink>
      <w:r w:rsidR="001E1963" w:rsidRPr="0094303B">
        <w:rPr>
          <w:rFonts w:ascii="Times New Roman" w:hAnsi="Times New Roman" w:cs="Times New Roman"/>
          <w:noProof/>
        </w:rPr>
        <w:t>)</w:t>
      </w:r>
      <w:r w:rsidR="00736D5A" w:rsidRPr="0094303B">
        <w:rPr>
          <w:rFonts w:ascii="Times New Roman" w:hAnsi="Times New Roman" w:cs="Times New Roman"/>
          <w:noProof/>
        </w:rPr>
        <w:fldChar w:fldCharType="end"/>
      </w:r>
      <w:r w:rsidR="001D5232" w:rsidRPr="0094303B">
        <w:rPr>
          <w:rFonts w:ascii="Times New Roman" w:hAnsi="Times New Roman" w:cs="Times New Roman"/>
          <w:noProof/>
        </w:rPr>
        <w:t xml:space="preserve"> and </w:t>
      </w:r>
      <w:r w:rsidRPr="0094303B">
        <w:rPr>
          <w:rFonts w:ascii="Times New Roman" w:hAnsi="Times New Roman" w:cs="Times New Roman"/>
          <w:noProof/>
        </w:rPr>
        <w:t>imminent colony mortality</w:t>
      </w:r>
      <w:r w:rsidR="001D5232" w:rsidRPr="0094303B">
        <w:rPr>
          <w:rFonts w:ascii="Times New Roman" w:hAnsi="Times New Roman" w:cs="Times New Roman"/>
          <w:noProof/>
        </w:rPr>
        <w:t xml:space="preserve"> of honey bees</w:t>
      </w:r>
      <w:r w:rsidRPr="0094303B">
        <w:rPr>
          <w:rFonts w:ascii="Times New Roman" w:hAnsi="Times New Roman" w:cs="Times New Roman"/>
          <w:noProof/>
        </w:rPr>
        <w:t xml:space="preserve"> (</w:t>
      </w:r>
      <w:r w:rsidRPr="0094303B">
        <w:rPr>
          <w:rFonts w:ascii="Times New Roman" w:hAnsi="Times New Roman" w:cs="Times New Roman"/>
          <w:noProof/>
          <w:highlight w:val="yellow"/>
        </w:rPr>
        <w:t>see migratory paper</w:t>
      </w:r>
      <w:r w:rsidRPr="0094303B">
        <w:rPr>
          <w:rFonts w:ascii="Times New Roman" w:hAnsi="Times New Roman" w:cs="Times New Roman"/>
          <w:noProof/>
        </w:rPr>
        <w:t>)</w:t>
      </w:r>
      <w:r w:rsidR="001D5232" w:rsidRPr="0094303B">
        <w:rPr>
          <w:rFonts w:ascii="Times New Roman" w:hAnsi="Times New Roman" w:cs="Times New Roman"/>
          <w:noProof/>
        </w:rPr>
        <w:t xml:space="preserve">, </w:t>
      </w:r>
      <w:r w:rsidRPr="0094303B">
        <w:rPr>
          <w:rFonts w:ascii="Times New Roman" w:hAnsi="Times New Roman" w:cs="Times New Roman"/>
          <w:noProof/>
        </w:rPr>
        <w:t xml:space="preserve">especially if they contribute </w:t>
      </w:r>
      <w:r w:rsidR="005160BC" w:rsidRPr="0094303B">
        <w:rPr>
          <w:rFonts w:ascii="Times New Roman" w:hAnsi="Times New Roman" w:cs="Times New Roman"/>
          <w:noProof/>
        </w:rPr>
        <w:t xml:space="preserve">more than </w:t>
      </w:r>
      <w:r w:rsidR="002D61F0" w:rsidRPr="0094303B">
        <w:rPr>
          <w:rFonts w:ascii="Times New Roman" w:hAnsi="Times New Roman" w:cs="Times New Roman"/>
          <w:noProof/>
        </w:rPr>
        <w:t>five</w:t>
      </w:r>
      <w:r w:rsidRPr="0094303B">
        <w:rPr>
          <w:rFonts w:ascii="Times New Roman" w:hAnsi="Times New Roman" w:cs="Times New Roman"/>
          <w:noProof/>
        </w:rPr>
        <w:t xml:space="preserve"> points</w:t>
      </w:r>
      <w:r w:rsidR="002D61F0" w:rsidRPr="0094303B">
        <w:rPr>
          <w:rFonts w:ascii="Times New Roman" w:hAnsi="Times New Roman" w:cs="Times New Roman"/>
          <w:noProof/>
        </w:rPr>
        <w:t xml:space="preserve"> to the HQ</w:t>
      </w:r>
      <w:r w:rsidRPr="0094303B">
        <w:rPr>
          <w:rFonts w:ascii="Times New Roman" w:hAnsi="Times New Roman" w:cs="Times New Roman"/>
          <w:noProof/>
        </w:rPr>
        <w:t xml:space="preserve">. In this survey, 16% of fungicide positive samples (n = 23) contributed at least five points to the HQ, including </w:t>
      </w:r>
      <w:proofErr w:type="spellStart"/>
      <w:r w:rsidRPr="0094303B">
        <w:rPr>
          <w:rFonts w:ascii="Times New Roman" w:hAnsi="Times New Roman" w:cs="Times New Roman"/>
        </w:rPr>
        <w:t>Azoxystrobin</w:t>
      </w:r>
      <w:proofErr w:type="spellEnd"/>
      <w:r w:rsidRPr="0094303B">
        <w:rPr>
          <w:rFonts w:ascii="Times New Roman" w:hAnsi="Times New Roman" w:cs="Times New Roman"/>
        </w:rPr>
        <w:t xml:space="preserve"> (1), </w:t>
      </w:r>
      <w:proofErr w:type="spellStart"/>
      <w:r w:rsidRPr="0094303B">
        <w:rPr>
          <w:rFonts w:ascii="Times New Roman" w:hAnsi="Times New Roman" w:cs="Times New Roman"/>
        </w:rPr>
        <w:t>Boscalid</w:t>
      </w:r>
      <w:proofErr w:type="spellEnd"/>
      <w:r w:rsidRPr="0094303B">
        <w:rPr>
          <w:rFonts w:ascii="Times New Roman" w:hAnsi="Times New Roman" w:cs="Times New Roman"/>
        </w:rPr>
        <w:t xml:space="preserve"> (3), </w:t>
      </w:r>
      <w:proofErr w:type="spellStart"/>
      <w:r w:rsidRPr="0094303B">
        <w:rPr>
          <w:rFonts w:ascii="Times New Roman" w:hAnsi="Times New Roman" w:cs="Times New Roman"/>
        </w:rPr>
        <w:t>Captan</w:t>
      </w:r>
      <w:proofErr w:type="spellEnd"/>
      <w:r w:rsidRPr="0094303B">
        <w:rPr>
          <w:rFonts w:ascii="Times New Roman" w:hAnsi="Times New Roman" w:cs="Times New Roman"/>
        </w:rPr>
        <w:t xml:space="preserve"> (1), </w:t>
      </w:r>
      <w:proofErr w:type="spellStart"/>
      <w:r w:rsidRPr="0094303B">
        <w:rPr>
          <w:rFonts w:ascii="Times New Roman" w:hAnsi="Times New Roman" w:cs="Times New Roman"/>
        </w:rPr>
        <w:t>Cabendazim</w:t>
      </w:r>
      <w:proofErr w:type="spellEnd"/>
      <w:r w:rsidRPr="0094303B">
        <w:rPr>
          <w:rFonts w:ascii="Times New Roman" w:hAnsi="Times New Roman" w:cs="Times New Roman"/>
        </w:rPr>
        <w:t xml:space="preserve"> (1), </w:t>
      </w:r>
      <w:proofErr w:type="spellStart"/>
      <w:r w:rsidRPr="0094303B">
        <w:rPr>
          <w:rFonts w:ascii="Times New Roman" w:hAnsi="Times New Roman" w:cs="Times New Roman"/>
        </w:rPr>
        <w:t>Chlorothalonil</w:t>
      </w:r>
      <w:proofErr w:type="spellEnd"/>
      <w:r w:rsidRPr="0094303B">
        <w:rPr>
          <w:rFonts w:ascii="Times New Roman" w:hAnsi="Times New Roman" w:cs="Times New Roman"/>
        </w:rPr>
        <w:t xml:space="preserve"> (5), </w:t>
      </w:r>
      <w:proofErr w:type="spellStart"/>
      <w:r w:rsidRPr="0094303B">
        <w:rPr>
          <w:rFonts w:ascii="Times New Roman" w:hAnsi="Times New Roman" w:cs="Times New Roman"/>
        </w:rPr>
        <w:t>Cyprodinil</w:t>
      </w:r>
      <w:proofErr w:type="spellEnd"/>
      <w:r w:rsidRPr="0094303B">
        <w:rPr>
          <w:rFonts w:ascii="Times New Roman" w:hAnsi="Times New Roman" w:cs="Times New Roman"/>
        </w:rPr>
        <w:t xml:space="preserve"> (1), </w:t>
      </w:r>
      <w:proofErr w:type="spellStart"/>
      <w:r w:rsidRPr="0094303B">
        <w:rPr>
          <w:rFonts w:ascii="Times New Roman" w:hAnsi="Times New Roman" w:cs="Times New Roman"/>
        </w:rPr>
        <w:t>Fenbuconazole</w:t>
      </w:r>
      <w:proofErr w:type="spellEnd"/>
      <w:r w:rsidRPr="0094303B">
        <w:rPr>
          <w:rFonts w:ascii="Times New Roman" w:hAnsi="Times New Roman" w:cs="Times New Roman"/>
        </w:rPr>
        <w:t xml:space="preserve"> (2), </w:t>
      </w:r>
      <w:proofErr w:type="spellStart"/>
      <w:r w:rsidRPr="0094303B">
        <w:rPr>
          <w:rFonts w:ascii="Times New Roman" w:hAnsi="Times New Roman" w:cs="Times New Roman"/>
        </w:rPr>
        <w:t>Fenhexamid</w:t>
      </w:r>
      <w:proofErr w:type="spellEnd"/>
      <w:r w:rsidRPr="0094303B">
        <w:rPr>
          <w:rFonts w:ascii="Times New Roman" w:hAnsi="Times New Roman" w:cs="Times New Roman"/>
        </w:rPr>
        <w:t xml:space="preserve"> (1), </w:t>
      </w:r>
      <w:proofErr w:type="spellStart"/>
      <w:r w:rsidRPr="0094303B">
        <w:rPr>
          <w:rFonts w:ascii="Times New Roman" w:hAnsi="Times New Roman" w:cs="Times New Roman"/>
        </w:rPr>
        <w:t>Pyraclostrobin</w:t>
      </w:r>
      <w:proofErr w:type="spellEnd"/>
      <w:r w:rsidRPr="0094303B">
        <w:rPr>
          <w:rFonts w:ascii="Times New Roman" w:hAnsi="Times New Roman" w:cs="Times New Roman"/>
        </w:rPr>
        <w:t xml:space="preserve"> (2), THPI (4) and </w:t>
      </w:r>
      <w:proofErr w:type="spellStart"/>
      <w:r w:rsidRPr="0094303B">
        <w:rPr>
          <w:rFonts w:ascii="Times New Roman" w:hAnsi="Times New Roman" w:cs="Times New Roman"/>
        </w:rPr>
        <w:t>Triticonazole</w:t>
      </w:r>
      <w:proofErr w:type="spellEnd"/>
      <w:r w:rsidRPr="0094303B">
        <w:rPr>
          <w:rFonts w:ascii="Times New Roman" w:hAnsi="Times New Roman" w:cs="Times New Roman"/>
        </w:rPr>
        <w:t xml:space="preserve"> (2). </w:t>
      </w:r>
      <w:r w:rsidRPr="0094303B">
        <w:rPr>
          <w:rFonts w:ascii="Times New Roman" w:hAnsi="Times New Roman" w:cs="Times New Roman"/>
          <w:noProof/>
        </w:rPr>
        <w:t>Even though they exhibit low HQ scores, the volume of fungicide residues in ppb for some commonly applied fungicides is high. Of the 21 different fungicide</w:t>
      </w:r>
      <w:r w:rsidR="008513D7" w:rsidRPr="0094303B">
        <w:rPr>
          <w:rFonts w:ascii="Times New Roman" w:hAnsi="Times New Roman" w:cs="Times New Roman"/>
          <w:noProof/>
        </w:rPr>
        <w:t>s</w:t>
      </w:r>
      <w:r w:rsidRPr="0094303B">
        <w:rPr>
          <w:rFonts w:ascii="Times New Roman" w:hAnsi="Times New Roman" w:cs="Times New Roman"/>
          <w:noProof/>
        </w:rPr>
        <w:t xml:space="preserve"> found in our samples, eight were detected</w:t>
      </w:r>
      <w:r w:rsidR="00254FB9" w:rsidRPr="0094303B">
        <w:rPr>
          <w:rFonts w:ascii="Times New Roman" w:hAnsi="Times New Roman" w:cs="Times New Roman"/>
          <w:noProof/>
        </w:rPr>
        <w:t xml:space="preserve"> </w:t>
      </w:r>
      <w:r w:rsidR="00750381" w:rsidRPr="0094303B">
        <w:rPr>
          <w:rFonts w:ascii="Times New Roman" w:hAnsi="Times New Roman" w:cs="Times New Roman"/>
          <w:noProof/>
        </w:rPr>
        <w:t xml:space="preserve">at </w:t>
      </w:r>
      <w:r w:rsidRPr="0094303B">
        <w:rPr>
          <w:rFonts w:ascii="Times New Roman" w:hAnsi="Times New Roman" w:cs="Times New Roman"/>
          <w:noProof/>
        </w:rPr>
        <w:t xml:space="preserve"> above 1,000 ppb</w:t>
      </w:r>
      <w:r w:rsidR="00750381" w:rsidRPr="0094303B">
        <w:rPr>
          <w:rFonts w:ascii="Times New Roman" w:hAnsi="Times New Roman" w:cs="Times New Roman"/>
          <w:noProof/>
        </w:rPr>
        <w:t xml:space="preserve"> in at least one sample</w:t>
      </w:r>
      <w:r w:rsidRPr="0094303B">
        <w:rPr>
          <w:rFonts w:ascii="Times New Roman" w:hAnsi="Times New Roman" w:cs="Times New Roman"/>
          <w:noProof/>
        </w:rPr>
        <w:t xml:space="preserve"> (Table </w:t>
      </w:r>
      <w:r w:rsidR="00254FB9" w:rsidRPr="0094303B">
        <w:rPr>
          <w:rFonts w:ascii="Times New Roman" w:hAnsi="Times New Roman" w:cs="Times New Roman"/>
          <w:noProof/>
        </w:rPr>
        <w:t>1</w:t>
      </w:r>
      <w:r w:rsidRPr="0094303B">
        <w:rPr>
          <w:rFonts w:ascii="Times New Roman" w:hAnsi="Times New Roman" w:cs="Times New Roman"/>
          <w:noProof/>
        </w:rPr>
        <w:t>).  THPI detected at 7</w:t>
      </w:r>
      <w:r w:rsidR="00E6316C" w:rsidRPr="0094303B">
        <w:rPr>
          <w:rFonts w:ascii="Times New Roman" w:hAnsi="Times New Roman" w:cs="Times New Roman"/>
          <w:noProof/>
        </w:rPr>
        <w:t>,</w:t>
      </w:r>
      <w:r w:rsidRPr="0094303B">
        <w:rPr>
          <w:rFonts w:ascii="Times New Roman" w:hAnsi="Times New Roman" w:cs="Times New Roman"/>
          <w:noProof/>
        </w:rPr>
        <w:t xml:space="preserve">060 ppb was the highest fungicide residue detected,  exceeding all other residues except the beekeeper applied varroacides thymol detected at 55,000 ppb </w:t>
      </w:r>
      <w:r w:rsidR="00E6316C" w:rsidRPr="0094303B">
        <w:rPr>
          <w:rFonts w:ascii="Times New Roman" w:hAnsi="Times New Roman" w:cs="Times New Roman"/>
          <w:noProof/>
        </w:rPr>
        <w:t xml:space="preserve">in one sample </w:t>
      </w:r>
      <w:r w:rsidRPr="0094303B">
        <w:rPr>
          <w:rFonts w:ascii="Times New Roman" w:hAnsi="Times New Roman" w:cs="Times New Roman"/>
          <w:noProof/>
        </w:rPr>
        <w:t>and the amitraz residual DMPF detected at 12,700 ppb</w:t>
      </w:r>
      <w:r w:rsidR="00E6316C" w:rsidRPr="0094303B">
        <w:rPr>
          <w:rFonts w:ascii="Times New Roman" w:hAnsi="Times New Roman" w:cs="Times New Roman"/>
          <w:noProof/>
        </w:rPr>
        <w:t xml:space="preserve"> in a different sample</w:t>
      </w:r>
      <w:r w:rsidRPr="0094303B">
        <w:rPr>
          <w:rFonts w:ascii="Times New Roman" w:hAnsi="Times New Roman" w:cs="Times New Roman"/>
          <w:noProof/>
        </w:rPr>
        <w:t xml:space="preserve">.  </w:t>
      </w:r>
    </w:p>
    <w:p w14:paraId="68EAB670" w14:textId="3638EF3A" w:rsidR="00A62A6F" w:rsidRPr="0094303B" w:rsidRDefault="00A62A6F" w:rsidP="005A40FA">
      <w:pPr>
        <w:spacing w:line="480" w:lineRule="auto"/>
        <w:rPr>
          <w:rFonts w:ascii="Times New Roman" w:hAnsi="Times New Roman" w:cs="Times New Roman"/>
          <w:i/>
          <w:noProof/>
        </w:rPr>
      </w:pPr>
      <w:r w:rsidRPr="0094303B">
        <w:rPr>
          <w:rFonts w:ascii="Times New Roman" w:hAnsi="Times New Roman" w:cs="Times New Roman"/>
          <w:i/>
          <w:noProof/>
        </w:rPr>
        <w:t>Herbicides</w:t>
      </w:r>
      <w:r w:rsidR="005A40FA" w:rsidRPr="0094303B">
        <w:rPr>
          <w:rFonts w:ascii="Times New Roman" w:hAnsi="Times New Roman" w:cs="Times New Roman"/>
          <w:i/>
          <w:noProof/>
        </w:rPr>
        <w:t>:</w:t>
      </w:r>
    </w:p>
    <w:p w14:paraId="2420C8A6" w14:textId="568B2592" w:rsidR="00A62A6F" w:rsidRPr="0094303B" w:rsidRDefault="005A40FA" w:rsidP="00EB6363">
      <w:pPr>
        <w:spacing w:line="480" w:lineRule="auto"/>
        <w:ind w:firstLine="720"/>
        <w:rPr>
          <w:rFonts w:ascii="Times New Roman" w:hAnsi="Times New Roman" w:cs="Times New Roman"/>
          <w:noProof/>
        </w:rPr>
      </w:pPr>
      <w:r w:rsidRPr="0094303B">
        <w:rPr>
          <w:rFonts w:ascii="Times New Roman" w:hAnsi="Times New Roman" w:cs="Times New Roman"/>
          <w:noProof/>
        </w:rPr>
        <w:t>Herbicide</w:t>
      </w:r>
      <w:r w:rsidR="00A36878" w:rsidRPr="0094303B">
        <w:rPr>
          <w:rFonts w:ascii="Times New Roman" w:hAnsi="Times New Roman" w:cs="Times New Roman"/>
          <w:noProof/>
        </w:rPr>
        <w:t xml:space="preserve"> detections were low compared to other pesticide classes, making up</w:t>
      </w:r>
      <w:r w:rsidRPr="0094303B">
        <w:rPr>
          <w:rFonts w:ascii="Times New Roman" w:hAnsi="Times New Roman" w:cs="Times New Roman"/>
          <w:noProof/>
        </w:rPr>
        <w:t xml:space="preserve"> 6.9% of </w:t>
      </w:r>
      <w:r w:rsidR="00A36878" w:rsidRPr="0094303B">
        <w:rPr>
          <w:rFonts w:ascii="Times New Roman" w:hAnsi="Times New Roman" w:cs="Times New Roman"/>
          <w:noProof/>
        </w:rPr>
        <w:t xml:space="preserve">all pesticide detections. No herbicide contributed more than 1,000 points to the HQ; only </w:t>
      </w:r>
      <w:proofErr w:type="spellStart"/>
      <w:r w:rsidR="00A36878" w:rsidRPr="0094303B">
        <w:rPr>
          <w:rFonts w:ascii="Times New Roman" w:eastAsia="Times New Roman" w:hAnsi="Times New Roman" w:cs="Times New Roman"/>
          <w:color w:val="000000"/>
        </w:rPr>
        <w:t>Metolachlor</w:t>
      </w:r>
      <w:proofErr w:type="spellEnd"/>
      <w:r w:rsidR="00A36878" w:rsidRPr="0094303B">
        <w:rPr>
          <w:rFonts w:ascii="Times New Roman" w:eastAsia="Times New Roman" w:hAnsi="Times New Roman" w:cs="Times New Roman"/>
          <w:color w:val="000000"/>
        </w:rPr>
        <w:t xml:space="preserve"> was detected above 1,000 ppb in</w:t>
      </w:r>
      <w:ins w:id="349" w:author="Dennis vanEngelsdorp" w:date="2016-01-26T17:45:00Z">
        <w:r w:rsidR="00A9258B">
          <w:rPr>
            <w:rFonts w:ascii="Times New Roman" w:eastAsia="Times New Roman" w:hAnsi="Times New Roman" w:cs="Times New Roman"/>
            <w:color w:val="000000"/>
          </w:rPr>
          <w:t xml:space="preserve"> </w:t>
        </w:r>
      </w:ins>
      <w:ins w:id="350" w:author="Dennis vanEngelsdorp" w:date="2016-01-26T18:11:00Z">
        <w:r w:rsidR="003E3952">
          <w:rPr>
            <w:rFonts w:ascii="Times New Roman" w:eastAsia="Times New Roman" w:hAnsi="Times New Roman" w:cs="Times New Roman"/>
            <w:color w:val="000000"/>
          </w:rPr>
          <w:t>2 of 6</w:t>
        </w:r>
      </w:ins>
      <w:r w:rsidR="00A36878" w:rsidRPr="0094303B">
        <w:rPr>
          <w:rFonts w:ascii="Times New Roman" w:eastAsia="Times New Roman" w:hAnsi="Times New Roman" w:cs="Times New Roman"/>
          <w:color w:val="000000"/>
        </w:rPr>
        <w:t xml:space="preserve"> samples</w:t>
      </w:r>
      <w:ins w:id="351" w:author="Dennis vanEngelsdorp" w:date="2016-01-26T18:11:00Z">
        <w:r w:rsidR="003E3952">
          <w:rPr>
            <w:rFonts w:ascii="Times New Roman" w:eastAsia="Times New Roman" w:hAnsi="Times New Roman" w:cs="Times New Roman"/>
            <w:color w:val="000000"/>
          </w:rPr>
          <w:t xml:space="preserve"> testing positive for the product</w:t>
        </w:r>
      </w:ins>
      <w:r w:rsidR="00A36878" w:rsidRPr="0094303B">
        <w:rPr>
          <w:rFonts w:ascii="Times New Roman" w:eastAsia="Times New Roman" w:hAnsi="Times New Roman" w:cs="Times New Roman"/>
          <w:color w:val="000000"/>
        </w:rPr>
        <w:t xml:space="preserve"> (Table 1).</w:t>
      </w:r>
      <w:r w:rsidR="00A36878" w:rsidRPr="0094303B">
        <w:rPr>
          <w:rFonts w:ascii="Times New Roman" w:eastAsia="Times New Roman" w:hAnsi="Times New Roman" w:cs="Times New Roman"/>
          <w:color w:val="000000"/>
          <w:sz w:val="18"/>
          <w:szCs w:val="18"/>
        </w:rPr>
        <w:t xml:space="preserve"> </w:t>
      </w:r>
      <w:r w:rsidR="00A36878" w:rsidRPr="0094303B">
        <w:rPr>
          <w:rFonts w:ascii="Times New Roman" w:hAnsi="Times New Roman" w:cs="Times New Roman"/>
          <w:noProof/>
        </w:rPr>
        <w:t xml:space="preserve"> </w:t>
      </w:r>
    </w:p>
    <w:p w14:paraId="562A8C44" w14:textId="62F67645" w:rsidR="00A62A6F" w:rsidRPr="0094303B" w:rsidRDefault="00A62A6F" w:rsidP="00A36878">
      <w:pPr>
        <w:spacing w:line="480" w:lineRule="auto"/>
        <w:rPr>
          <w:rFonts w:ascii="Times New Roman" w:hAnsi="Times New Roman" w:cs="Times New Roman"/>
          <w:i/>
          <w:noProof/>
        </w:rPr>
      </w:pPr>
      <w:r w:rsidRPr="0094303B">
        <w:rPr>
          <w:rFonts w:ascii="Times New Roman" w:hAnsi="Times New Roman" w:cs="Times New Roman"/>
          <w:i/>
          <w:noProof/>
        </w:rPr>
        <w:t>Morbitidy and residue level  associations</w:t>
      </w:r>
      <w:r w:rsidR="00A36878" w:rsidRPr="0094303B">
        <w:rPr>
          <w:rFonts w:ascii="Times New Roman" w:hAnsi="Times New Roman" w:cs="Times New Roman"/>
          <w:i/>
          <w:noProof/>
        </w:rPr>
        <w:t>:</w:t>
      </w:r>
    </w:p>
    <w:p w14:paraId="1A6217E1" w14:textId="6C2D47A4" w:rsidR="00EB6363" w:rsidRPr="0094303B" w:rsidRDefault="008513D7" w:rsidP="00EB6363">
      <w:pPr>
        <w:spacing w:line="480" w:lineRule="auto"/>
        <w:ind w:firstLine="720"/>
        <w:rPr>
          <w:rFonts w:ascii="Times New Roman" w:hAnsi="Times New Roman" w:cs="Times New Roman"/>
          <w:noProof/>
        </w:rPr>
      </w:pPr>
      <w:r w:rsidRPr="0094303B">
        <w:rPr>
          <w:rFonts w:ascii="Times New Roman" w:hAnsi="Times New Roman" w:cs="Times New Roman"/>
          <w:noProof/>
        </w:rPr>
        <w:lastRenderedPageBreak/>
        <w:t>Apiary inspectors</w:t>
      </w:r>
      <w:r w:rsidR="00492ABF" w:rsidRPr="0094303B">
        <w:rPr>
          <w:rFonts w:ascii="Times New Roman" w:hAnsi="Times New Roman" w:cs="Times New Roman"/>
          <w:noProof/>
        </w:rPr>
        <w:t xml:space="preserve"> who collected the bee bread samples </w:t>
      </w:r>
      <w:ins w:id="352" w:author="Dennis vanEngelsdorp" w:date="2016-01-26T18:11:00Z">
        <w:r w:rsidR="003E3952">
          <w:rPr>
            <w:rFonts w:ascii="Times New Roman" w:hAnsi="Times New Roman" w:cs="Times New Roman"/>
            <w:noProof/>
          </w:rPr>
          <w:t xml:space="preserve">inspected </w:t>
        </w:r>
      </w:ins>
      <w:del w:id="353" w:author="Dennis vanEngelsdorp" w:date="2016-01-26T18:11:00Z">
        <w:r w:rsidR="00492ABF" w:rsidRPr="0094303B" w:rsidDel="003E3952">
          <w:rPr>
            <w:rFonts w:ascii="Times New Roman" w:hAnsi="Times New Roman" w:cs="Times New Roman"/>
            <w:noProof/>
          </w:rPr>
          <w:delText xml:space="preserve">analyzed the </w:delText>
        </w:r>
      </w:del>
      <w:r w:rsidR="00492ABF" w:rsidRPr="0094303B">
        <w:rPr>
          <w:rFonts w:ascii="Times New Roman" w:hAnsi="Times New Roman" w:cs="Times New Roman"/>
          <w:noProof/>
        </w:rPr>
        <w:t xml:space="preserve">colonies for </w:t>
      </w:r>
      <w:r w:rsidR="00E6316C" w:rsidRPr="0094303B">
        <w:rPr>
          <w:rFonts w:ascii="Times New Roman" w:hAnsi="Times New Roman" w:cs="Times New Roman"/>
          <w:noProof/>
        </w:rPr>
        <w:t xml:space="preserve">overt </w:t>
      </w:r>
      <w:r w:rsidR="009C0405" w:rsidRPr="0094303B">
        <w:rPr>
          <w:rFonts w:ascii="Times New Roman" w:hAnsi="Times New Roman" w:cs="Times New Roman"/>
          <w:noProof/>
        </w:rPr>
        <w:t>symptoms of</w:t>
      </w:r>
      <w:r w:rsidR="00E6316C" w:rsidRPr="0094303B">
        <w:rPr>
          <w:rFonts w:ascii="Times New Roman" w:hAnsi="Times New Roman" w:cs="Times New Roman"/>
          <w:noProof/>
        </w:rPr>
        <w:t xml:space="preserve"> </w:t>
      </w:r>
      <w:r w:rsidR="009C0405" w:rsidRPr="0094303B">
        <w:rPr>
          <w:rFonts w:ascii="Times New Roman" w:hAnsi="Times New Roman" w:cs="Times New Roman"/>
          <w:noProof/>
        </w:rPr>
        <w:t xml:space="preserve"> common honey bee diseases. </w:t>
      </w:r>
      <w:r w:rsidR="00E6316C" w:rsidRPr="0094303B">
        <w:rPr>
          <w:rFonts w:ascii="Times New Roman" w:hAnsi="Times New Roman" w:cs="Times New Roman"/>
          <w:noProof/>
        </w:rPr>
        <w:t xml:space="preserve"> Only one disease, the fungal disease Chalkbrood</w:t>
      </w:r>
      <w:r w:rsidR="00A62A6F" w:rsidRPr="0094303B">
        <w:rPr>
          <w:rFonts w:ascii="Times New Roman" w:hAnsi="Times New Roman" w:cs="Times New Roman"/>
          <w:noProof/>
        </w:rPr>
        <w:t xml:space="preserve"> </w:t>
      </w:r>
      <w:ins w:id="354" w:author="Dennis vanEngelsdorp" w:date="2016-01-26T18:12:00Z">
        <w:r w:rsidR="003E3952">
          <w:rPr>
            <w:rFonts w:ascii="Times New Roman" w:hAnsi="Times New Roman" w:cs="Times New Roman"/>
            <w:noProof/>
          </w:rPr>
          <w:t>(</w:t>
        </w:r>
      </w:ins>
      <w:del w:id="355" w:author="Dennis vanEngelsdorp" w:date="2016-01-26T18:12:00Z">
        <w:r w:rsidR="00A62A6F" w:rsidRPr="003E3952" w:rsidDel="003E3952">
          <w:rPr>
            <w:rFonts w:ascii="Times New Roman" w:hAnsi="Times New Roman" w:cs="Times New Roman"/>
            <w:i/>
            <w:noProof/>
            <w:rPrChange w:id="356" w:author="Dennis vanEngelsdorp" w:date="2016-01-26T18:13:00Z">
              <w:rPr>
                <w:rFonts w:ascii="Times New Roman" w:hAnsi="Times New Roman" w:cs="Times New Roman"/>
                <w:noProof/>
              </w:rPr>
            </w:rPrChange>
          </w:rPr>
          <w:delText>(</w:delText>
        </w:r>
      </w:del>
      <w:ins w:id="357" w:author="Dennis vanEngelsdorp" w:date="2016-01-26T18:12:00Z">
        <w:r w:rsidR="003E3952" w:rsidRPr="003E3952">
          <w:rPr>
            <w:rFonts w:ascii="Times New Roman" w:hAnsi="Times New Roman" w:cs="Times New Roman"/>
            <w:i/>
            <w:noProof/>
            <w:rPrChange w:id="358" w:author="Dennis vanEngelsdorp" w:date="2016-01-26T18:13:00Z">
              <w:rPr>
                <w:rFonts w:ascii="Times New Roman" w:hAnsi="Times New Roman" w:cs="Times New Roman"/>
                <w:noProof/>
              </w:rPr>
            </w:rPrChange>
          </w:rPr>
          <w:t>Ascosphaera apis</w:t>
        </w:r>
      </w:ins>
      <w:del w:id="359" w:author="Dennis vanEngelsdorp" w:date="2016-01-26T18:12:00Z">
        <w:r w:rsidR="00A62A6F" w:rsidRPr="0094303B" w:rsidDel="003E3952">
          <w:rPr>
            <w:rFonts w:ascii="Times New Roman" w:hAnsi="Times New Roman" w:cs="Times New Roman"/>
            <w:noProof/>
          </w:rPr>
          <w:delText>causal agent</w:delText>
        </w:r>
      </w:del>
      <w:r w:rsidR="00A62A6F" w:rsidRPr="0094303B">
        <w:rPr>
          <w:rFonts w:ascii="Times New Roman" w:hAnsi="Times New Roman" w:cs="Times New Roman"/>
          <w:noProof/>
        </w:rPr>
        <w:t>)</w:t>
      </w:r>
      <w:r w:rsidR="002D61F0" w:rsidRPr="0094303B">
        <w:rPr>
          <w:rFonts w:ascii="Times New Roman" w:hAnsi="Times New Roman" w:cs="Times New Roman"/>
          <w:noProof/>
        </w:rPr>
        <w:t>,</w:t>
      </w:r>
      <w:r w:rsidR="00E6316C" w:rsidRPr="0094303B">
        <w:rPr>
          <w:rFonts w:ascii="Times New Roman" w:hAnsi="Times New Roman" w:cs="Times New Roman"/>
          <w:noProof/>
        </w:rPr>
        <w:t xml:space="preserve"> was found at prevela</w:t>
      </w:r>
      <w:r w:rsidR="00020297" w:rsidRPr="0094303B">
        <w:rPr>
          <w:rFonts w:ascii="Times New Roman" w:hAnsi="Times New Roman" w:cs="Times New Roman"/>
          <w:noProof/>
        </w:rPr>
        <w:t>n</w:t>
      </w:r>
      <w:r w:rsidR="00E6316C" w:rsidRPr="0094303B">
        <w:rPr>
          <w:rFonts w:ascii="Times New Roman" w:hAnsi="Times New Roman" w:cs="Times New Roman"/>
          <w:noProof/>
        </w:rPr>
        <w:t>ce levels high enough to conduct meanginful c</w:t>
      </w:r>
      <w:r w:rsidR="00020297" w:rsidRPr="0094303B">
        <w:rPr>
          <w:rFonts w:ascii="Times New Roman" w:hAnsi="Times New Roman" w:cs="Times New Roman"/>
          <w:noProof/>
        </w:rPr>
        <w:t>o</w:t>
      </w:r>
      <w:r w:rsidR="00E6316C" w:rsidRPr="0094303B">
        <w:rPr>
          <w:rFonts w:ascii="Times New Roman" w:hAnsi="Times New Roman" w:cs="Times New Roman"/>
          <w:noProof/>
        </w:rPr>
        <w:t>mparsions between sympt</w:t>
      </w:r>
      <w:r w:rsidR="00020297" w:rsidRPr="0094303B">
        <w:rPr>
          <w:rFonts w:ascii="Times New Roman" w:hAnsi="Times New Roman" w:cs="Times New Roman"/>
          <w:noProof/>
        </w:rPr>
        <w:t>o</w:t>
      </w:r>
      <w:r w:rsidR="00E6316C" w:rsidRPr="0094303B">
        <w:rPr>
          <w:rFonts w:ascii="Times New Roman" w:hAnsi="Times New Roman" w:cs="Times New Roman"/>
          <w:noProof/>
        </w:rPr>
        <w:t>matic and non-symptomatic disease (</w:t>
      </w:r>
      <w:r w:rsidR="00020297" w:rsidRPr="0094303B">
        <w:rPr>
          <w:rFonts w:ascii="Times New Roman" w:hAnsi="Times New Roman" w:cs="Times New Roman"/>
          <w:noProof/>
          <w:highlight w:val="yellow"/>
        </w:rPr>
        <w:t xml:space="preserve">Traynor </w:t>
      </w:r>
      <w:r w:rsidR="00020297" w:rsidRPr="0094303B">
        <w:rPr>
          <w:rFonts w:ascii="Times New Roman" w:hAnsi="Times New Roman" w:cs="Times New Roman"/>
          <w:i/>
          <w:noProof/>
          <w:highlight w:val="yellow"/>
        </w:rPr>
        <w:t>et al</w:t>
      </w:r>
      <w:r w:rsidR="00020297" w:rsidRPr="0094303B">
        <w:rPr>
          <w:rFonts w:ascii="Times New Roman" w:hAnsi="Times New Roman" w:cs="Times New Roman"/>
          <w:noProof/>
          <w:highlight w:val="yellow"/>
        </w:rPr>
        <w:t xml:space="preserve"> in press</w:t>
      </w:r>
      <w:r w:rsidR="00E6316C" w:rsidRPr="0094303B">
        <w:rPr>
          <w:rFonts w:ascii="Times New Roman" w:hAnsi="Times New Roman" w:cs="Times New Roman"/>
          <w:noProof/>
        </w:rPr>
        <w:t xml:space="preserve">). </w:t>
      </w:r>
      <w:r w:rsidR="009C0405" w:rsidRPr="0094303B">
        <w:rPr>
          <w:rFonts w:ascii="Times New Roman" w:hAnsi="Times New Roman" w:cs="Times New Roman"/>
          <w:noProof/>
        </w:rPr>
        <w:t xml:space="preserve"> </w:t>
      </w:r>
      <w:r w:rsidR="00445DE0" w:rsidRPr="0094303B">
        <w:rPr>
          <w:rFonts w:ascii="Times New Roman" w:hAnsi="Times New Roman" w:cs="Times New Roman"/>
          <w:noProof/>
        </w:rPr>
        <w:t>F</w:t>
      </w:r>
      <w:r w:rsidR="009C0405" w:rsidRPr="0094303B">
        <w:rPr>
          <w:rFonts w:ascii="Times New Roman" w:hAnsi="Times New Roman" w:cs="Times New Roman"/>
          <w:noProof/>
        </w:rPr>
        <w:t xml:space="preserve">ungicide HQ </w:t>
      </w:r>
      <w:r w:rsidR="00A36878" w:rsidRPr="0094303B">
        <w:rPr>
          <w:rFonts w:ascii="Times New Roman" w:hAnsi="Times New Roman" w:cs="Times New Roman"/>
          <w:noProof/>
        </w:rPr>
        <w:t xml:space="preserve">was elevated </w:t>
      </w:r>
      <w:r w:rsidR="009C0405" w:rsidRPr="0094303B">
        <w:rPr>
          <w:rFonts w:ascii="Times New Roman" w:hAnsi="Times New Roman" w:cs="Times New Roman"/>
          <w:noProof/>
        </w:rPr>
        <w:t xml:space="preserve">in samples collected from </w:t>
      </w:r>
      <w:r w:rsidR="00445DE0" w:rsidRPr="0094303B">
        <w:rPr>
          <w:rFonts w:ascii="Times New Roman" w:hAnsi="Times New Roman" w:cs="Times New Roman"/>
          <w:noProof/>
        </w:rPr>
        <w:t>apairies with a</w:t>
      </w:r>
      <w:r w:rsidR="00A36878" w:rsidRPr="0094303B">
        <w:rPr>
          <w:rFonts w:ascii="Times New Roman" w:hAnsi="Times New Roman" w:cs="Times New Roman"/>
          <w:noProof/>
        </w:rPr>
        <w:t>t least one</w:t>
      </w:r>
      <w:r w:rsidR="00445DE0" w:rsidRPr="0094303B">
        <w:rPr>
          <w:rFonts w:ascii="Times New Roman" w:hAnsi="Times New Roman" w:cs="Times New Roman"/>
          <w:noProof/>
        </w:rPr>
        <w:t xml:space="preserve"> </w:t>
      </w:r>
      <w:r w:rsidR="009C0405" w:rsidRPr="0094303B">
        <w:rPr>
          <w:rFonts w:ascii="Times New Roman" w:hAnsi="Times New Roman" w:cs="Times New Roman"/>
          <w:noProof/>
        </w:rPr>
        <w:t>colon</w:t>
      </w:r>
      <w:r w:rsidR="00A36878" w:rsidRPr="0094303B">
        <w:rPr>
          <w:rFonts w:ascii="Times New Roman" w:hAnsi="Times New Roman" w:cs="Times New Roman"/>
          <w:noProof/>
        </w:rPr>
        <w:t>y</w:t>
      </w:r>
      <w:r w:rsidR="009C0405" w:rsidRPr="0094303B">
        <w:rPr>
          <w:rFonts w:ascii="Times New Roman" w:hAnsi="Times New Roman" w:cs="Times New Roman"/>
          <w:noProof/>
        </w:rPr>
        <w:t xml:space="preserve"> positive for </w:t>
      </w:r>
      <w:r w:rsidR="00492ABF" w:rsidRPr="0094303B">
        <w:rPr>
          <w:rFonts w:ascii="Times New Roman" w:hAnsi="Times New Roman" w:cs="Times New Roman"/>
          <w:noProof/>
        </w:rPr>
        <w:t xml:space="preserve">chalkbrood </w:t>
      </w:r>
      <w:r w:rsidR="00273261" w:rsidRPr="0094303B">
        <w:rPr>
          <w:rFonts w:ascii="Times New Roman" w:hAnsi="Times New Roman" w:cs="Times New Roman"/>
          <w:noProof/>
        </w:rPr>
        <w:t>(HQ</w:t>
      </w:r>
      <w:r w:rsidR="00273261" w:rsidRPr="0094303B">
        <w:rPr>
          <w:rFonts w:ascii="Times New Roman" w:hAnsi="Times New Roman" w:cs="Times New Roman"/>
          <w:noProof/>
          <w:vertAlign w:val="subscript"/>
        </w:rPr>
        <w:t>Fung</w:t>
      </w:r>
      <w:r w:rsidR="00273261" w:rsidRPr="0094303B">
        <w:rPr>
          <w:rFonts w:ascii="Times New Roman" w:hAnsi="Times New Roman" w:cs="Times New Roman"/>
          <w:noProof/>
        </w:rPr>
        <w:t xml:space="preserve"> = </w:t>
      </w:r>
      <w:r w:rsidR="00445DE0" w:rsidRPr="0094303B">
        <w:rPr>
          <w:rFonts w:ascii="Times New Roman" w:hAnsi="Times New Roman" w:cs="Times New Roman"/>
          <w:noProof/>
        </w:rPr>
        <w:t xml:space="preserve"> </w:t>
      </w:r>
      <w:r w:rsidR="00273261" w:rsidRPr="0094303B">
        <w:rPr>
          <w:rFonts w:ascii="Times New Roman" w:hAnsi="Times New Roman" w:cs="Times New Roman"/>
          <w:noProof/>
        </w:rPr>
        <w:t xml:space="preserve">1.76 ± 0.6) </w:t>
      </w:r>
      <w:r w:rsidR="00A36878" w:rsidRPr="0094303B">
        <w:rPr>
          <w:rFonts w:ascii="Times New Roman" w:hAnsi="Times New Roman" w:cs="Times New Roman"/>
          <w:noProof/>
        </w:rPr>
        <w:t>compared to</w:t>
      </w:r>
      <w:r w:rsidR="00445DE0" w:rsidRPr="0094303B">
        <w:rPr>
          <w:rFonts w:ascii="Times New Roman" w:hAnsi="Times New Roman" w:cs="Times New Roman"/>
          <w:noProof/>
        </w:rPr>
        <w:t xml:space="preserve"> samples taken from apiaires with no evidence of infection</w:t>
      </w:r>
      <w:r w:rsidR="00273261" w:rsidRPr="0094303B">
        <w:rPr>
          <w:rFonts w:ascii="Times New Roman" w:hAnsi="Times New Roman" w:cs="Times New Roman"/>
          <w:noProof/>
        </w:rPr>
        <w:t xml:space="preserve"> (HQ</w:t>
      </w:r>
      <w:r w:rsidR="00273261" w:rsidRPr="0094303B">
        <w:rPr>
          <w:rFonts w:ascii="Times New Roman" w:hAnsi="Times New Roman" w:cs="Times New Roman"/>
          <w:noProof/>
          <w:vertAlign w:val="subscript"/>
        </w:rPr>
        <w:t>Fung</w:t>
      </w:r>
      <w:r w:rsidR="00273261" w:rsidRPr="0094303B">
        <w:rPr>
          <w:rFonts w:ascii="Times New Roman" w:hAnsi="Times New Roman" w:cs="Times New Roman"/>
          <w:noProof/>
        </w:rPr>
        <w:t xml:space="preserve"> =  0.56 ± 0.21; </w:t>
      </w:r>
      <w:r w:rsidR="009C0405" w:rsidRPr="0094303B">
        <w:rPr>
          <w:rFonts w:ascii="Times New Roman" w:hAnsi="Times New Roman" w:cs="Times New Roman"/>
          <w:noProof/>
        </w:rPr>
        <w:t>F</w:t>
      </w:r>
      <w:r w:rsidR="009C0405" w:rsidRPr="0094303B">
        <w:rPr>
          <w:rFonts w:ascii="Times New Roman" w:hAnsi="Times New Roman" w:cs="Times New Roman"/>
          <w:noProof/>
          <w:vertAlign w:val="subscript"/>
        </w:rPr>
        <w:t xml:space="preserve">1,466 </w:t>
      </w:r>
      <w:r w:rsidR="009C0405" w:rsidRPr="0094303B">
        <w:rPr>
          <w:rFonts w:ascii="Times New Roman" w:hAnsi="Times New Roman" w:cs="Times New Roman"/>
          <w:noProof/>
        </w:rPr>
        <w:t>= 3.86, p = 0.050).</w:t>
      </w:r>
    </w:p>
    <w:p w14:paraId="5097EF15" w14:textId="1E084945" w:rsidR="00E478B4" w:rsidRPr="0094303B" w:rsidRDefault="0057488E" w:rsidP="00F921CD">
      <w:pPr>
        <w:pStyle w:val="ListParagraph"/>
        <w:spacing w:line="480" w:lineRule="auto"/>
        <w:ind w:left="0" w:firstLine="720"/>
        <w:rPr>
          <w:rFonts w:ascii="Times New Roman" w:hAnsi="Times New Roman" w:cs="Times New Roman"/>
        </w:rPr>
      </w:pPr>
      <w:r w:rsidRPr="0094303B">
        <w:rPr>
          <w:rFonts w:ascii="Times New Roman" w:hAnsi="Times New Roman" w:cs="Times New Roman"/>
        </w:rPr>
        <w:t xml:space="preserve">The majority of </w:t>
      </w:r>
      <w:r w:rsidR="008E6C28" w:rsidRPr="0094303B">
        <w:rPr>
          <w:rFonts w:ascii="Times New Roman" w:hAnsi="Times New Roman" w:cs="Times New Roman"/>
        </w:rPr>
        <w:t xml:space="preserve">bee bread </w:t>
      </w:r>
      <w:r w:rsidRPr="0094303B">
        <w:rPr>
          <w:rFonts w:ascii="Times New Roman" w:hAnsi="Times New Roman" w:cs="Times New Roman"/>
        </w:rPr>
        <w:t xml:space="preserve">samples analyzed for pesticide residues also had </w:t>
      </w:r>
      <w:r w:rsidR="00FA5473" w:rsidRPr="0094303B">
        <w:rPr>
          <w:rFonts w:ascii="Times New Roman" w:hAnsi="Times New Roman" w:cs="Times New Roman"/>
        </w:rPr>
        <w:t xml:space="preserve">corresponding </w:t>
      </w:r>
      <w:r w:rsidRPr="0094303B">
        <w:rPr>
          <w:rFonts w:ascii="Times New Roman" w:hAnsi="Times New Roman" w:cs="Times New Roman"/>
        </w:rPr>
        <w:t>samples</w:t>
      </w:r>
      <w:r w:rsidR="00FA5473" w:rsidRPr="0094303B">
        <w:rPr>
          <w:rFonts w:ascii="Times New Roman" w:hAnsi="Times New Roman" w:cs="Times New Roman"/>
        </w:rPr>
        <w:t xml:space="preserve"> of </w:t>
      </w:r>
      <w:r w:rsidR="008E6C28" w:rsidRPr="0094303B">
        <w:rPr>
          <w:rFonts w:ascii="Times New Roman" w:hAnsi="Times New Roman" w:cs="Times New Roman"/>
        </w:rPr>
        <w:t xml:space="preserve">adult </w:t>
      </w:r>
      <w:r w:rsidR="00FA5473" w:rsidRPr="0094303B">
        <w:rPr>
          <w:rFonts w:ascii="Times New Roman" w:hAnsi="Times New Roman" w:cs="Times New Roman"/>
        </w:rPr>
        <w:t>honey bees</w:t>
      </w:r>
      <w:r w:rsidRPr="0094303B">
        <w:rPr>
          <w:rFonts w:ascii="Times New Roman" w:hAnsi="Times New Roman" w:cs="Times New Roman"/>
        </w:rPr>
        <w:t xml:space="preserve"> taken to measure </w:t>
      </w:r>
      <w:proofErr w:type="spellStart"/>
      <w:r w:rsidRPr="0094303B">
        <w:rPr>
          <w:rFonts w:ascii="Times New Roman" w:hAnsi="Times New Roman" w:cs="Times New Roman"/>
          <w:i/>
        </w:rPr>
        <w:t>Varroa</w:t>
      </w:r>
      <w:proofErr w:type="spellEnd"/>
      <w:r w:rsidRPr="0094303B">
        <w:rPr>
          <w:rFonts w:ascii="Times New Roman" w:hAnsi="Times New Roman" w:cs="Times New Roman"/>
        </w:rPr>
        <w:t xml:space="preserve"> infestation per 100 bees</w:t>
      </w:r>
      <w:r w:rsidR="00553FF9" w:rsidRPr="0094303B">
        <w:rPr>
          <w:rFonts w:ascii="Times New Roman" w:hAnsi="Times New Roman" w:cs="Times New Roman"/>
        </w:rPr>
        <w:t xml:space="preserve"> </w:t>
      </w:r>
      <w:del w:id="360" w:author="Dennis vanEngelsdorp" w:date="2016-01-26T18:14:00Z">
        <w:r w:rsidR="00553FF9" w:rsidRPr="0094303B" w:rsidDel="003E3952">
          <w:rPr>
            <w:rFonts w:ascii="Times New Roman" w:hAnsi="Times New Roman" w:cs="Times New Roman"/>
          </w:rPr>
          <w:delText>(</w:delText>
        </w:r>
        <w:commentRangeStart w:id="361"/>
        <w:commentRangeStart w:id="362"/>
        <w:r w:rsidR="00553FF9" w:rsidRPr="0094303B" w:rsidDel="003E3952">
          <w:rPr>
            <w:rFonts w:ascii="Times New Roman" w:hAnsi="Times New Roman" w:cs="Times New Roman"/>
          </w:rPr>
          <w:delText>VPB</w:delText>
        </w:r>
        <w:commentRangeEnd w:id="361"/>
        <w:r w:rsidR="00A62A6F" w:rsidRPr="0094303B" w:rsidDel="003E3952">
          <w:rPr>
            <w:rStyle w:val="CommentReference"/>
            <w:rFonts w:ascii="Times New Roman" w:eastAsia="Times New Roman" w:hAnsi="Times New Roman" w:cs="Times New Roman"/>
            <w:lang w:val="en-CA"/>
          </w:rPr>
          <w:commentReference w:id="361"/>
        </w:r>
        <w:r w:rsidR="00553FF9" w:rsidRPr="0094303B" w:rsidDel="003E3952">
          <w:rPr>
            <w:rFonts w:ascii="Times New Roman" w:hAnsi="Times New Roman" w:cs="Times New Roman"/>
          </w:rPr>
          <w:delText>)</w:delText>
        </w:r>
        <w:commentRangeEnd w:id="362"/>
        <w:r w:rsidR="00273261" w:rsidRPr="0094303B" w:rsidDel="003E3952">
          <w:rPr>
            <w:rStyle w:val="CommentReference"/>
            <w:rFonts w:ascii="Times New Roman" w:eastAsia="Times New Roman" w:hAnsi="Times New Roman" w:cs="Times New Roman"/>
            <w:lang w:val="en-CA"/>
          </w:rPr>
          <w:commentReference w:id="362"/>
        </w:r>
        <w:r w:rsidRPr="0094303B" w:rsidDel="003E3952">
          <w:rPr>
            <w:rFonts w:ascii="Times New Roman" w:hAnsi="Times New Roman" w:cs="Times New Roman"/>
          </w:rPr>
          <w:delText xml:space="preserve"> </w:delText>
        </w:r>
      </w:del>
      <w:r w:rsidRPr="0094303B">
        <w:rPr>
          <w:rFonts w:ascii="Times New Roman" w:hAnsi="Times New Roman" w:cs="Times New Roman"/>
        </w:rPr>
        <w:t xml:space="preserve">and </w:t>
      </w:r>
      <w:proofErr w:type="spellStart"/>
      <w:r w:rsidRPr="0094303B">
        <w:rPr>
          <w:rFonts w:ascii="Times New Roman" w:hAnsi="Times New Roman" w:cs="Times New Roman"/>
          <w:i/>
        </w:rPr>
        <w:t>Nosema</w:t>
      </w:r>
      <w:proofErr w:type="spellEnd"/>
      <w:r w:rsidRPr="0094303B">
        <w:rPr>
          <w:rFonts w:ascii="Times New Roman" w:hAnsi="Times New Roman" w:cs="Times New Roman"/>
          <w:i/>
        </w:rPr>
        <w:t xml:space="preserve"> </w:t>
      </w:r>
      <w:r w:rsidR="00445DE0" w:rsidRPr="0094303B">
        <w:rPr>
          <w:rFonts w:ascii="Times New Roman" w:hAnsi="Times New Roman" w:cs="Times New Roman"/>
        </w:rPr>
        <w:t>prev</w:t>
      </w:r>
      <w:r w:rsidR="00D46989" w:rsidRPr="0094303B">
        <w:rPr>
          <w:rFonts w:ascii="Times New Roman" w:hAnsi="Times New Roman" w:cs="Times New Roman"/>
        </w:rPr>
        <w:t>a</w:t>
      </w:r>
      <w:r w:rsidR="00445DE0" w:rsidRPr="0094303B">
        <w:rPr>
          <w:rFonts w:ascii="Times New Roman" w:hAnsi="Times New Roman" w:cs="Times New Roman"/>
        </w:rPr>
        <w:t>l</w:t>
      </w:r>
      <w:r w:rsidR="00D46989" w:rsidRPr="0094303B">
        <w:rPr>
          <w:rFonts w:ascii="Times New Roman" w:hAnsi="Times New Roman" w:cs="Times New Roman"/>
        </w:rPr>
        <w:t>e</w:t>
      </w:r>
      <w:r w:rsidR="00445DE0" w:rsidRPr="0094303B">
        <w:rPr>
          <w:rFonts w:ascii="Times New Roman" w:hAnsi="Times New Roman" w:cs="Times New Roman"/>
        </w:rPr>
        <w:t>nce and load</w:t>
      </w:r>
      <w:r w:rsidR="00445DE0" w:rsidRPr="0094303B">
        <w:rPr>
          <w:rFonts w:ascii="Times New Roman" w:hAnsi="Times New Roman" w:cs="Times New Roman"/>
          <w:i/>
        </w:rPr>
        <w:t xml:space="preserve"> </w:t>
      </w:r>
      <w:r w:rsidRPr="0094303B">
        <w:rPr>
          <w:rFonts w:ascii="Times New Roman" w:hAnsi="Times New Roman" w:cs="Times New Roman"/>
        </w:rPr>
        <w:t xml:space="preserve"> (n = 625). </w:t>
      </w:r>
      <w:r w:rsidR="00273261" w:rsidRPr="0094303B">
        <w:rPr>
          <w:rFonts w:ascii="Times New Roman" w:hAnsi="Times New Roman" w:cs="Times New Roman"/>
        </w:rPr>
        <w:t xml:space="preserve">Stored </w:t>
      </w:r>
      <w:r w:rsidR="004B3FB2" w:rsidRPr="0094303B">
        <w:rPr>
          <w:rFonts w:ascii="Times New Roman" w:hAnsi="Times New Roman" w:cs="Times New Roman"/>
        </w:rPr>
        <w:t>pollen</w:t>
      </w:r>
      <w:r w:rsidR="00FA5473" w:rsidRPr="0094303B">
        <w:rPr>
          <w:rFonts w:ascii="Times New Roman" w:hAnsi="Times New Roman" w:cs="Times New Roman"/>
        </w:rPr>
        <w:t xml:space="preserve"> </w:t>
      </w:r>
      <w:r w:rsidR="004B3FB2" w:rsidRPr="0094303B">
        <w:rPr>
          <w:rFonts w:ascii="Times New Roman" w:hAnsi="Times New Roman" w:cs="Times New Roman"/>
        </w:rPr>
        <w:t xml:space="preserve">collected </w:t>
      </w:r>
      <w:r w:rsidR="00FA5473" w:rsidRPr="0094303B">
        <w:rPr>
          <w:rFonts w:ascii="Times New Roman" w:hAnsi="Times New Roman" w:cs="Times New Roman"/>
        </w:rPr>
        <w:t xml:space="preserve">from apiaries with </w:t>
      </w:r>
      <w:r w:rsidR="00A62A6F" w:rsidRPr="0094303B">
        <w:rPr>
          <w:rFonts w:ascii="Times New Roman" w:hAnsi="Times New Roman" w:cs="Times New Roman"/>
        </w:rPr>
        <w:t xml:space="preserve">undetectable </w:t>
      </w:r>
      <w:proofErr w:type="spellStart"/>
      <w:r w:rsidR="00FA5473" w:rsidRPr="0094303B">
        <w:rPr>
          <w:rFonts w:ascii="Times New Roman" w:hAnsi="Times New Roman" w:cs="Times New Roman"/>
          <w:i/>
        </w:rPr>
        <w:t>Varroa</w:t>
      </w:r>
      <w:proofErr w:type="spellEnd"/>
      <w:r w:rsidR="00FA5473" w:rsidRPr="0094303B">
        <w:rPr>
          <w:rFonts w:ascii="Times New Roman" w:hAnsi="Times New Roman" w:cs="Times New Roman"/>
          <w:i/>
        </w:rPr>
        <w:t xml:space="preserve"> </w:t>
      </w:r>
      <w:r w:rsidR="00FA5473" w:rsidRPr="0094303B">
        <w:rPr>
          <w:rFonts w:ascii="Times New Roman" w:hAnsi="Times New Roman" w:cs="Times New Roman"/>
        </w:rPr>
        <w:t>contained</w:t>
      </w:r>
      <w:r w:rsidR="00FA5473" w:rsidRPr="0094303B">
        <w:rPr>
          <w:rFonts w:ascii="Times New Roman" w:hAnsi="Times New Roman" w:cs="Times New Roman"/>
          <w:i/>
        </w:rPr>
        <w:t xml:space="preserve"> </w:t>
      </w:r>
      <w:r w:rsidR="00FA5473" w:rsidRPr="0094303B">
        <w:rPr>
          <w:rFonts w:ascii="Times New Roman" w:hAnsi="Times New Roman" w:cs="Times New Roman"/>
        </w:rPr>
        <w:t xml:space="preserve">on average </w:t>
      </w:r>
      <w:r w:rsidRPr="0094303B">
        <w:rPr>
          <w:rFonts w:ascii="Times New Roman" w:hAnsi="Times New Roman" w:cs="Times New Roman"/>
        </w:rPr>
        <w:t>1.</w:t>
      </w:r>
      <w:r w:rsidR="00E32F24" w:rsidRPr="0094303B">
        <w:rPr>
          <w:rFonts w:ascii="Times New Roman" w:hAnsi="Times New Roman" w:cs="Times New Roman"/>
        </w:rPr>
        <w:t xml:space="preserve">71 </w:t>
      </w:r>
      <w:r w:rsidRPr="0094303B">
        <w:rPr>
          <w:rFonts w:ascii="Times New Roman" w:hAnsi="Times New Roman" w:cs="Times New Roman"/>
        </w:rPr>
        <w:t>± 0.</w:t>
      </w:r>
      <w:r w:rsidR="00E32F24" w:rsidRPr="0094303B">
        <w:rPr>
          <w:rFonts w:ascii="Times New Roman" w:hAnsi="Times New Roman" w:cs="Times New Roman"/>
        </w:rPr>
        <w:t xml:space="preserve">15 </w:t>
      </w:r>
      <w:r w:rsidRPr="0094303B">
        <w:rPr>
          <w:rFonts w:ascii="Times New Roman" w:hAnsi="Times New Roman" w:cs="Times New Roman"/>
        </w:rPr>
        <w:t xml:space="preserve">different </w:t>
      </w:r>
      <w:proofErr w:type="spellStart"/>
      <w:r w:rsidRPr="0094303B">
        <w:rPr>
          <w:rFonts w:ascii="Times New Roman" w:hAnsi="Times New Roman" w:cs="Times New Roman"/>
        </w:rPr>
        <w:t>varroacides</w:t>
      </w:r>
      <w:proofErr w:type="spellEnd"/>
      <w:r w:rsidRPr="0094303B">
        <w:rPr>
          <w:rFonts w:ascii="Times New Roman" w:hAnsi="Times New Roman" w:cs="Times New Roman"/>
        </w:rPr>
        <w:t xml:space="preserve">, </w:t>
      </w:r>
      <w:r w:rsidR="00FA5473" w:rsidRPr="0094303B">
        <w:rPr>
          <w:rFonts w:ascii="Times New Roman" w:hAnsi="Times New Roman" w:cs="Times New Roman"/>
        </w:rPr>
        <w:t>higher</w:t>
      </w:r>
      <w:r w:rsidR="00A62A6F" w:rsidRPr="0094303B">
        <w:rPr>
          <w:rFonts w:ascii="Times New Roman" w:hAnsi="Times New Roman" w:cs="Times New Roman"/>
        </w:rPr>
        <w:t xml:space="preserve"> </w:t>
      </w:r>
      <w:r w:rsidR="00FA5473" w:rsidRPr="0094303B">
        <w:rPr>
          <w:rFonts w:ascii="Times New Roman" w:hAnsi="Times New Roman" w:cs="Times New Roman"/>
        </w:rPr>
        <w:t>than all other groups (Fig</w:t>
      </w:r>
      <w:r w:rsidR="005160BC" w:rsidRPr="0094303B">
        <w:rPr>
          <w:rFonts w:ascii="Times New Roman" w:hAnsi="Times New Roman" w:cs="Times New Roman"/>
        </w:rPr>
        <w:t>.</w:t>
      </w:r>
      <w:r w:rsidR="00FA5473" w:rsidRPr="0094303B">
        <w:rPr>
          <w:rFonts w:ascii="Times New Roman" w:hAnsi="Times New Roman" w:cs="Times New Roman"/>
        </w:rPr>
        <w:t xml:space="preserve"> </w:t>
      </w:r>
      <w:r w:rsidR="00273261" w:rsidRPr="0094303B">
        <w:rPr>
          <w:rFonts w:ascii="Times New Roman" w:hAnsi="Times New Roman" w:cs="Times New Roman"/>
        </w:rPr>
        <w:t>7</w:t>
      </w:r>
      <w:r w:rsidR="00E32F24" w:rsidRPr="0094303B">
        <w:rPr>
          <w:rFonts w:ascii="Times New Roman" w:hAnsi="Times New Roman" w:cs="Times New Roman"/>
        </w:rPr>
        <w:t>, top</w:t>
      </w:r>
      <w:r w:rsidR="006E295F" w:rsidRPr="0094303B">
        <w:rPr>
          <w:rFonts w:ascii="Times New Roman" w:hAnsi="Times New Roman" w:cs="Times New Roman"/>
        </w:rPr>
        <w:t xml:space="preserve"> row</w:t>
      </w:r>
      <w:r w:rsidR="00FA5473" w:rsidRPr="0094303B">
        <w:rPr>
          <w:rFonts w:ascii="Times New Roman" w:hAnsi="Times New Roman" w:cs="Times New Roman"/>
        </w:rPr>
        <w:t>)</w:t>
      </w:r>
      <w:r w:rsidRPr="0094303B">
        <w:rPr>
          <w:rFonts w:ascii="Times New Roman" w:hAnsi="Times New Roman" w:cs="Times New Roman"/>
        </w:rPr>
        <w:t xml:space="preserve">. </w:t>
      </w:r>
      <w:r w:rsidR="00E32F24" w:rsidRPr="0094303B">
        <w:rPr>
          <w:rFonts w:ascii="Times New Roman" w:hAnsi="Times New Roman" w:cs="Times New Roman"/>
        </w:rPr>
        <w:t xml:space="preserve">While the mean </w:t>
      </w:r>
      <w:r w:rsidRPr="0094303B">
        <w:rPr>
          <w:rFonts w:ascii="Times New Roman" w:hAnsi="Times New Roman" w:cs="Times New Roman"/>
        </w:rPr>
        <w:t xml:space="preserve">points contributed to the HQ by these </w:t>
      </w:r>
      <w:proofErr w:type="spellStart"/>
      <w:r w:rsidRPr="0094303B">
        <w:rPr>
          <w:rFonts w:ascii="Times New Roman" w:hAnsi="Times New Roman" w:cs="Times New Roman"/>
        </w:rPr>
        <w:t>varroacides</w:t>
      </w:r>
      <w:proofErr w:type="spellEnd"/>
      <w:r w:rsidRPr="0094303B">
        <w:rPr>
          <w:rFonts w:ascii="Times New Roman" w:hAnsi="Times New Roman" w:cs="Times New Roman"/>
        </w:rPr>
        <w:t xml:space="preserve"> </w:t>
      </w:r>
      <w:r w:rsidR="00E32F24" w:rsidRPr="0094303B">
        <w:rPr>
          <w:rFonts w:ascii="Times New Roman" w:hAnsi="Times New Roman" w:cs="Times New Roman"/>
        </w:rPr>
        <w:t xml:space="preserve">was below 40 for all infestation levels, </w:t>
      </w:r>
      <w:proofErr w:type="spellStart"/>
      <w:r w:rsidR="00E32F24" w:rsidRPr="0094303B">
        <w:rPr>
          <w:rFonts w:ascii="Times New Roman" w:hAnsi="Times New Roman" w:cs="Times New Roman"/>
        </w:rPr>
        <w:t>varroacides</w:t>
      </w:r>
      <w:proofErr w:type="spellEnd"/>
      <w:r w:rsidR="00E32F24" w:rsidRPr="0094303B">
        <w:rPr>
          <w:rFonts w:ascii="Times New Roman" w:hAnsi="Times New Roman" w:cs="Times New Roman"/>
        </w:rPr>
        <w:t xml:space="preserve"> contributed significantly more points to colonies with zero </w:t>
      </w:r>
      <w:proofErr w:type="spellStart"/>
      <w:r w:rsidR="00E32F24" w:rsidRPr="0094303B">
        <w:rPr>
          <w:rFonts w:ascii="Times New Roman" w:hAnsi="Times New Roman" w:cs="Times New Roman"/>
        </w:rPr>
        <w:t>varroa</w:t>
      </w:r>
      <w:proofErr w:type="spellEnd"/>
      <w:r w:rsidR="00E32F24" w:rsidRPr="0094303B">
        <w:rPr>
          <w:rFonts w:ascii="Times New Roman" w:hAnsi="Times New Roman" w:cs="Times New Roman"/>
        </w:rPr>
        <w:t xml:space="preserve"> than in colonies with detectable levels of </w:t>
      </w:r>
      <w:proofErr w:type="spellStart"/>
      <w:r w:rsidR="00E32F24" w:rsidRPr="0094303B">
        <w:rPr>
          <w:rFonts w:ascii="Times New Roman" w:hAnsi="Times New Roman" w:cs="Times New Roman"/>
        </w:rPr>
        <w:t>varroa</w:t>
      </w:r>
      <w:proofErr w:type="spellEnd"/>
      <w:r w:rsidR="00E32F24" w:rsidRPr="0094303B">
        <w:rPr>
          <w:rFonts w:ascii="Times New Roman" w:hAnsi="Times New Roman" w:cs="Times New Roman"/>
        </w:rPr>
        <w:t xml:space="preserve"> infestation (Fig. </w:t>
      </w:r>
      <w:r w:rsidR="00273261" w:rsidRPr="0094303B">
        <w:rPr>
          <w:rFonts w:ascii="Times New Roman" w:hAnsi="Times New Roman" w:cs="Times New Roman"/>
        </w:rPr>
        <w:t>7</w:t>
      </w:r>
      <w:r w:rsidR="00E32F24" w:rsidRPr="0094303B">
        <w:rPr>
          <w:rFonts w:ascii="Times New Roman" w:hAnsi="Times New Roman" w:cs="Times New Roman"/>
        </w:rPr>
        <w:t>, bottom</w:t>
      </w:r>
      <w:r w:rsidR="006E295F" w:rsidRPr="0094303B">
        <w:rPr>
          <w:rFonts w:ascii="Times New Roman" w:hAnsi="Times New Roman" w:cs="Times New Roman"/>
        </w:rPr>
        <w:t xml:space="preserve"> row</w:t>
      </w:r>
      <w:r w:rsidR="00E32F24" w:rsidRPr="0094303B">
        <w:rPr>
          <w:rFonts w:ascii="Times New Roman" w:hAnsi="Times New Roman" w:cs="Times New Roman"/>
        </w:rPr>
        <w:t xml:space="preserve">).  </w:t>
      </w:r>
    </w:p>
    <w:p w14:paraId="6FBBC7D3" w14:textId="5DF1F4A8" w:rsidR="00E478B4" w:rsidRPr="0094303B" w:rsidRDefault="00E478B4" w:rsidP="00E478B4">
      <w:pPr>
        <w:spacing w:line="480" w:lineRule="auto"/>
        <w:ind w:firstLine="720"/>
        <w:rPr>
          <w:rFonts w:ascii="Times New Roman" w:hAnsi="Times New Roman" w:cs="Times New Roman"/>
        </w:rPr>
      </w:pPr>
      <w:r w:rsidRPr="0094303B">
        <w:rPr>
          <w:rFonts w:ascii="Times New Roman" w:hAnsi="Times New Roman" w:cs="Times New Roman"/>
        </w:rPr>
        <w:t xml:space="preserve">We compared the total HQ contributed from all pesticide residues detected in bee bread across different </w:t>
      </w:r>
      <w:proofErr w:type="spellStart"/>
      <w:r w:rsidRPr="0094303B">
        <w:rPr>
          <w:rFonts w:ascii="Times New Roman" w:hAnsi="Times New Roman" w:cs="Times New Roman"/>
          <w:i/>
        </w:rPr>
        <w:t>Varroa</w:t>
      </w:r>
      <w:proofErr w:type="spellEnd"/>
      <w:r w:rsidRPr="0094303B">
        <w:rPr>
          <w:rFonts w:ascii="Times New Roman" w:hAnsi="Times New Roman" w:cs="Times New Roman"/>
          <w:i/>
        </w:rPr>
        <w:t xml:space="preserve"> </w:t>
      </w:r>
      <w:r w:rsidRPr="0094303B">
        <w:rPr>
          <w:rFonts w:ascii="Times New Roman" w:hAnsi="Times New Roman" w:cs="Times New Roman"/>
        </w:rPr>
        <w:t xml:space="preserve">infestation levels and found it elevated in apiaries that had 10-25 </w:t>
      </w:r>
      <w:proofErr w:type="spellStart"/>
      <w:ins w:id="363" w:author="Dennis vanEngelsdorp" w:date="2016-01-26T18:15:00Z">
        <w:r w:rsidR="003E3952">
          <w:rPr>
            <w:rFonts w:ascii="Times New Roman" w:hAnsi="Times New Roman" w:cs="Times New Roman"/>
          </w:rPr>
          <w:t>varroa</w:t>
        </w:r>
        <w:proofErr w:type="spellEnd"/>
        <w:r w:rsidR="003E3952">
          <w:rPr>
            <w:rFonts w:ascii="Times New Roman" w:hAnsi="Times New Roman" w:cs="Times New Roman"/>
          </w:rPr>
          <w:t xml:space="preserve"> per 100 bees</w:t>
        </w:r>
      </w:ins>
      <w:del w:id="364" w:author="Dennis vanEngelsdorp" w:date="2016-01-26T18:15:00Z">
        <w:r w:rsidR="00553FF9" w:rsidRPr="0094303B" w:rsidDel="003E3952">
          <w:rPr>
            <w:rFonts w:ascii="Times New Roman" w:hAnsi="Times New Roman" w:cs="Times New Roman"/>
          </w:rPr>
          <w:delText>VPB</w:delText>
        </w:r>
      </w:del>
      <w:r w:rsidR="00995807" w:rsidRPr="0094303B">
        <w:rPr>
          <w:rFonts w:ascii="Times New Roman" w:hAnsi="Times New Roman" w:cs="Times New Roman"/>
        </w:rPr>
        <w:t xml:space="preserve">, where </w:t>
      </w:r>
      <w:r w:rsidR="008E6C28" w:rsidRPr="0094303B">
        <w:rPr>
          <w:rFonts w:ascii="Times New Roman" w:hAnsi="Times New Roman" w:cs="Times New Roman"/>
        </w:rPr>
        <w:t xml:space="preserve">the </w:t>
      </w:r>
      <w:r w:rsidR="00995807" w:rsidRPr="0094303B">
        <w:rPr>
          <w:rFonts w:ascii="Times New Roman" w:hAnsi="Times New Roman" w:cs="Times New Roman"/>
        </w:rPr>
        <w:t xml:space="preserve">mean HQ </w:t>
      </w:r>
      <w:r w:rsidR="008E6C28" w:rsidRPr="0094303B">
        <w:rPr>
          <w:rFonts w:ascii="Times New Roman" w:hAnsi="Times New Roman" w:cs="Times New Roman"/>
        </w:rPr>
        <w:t>(</w:t>
      </w:r>
      <w:r w:rsidR="00995807" w:rsidRPr="0094303B">
        <w:rPr>
          <w:rFonts w:ascii="Times New Roman" w:hAnsi="Times New Roman" w:cs="Times New Roman"/>
        </w:rPr>
        <w:t>898.2 ±</w:t>
      </w:r>
      <w:r w:rsidR="003473CC" w:rsidRPr="0094303B">
        <w:rPr>
          <w:rFonts w:ascii="Times New Roman" w:hAnsi="Times New Roman" w:cs="Times New Roman"/>
        </w:rPr>
        <w:t xml:space="preserve"> 172.6</w:t>
      </w:r>
      <w:r w:rsidR="008E6C28" w:rsidRPr="0094303B">
        <w:rPr>
          <w:rFonts w:ascii="Times New Roman" w:hAnsi="Times New Roman" w:cs="Times New Roman"/>
        </w:rPr>
        <w:t>)</w:t>
      </w:r>
      <w:r w:rsidR="003473CC" w:rsidRPr="0094303B">
        <w:rPr>
          <w:rFonts w:ascii="Times New Roman" w:hAnsi="Times New Roman" w:cs="Times New Roman"/>
        </w:rPr>
        <w:t>,</w:t>
      </w:r>
      <w:r w:rsidR="008E6C28" w:rsidRPr="0094303B">
        <w:rPr>
          <w:rFonts w:ascii="Times New Roman" w:hAnsi="Times New Roman" w:cs="Times New Roman"/>
        </w:rPr>
        <w:t xml:space="preserve"> was</w:t>
      </w:r>
      <w:r w:rsidR="003473CC" w:rsidRPr="0094303B">
        <w:rPr>
          <w:rFonts w:ascii="Times New Roman" w:hAnsi="Times New Roman" w:cs="Times New Roman"/>
        </w:rPr>
        <w:t xml:space="preserve"> 3x higher than all other groups</w:t>
      </w:r>
      <w:r w:rsidR="00975728" w:rsidRPr="0094303B">
        <w:rPr>
          <w:rFonts w:ascii="Times New Roman" w:hAnsi="Times New Roman" w:cs="Times New Roman"/>
        </w:rPr>
        <w:t xml:space="preserve"> (Fig</w:t>
      </w:r>
      <w:r w:rsidR="005160BC" w:rsidRPr="0094303B">
        <w:rPr>
          <w:rFonts w:ascii="Times New Roman" w:hAnsi="Times New Roman" w:cs="Times New Roman"/>
        </w:rPr>
        <w:t>.</w:t>
      </w:r>
      <w:r w:rsidR="00975728" w:rsidRPr="0094303B">
        <w:rPr>
          <w:rFonts w:ascii="Times New Roman" w:hAnsi="Times New Roman" w:cs="Times New Roman"/>
        </w:rPr>
        <w:t xml:space="preserve"> </w:t>
      </w:r>
      <w:r w:rsidR="00F921CD" w:rsidRPr="0094303B">
        <w:rPr>
          <w:rFonts w:ascii="Times New Roman" w:hAnsi="Times New Roman" w:cs="Times New Roman"/>
        </w:rPr>
        <w:t>8</w:t>
      </w:r>
      <w:r w:rsidR="003473CC" w:rsidRPr="0094303B">
        <w:rPr>
          <w:rFonts w:ascii="Times New Roman" w:hAnsi="Times New Roman" w:cs="Times New Roman"/>
        </w:rPr>
        <w:t>, top row</w:t>
      </w:r>
      <w:r w:rsidR="00975728" w:rsidRPr="0094303B">
        <w:rPr>
          <w:rFonts w:ascii="Times New Roman" w:hAnsi="Times New Roman" w:cs="Times New Roman"/>
        </w:rPr>
        <w:t>)</w:t>
      </w:r>
      <w:r w:rsidRPr="0094303B">
        <w:rPr>
          <w:rFonts w:ascii="Times New Roman" w:hAnsi="Times New Roman" w:cs="Times New Roman"/>
        </w:rPr>
        <w:t>.</w:t>
      </w:r>
      <w:r w:rsidR="00975728" w:rsidRPr="0094303B">
        <w:rPr>
          <w:rFonts w:ascii="Times New Roman" w:hAnsi="Times New Roman" w:cs="Times New Roman"/>
        </w:rPr>
        <w:t xml:space="preserve"> </w:t>
      </w:r>
      <w:r w:rsidR="00553FF9" w:rsidRPr="0094303B">
        <w:rPr>
          <w:rFonts w:ascii="Times New Roman" w:hAnsi="Times New Roman" w:cs="Times New Roman"/>
        </w:rPr>
        <w:t xml:space="preserve">The main contributor to this elevated HQ score in the </w:t>
      </w:r>
      <w:ins w:id="365" w:author="Dennis vanEngelsdorp" w:date="2016-01-26T18:15:00Z">
        <w:r w:rsidR="00F079E7">
          <w:rPr>
            <w:rFonts w:ascii="Times New Roman" w:hAnsi="Times New Roman" w:cs="Times New Roman"/>
          </w:rPr>
          <w:t xml:space="preserve">colonies with mite infestation levels of </w:t>
        </w:r>
      </w:ins>
      <w:r w:rsidR="00553FF9" w:rsidRPr="0094303B">
        <w:rPr>
          <w:rFonts w:ascii="Times New Roman" w:hAnsi="Times New Roman" w:cs="Times New Roman"/>
        </w:rPr>
        <w:t xml:space="preserve">10-25 </w:t>
      </w:r>
      <w:ins w:id="366" w:author="Dennis vanEngelsdorp" w:date="2016-01-26T18:15:00Z">
        <w:r w:rsidR="00F079E7">
          <w:rPr>
            <w:rFonts w:ascii="Times New Roman" w:hAnsi="Times New Roman" w:cs="Times New Roman"/>
          </w:rPr>
          <w:t>mites per 100 bees</w:t>
        </w:r>
      </w:ins>
      <w:del w:id="367" w:author="Dennis vanEngelsdorp" w:date="2016-01-26T18:15:00Z">
        <w:r w:rsidR="00553FF9" w:rsidRPr="0094303B" w:rsidDel="00F079E7">
          <w:rPr>
            <w:rFonts w:ascii="Times New Roman" w:hAnsi="Times New Roman" w:cs="Times New Roman"/>
          </w:rPr>
          <w:delText>VPB</w:delText>
        </w:r>
      </w:del>
      <w:r w:rsidR="00553FF9" w:rsidRPr="0094303B">
        <w:rPr>
          <w:rFonts w:ascii="Times New Roman" w:hAnsi="Times New Roman" w:cs="Times New Roman"/>
        </w:rPr>
        <w:t xml:space="preserve"> were insecticides, contributing </w:t>
      </w:r>
      <w:r w:rsidR="00445DE0" w:rsidRPr="0094303B">
        <w:rPr>
          <w:rFonts w:ascii="Times New Roman" w:hAnsi="Times New Roman" w:cs="Times New Roman"/>
        </w:rPr>
        <w:t>on average 95% of the HQ points to the samples total HQ score</w:t>
      </w:r>
      <w:r w:rsidR="00553FF9" w:rsidRPr="0094303B">
        <w:rPr>
          <w:rFonts w:ascii="Times New Roman" w:hAnsi="Times New Roman" w:cs="Times New Roman"/>
        </w:rPr>
        <w:t xml:space="preserve"> (F</w:t>
      </w:r>
      <w:r w:rsidR="00553FF9" w:rsidRPr="0094303B">
        <w:rPr>
          <w:rFonts w:ascii="Times New Roman" w:hAnsi="Times New Roman" w:cs="Times New Roman"/>
          <w:vertAlign w:val="subscript"/>
        </w:rPr>
        <w:t>4,613</w:t>
      </w:r>
      <w:r w:rsidR="00553FF9" w:rsidRPr="0094303B">
        <w:rPr>
          <w:rFonts w:ascii="Times New Roman" w:hAnsi="Times New Roman" w:cs="Times New Roman"/>
        </w:rPr>
        <w:t xml:space="preserve">=3.81, p = 0.005). </w:t>
      </w:r>
      <w:r w:rsidR="00975728" w:rsidRPr="0094303B">
        <w:rPr>
          <w:rFonts w:ascii="Times New Roman" w:hAnsi="Times New Roman" w:cs="Times New Roman"/>
        </w:rPr>
        <w:t xml:space="preserve">However, these elevated HQ levels were not due to increased numbers of </w:t>
      </w:r>
      <w:r w:rsidR="00B50B6B" w:rsidRPr="0094303B">
        <w:rPr>
          <w:rFonts w:ascii="Times New Roman" w:hAnsi="Times New Roman" w:cs="Times New Roman"/>
        </w:rPr>
        <w:t xml:space="preserve">different </w:t>
      </w:r>
      <w:r w:rsidR="00975728" w:rsidRPr="0094303B">
        <w:rPr>
          <w:rFonts w:ascii="Times New Roman" w:hAnsi="Times New Roman" w:cs="Times New Roman"/>
        </w:rPr>
        <w:t>pesticide</w:t>
      </w:r>
      <w:r w:rsidR="00B50B6B" w:rsidRPr="0094303B">
        <w:rPr>
          <w:rFonts w:ascii="Times New Roman" w:hAnsi="Times New Roman" w:cs="Times New Roman"/>
        </w:rPr>
        <w:t>s</w:t>
      </w:r>
      <w:r w:rsidR="00975728" w:rsidRPr="0094303B">
        <w:rPr>
          <w:rFonts w:ascii="Times New Roman" w:hAnsi="Times New Roman" w:cs="Times New Roman"/>
        </w:rPr>
        <w:t xml:space="preserve">. In fact apiaries with lower </w:t>
      </w:r>
      <w:proofErr w:type="spellStart"/>
      <w:r w:rsidR="00975728" w:rsidRPr="0094303B">
        <w:rPr>
          <w:rFonts w:ascii="Times New Roman" w:hAnsi="Times New Roman" w:cs="Times New Roman"/>
          <w:i/>
        </w:rPr>
        <w:t>Varroa</w:t>
      </w:r>
      <w:proofErr w:type="spellEnd"/>
      <w:r w:rsidR="00975728" w:rsidRPr="0094303B">
        <w:rPr>
          <w:rFonts w:ascii="Times New Roman" w:hAnsi="Times New Roman" w:cs="Times New Roman"/>
        </w:rPr>
        <w:t xml:space="preserve"> levels had greater pesticide residue diversity in their bee bread (Fig. </w:t>
      </w:r>
      <w:r w:rsidR="00F921CD" w:rsidRPr="0094303B">
        <w:rPr>
          <w:rFonts w:ascii="Times New Roman" w:hAnsi="Times New Roman" w:cs="Times New Roman"/>
        </w:rPr>
        <w:t>8</w:t>
      </w:r>
      <w:r w:rsidR="003473CC" w:rsidRPr="0094303B">
        <w:rPr>
          <w:rFonts w:ascii="Times New Roman" w:hAnsi="Times New Roman" w:cs="Times New Roman"/>
        </w:rPr>
        <w:t>, bottom row</w:t>
      </w:r>
      <w:r w:rsidR="00975728" w:rsidRPr="0094303B">
        <w:rPr>
          <w:rFonts w:ascii="Times New Roman" w:hAnsi="Times New Roman" w:cs="Times New Roman"/>
        </w:rPr>
        <w:t>).</w:t>
      </w:r>
      <w:r w:rsidRPr="0094303B">
        <w:rPr>
          <w:rFonts w:ascii="Times New Roman" w:hAnsi="Times New Roman" w:cs="Times New Roman"/>
        </w:rPr>
        <w:t xml:space="preserve"> </w:t>
      </w:r>
      <w:r w:rsidR="003473CC" w:rsidRPr="0094303B">
        <w:rPr>
          <w:rFonts w:ascii="Times New Roman" w:hAnsi="Times New Roman" w:cs="Times New Roman"/>
        </w:rPr>
        <w:t>This pattern</w:t>
      </w:r>
      <w:r w:rsidR="000474FF" w:rsidRPr="0094303B">
        <w:rPr>
          <w:rFonts w:ascii="Times New Roman" w:hAnsi="Times New Roman" w:cs="Times New Roman"/>
        </w:rPr>
        <w:t xml:space="preserve"> of </w:t>
      </w:r>
      <w:r w:rsidR="00F921CD" w:rsidRPr="0094303B">
        <w:rPr>
          <w:rFonts w:ascii="Times New Roman" w:hAnsi="Times New Roman" w:cs="Times New Roman"/>
        </w:rPr>
        <w:t>high</w:t>
      </w:r>
      <w:r w:rsidR="00445DE0" w:rsidRPr="0094303B">
        <w:rPr>
          <w:rFonts w:ascii="Times New Roman" w:hAnsi="Times New Roman" w:cs="Times New Roman"/>
        </w:rPr>
        <w:t xml:space="preserve">er residue diversity in samples taken from apiaries with </w:t>
      </w:r>
      <w:r w:rsidR="00F921CD" w:rsidRPr="0094303B">
        <w:rPr>
          <w:rFonts w:ascii="Times New Roman" w:hAnsi="Times New Roman" w:cs="Times New Roman"/>
        </w:rPr>
        <w:t>zero</w:t>
      </w:r>
      <w:r w:rsidR="00445DE0" w:rsidRPr="0094303B">
        <w:rPr>
          <w:rFonts w:ascii="Times New Roman" w:hAnsi="Times New Roman" w:cs="Times New Roman"/>
        </w:rPr>
        <w:t xml:space="preserve"> mite loads,</w:t>
      </w:r>
      <w:r w:rsidR="003473CC" w:rsidRPr="0094303B">
        <w:rPr>
          <w:rFonts w:ascii="Times New Roman" w:hAnsi="Times New Roman" w:cs="Times New Roman"/>
        </w:rPr>
        <w:t xml:space="preserve"> was consistent across </w:t>
      </w:r>
      <w:r w:rsidR="00C7385E" w:rsidRPr="0094303B">
        <w:rPr>
          <w:rFonts w:ascii="Times New Roman" w:hAnsi="Times New Roman" w:cs="Times New Roman"/>
        </w:rPr>
        <w:t>many</w:t>
      </w:r>
      <w:r w:rsidR="003473CC" w:rsidRPr="0094303B">
        <w:rPr>
          <w:rFonts w:ascii="Times New Roman" w:hAnsi="Times New Roman" w:cs="Times New Roman"/>
        </w:rPr>
        <w:t xml:space="preserve"> pesticide classes including fungicides</w:t>
      </w:r>
      <w:r w:rsidR="00445312" w:rsidRPr="0094303B">
        <w:rPr>
          <w:rFonts w:ascii="Times New Roman" w:hAnsi="Times New Roman" w:cs="Times New Roman"/>
        </w:rPr>
        <w:t xml:space="preserve"> (F</w:t>
      </w:r>
      <w:r w:rsidR="00445312" w:rsidRPr="0094303B">
        <w:rPr>
          <w:rFonts w:ascii="Times New Roman" w:hAnsi="Times New Roman" w:cs="Times New Roman"/>
          <w:vertAlign w:val="subscript"/>
        </w:rPr>
        <w:t xml:space="preserve">4,613 </w:t>
      </w:r>
      <w:r w:rsidR="00445312" w:rsidRPr="0094303B">
        <w:rPr>
          <w:rFonts w:ascii="Times New Roman" w:hAnsi="Times New Roman" w:cs="Times New Roman"/>
        </w:rPr>
        <w:t>= 4.42, p = 0.0016)</w:t>
      </w:r>
      <w:r w:rsidR="003473CC" w:rsidRPr="0094303B">
        <w:rPr>
          <w:rFonts w:ascii="Times New Roman" w:hAnsi="Times New Roman" w:cs="Times New Roman"/>
        </w:rPr>
        <w:t xml:space="preserve">, </w:t>
      </w:r>
      <w:r w:rsidR="00445312" w:rsidRPr="0094303B">
        <w:rPr>
          <w:rFonts w:ascii="Times New Roman" w:hAnsi="Times New Roman" w:cs="Times New Roman"/>
        </w:rPr>
        <w:t>herbicides (F</w:t>
      </w:r>
      <w:r w:rsidR="00445312" w:rsidRPr="0094303B">
        <w:rPr>
          <w:rFonts w:ascii="Times New Roman" w:hAnsi="Times New Roman" w:cs="Times New Roman"/>
          <w:vertAlign w:val="subscript"/>
        </w:rPr>
        <w:t xml:space="preserve">4,613 </w:t>
      </w:r>
      <w:r w:rsidR="00445312" w:rsidRPr="0094303B">
        <w:rPr>
          <w:rFonts w:ascii="Times New Roman" w:hAnsi="Times New Roman" w:cs="Times New Roman"/>
        </w:rPr>
        <w:t>= 8.83, p &lt; 0.0001),</w:t>
      </w:r>
      <w:r w:rsidR="003473CC" w:rsidRPr="0094303B">
        <w:rPr>
          <w:rFonts w:ascii="Times New Roman" w:hAnsi="Times New Roman" w:cs="Times New Roman"/>
        </w:rPr>
        <w:t xml:space="preserve"> </w:t>
      </w:r>
      <w:r w:rsidR="007B0FD4" w:rsidRPr="0094303B">
        <w:rPr>
          <w:rFonts w:ascii="Times New Roman" w:hAnsi="Times New Roman" w:cs="Times New Roman"/>
        </w:rPr>
        <w:t xml:space="preserve">and </w:t>
      </w:r>
      <w:proofErr w:type="spellStart"/>
      <w:r w:rsidR="007B0FD4" w:rsidRPr="0094303B">
        <w:rPr>
          <w:rFonts w:ascii="Times New Roman" w:hAnsi="Times New Roman" w:cs="Times New Roman"/>
        </w:rPr>
        <w:t>varroacides</w:t>
      </w:r>
      <w:proofErr w:type="spellEnd"/>
      <w:r w:rsidR="007B0FD4" w:rsidRPr="0094303B">
        <w:rPr>
          <w:rFonts w:ascii="Times New Roman" w:hAnsi="Times New Roman" w:cs="Times New Roman"/>
        </w:rPr>
        <w:t xml:space="preserve"> (F</w:t>
      </w:r>
      <w:r w:rsidR="007B0FD4" w:rsidRPr="0094303B">
        <w:rPr>
          <w:rFonts w:ascii="Times New Roman" w:hAnsi="Times New Roman" w:cs="Times New Roman"/>
          <w:vertAlign w:val="subscript"/>
        </w:rPr>
        <w:t xml:space="preserve">4,613 </w:t>
      </w:r>
      <w:r w:rsidR="007B0FD4" w:rsidRPr="0094303B">
        <w:rPr>
          <w:rFonts w:ascii="Times New Roman" w:hAnsi="Times New Roman" w:cs="Times New Roman"/>
        </w:rPr>
        <w:t>= 7.99, p &lt; 0.0001), but not insecticides (F</w:t>
      </w:r>
      <w:r w:rsidR="007B0FD4" w:rsidRPr="0094303B">
        <w:rPr>
          <w:rFonts w:ascii="Times New Roman" w:hAnsi="Times New Roman" w:cs="Times New Roman"/>
          <w:vertAlign w:val="subscript"/>
        </w:rPr>
        <w:t xml:space="preserve">4,613 </w:t>
      </w:r>
      <w:r w:rsidR="007B0FD4" w:rsidRPr="0094303B">
        <w:rPr>
          <w:rFonts w:ascii="Times New Roman" w:hAnsi="Times New Roman" w:cs="Times New Roman"/>
        </w:rPr>
        <w:t>= 1.76, p = 0.1359)</w:t>
      </w:r>
      <w:r w:rsidR="000474FF" w:rsidRPr="0094303B">
        <w:rPr>
          <w:rFonts w:ascii="Times New Roman" w:hAnsi="Times New Roman" w:cs="Times New Roman"/>
        </w:rPr>
        <w:t xml:space="preserve">, including </w:t>
      </w:r>
      <w:r w:rsidR="003473CC" w:rsidRPr="0094303B">
        <w:rPr>
          <w:rFonts w:ascii="Times New Roman" w:hAnsi="Times New Roman" w:cs="Times New Roman"/>
        </w:rPr>
        <w:t>neonicotinoids</w:t>
      </w:r>
      <w:r w:rsidR="00445312" w:rsidRPr="0094303B">
        <w:rPr>
          <w:rFonts w:ascii="Times New Roman" w:hAnsi="Times New Roman" w:cs="Times New Roman"/>
        </w:rPr>
        <w:t xml:space="preserve"> (F</w:t>
      </w:r>
      <w:r w:rsidR="00445312" w:rsidRPr="0094303B">
        <w:rPr>
          <w:rFonts w:ascii="Times New Roman" w:hAnsi="Times New Roman" w:cs="Times New Roman"/>
          <w:vertAlign w:val="subscript"/>
        </w:rPr>
        <w:t xml:space="preserve">4,613 </w:t>
      </w:r>
      <w:r w:rsidR="00445312" w:rsidRPr="0094303B">
        <w:rPr>
          <w:rFonts w:ascii="Times New Roman" w:hAnsi="Times New Roman" w:cs="Times New Roman"/>
        </w:rPr>
        <w:t>= 1.86, p = 0.1165)</w:t>
      </w:r>
      <w:r w:rsidR="003473CC" w:rsidRPr="0094303B">
        <w:rPr>
          <w:rFonts w:ascii="Times New Roman" w:hAnsi="Times New Roman" w:cs="Times New Roman"/>
        </w:rPr>
        <w:t>,</w:t>
      </w:r>
      <w:r w:rsidR="00F921CD" w:rsidRPr="0094303B">
        <w:rPr>
          <w:rFonts w:ascii="Times New Roman" w:hAnsi="Times New Roman" w:cs="Times New Roman"/>
        </w:rPr>
        <w:t xml:space="preserve"> </w:t>
      </w:r>
      <w:r w:rsidR="003473CC" w:rsidRPr="0094303B">
        <w:rPr>
          <w:rFonts w:ascii="Times New Roman" w:hAnsi="Times New Roman" w:cs="Times New Roman"/>
        </w:rPr>
        <w:t xml:space="preserve">which </w:t>
      </w:r>
      <w:r w:rsidR="000474FF" w:rsidRPr="0094303B">
        <w:rPr>
          <w:rFonts w:ascii="Times New Roman" w:hAnsi="Times New Roman" w:cs="Times New Roman"/>
        </w:rPr>
        <w:t>remained below 1 product detected per sample</w:t>
      </w:r>
      <w:r w:rsidR="00D46989" w:rsidRPr="0094303B">
        <w:rPr>
          <w:rFonts w:ascii="Times New Roman" w:hAnsi="Times New Roman" w:cs="Times New Roman"/>
        </w:rPr>
        <w:t xml:space="preserve"> for insecticides and 0.25 for neonicotinoids</w:t>
      </w:r>
      <w:r w:rsidR="000474FF" w:rsidRPr="0094303B">
        <w:rPr>
          <w:rFonts w:ascii="Times New Roman" w:hAnsi="Times New Roman" w:cs="Times New Roman"/>
        </w:rPr>
        <w:t xml:space="preserve"> across all </w:t>
      </w:r>
      <w:proofErr w:type="spellStart"/>
      <w:r w:rsidR="00F921CD" w:rsidRPr="0094303B">
        <w:rPr>
          <w:rFonts w:ascii="Times New Roman" w:hAnsi="Times New Roman" w:cs="Times New Roman"/>
        </w:rPr>
        <w:t>varroa</w:t>
      </w:r>
      <w:proofErr w:type="spellEnd"/>
      <w:r w:rsidR="000474FF" w:rsidRPr="0094303B">
        <w:rPr>
          <w:rFonts w:ascii="Times New Roman" w:hAnsi="Times New Roman" w:cs="Times New Roman"/>
        </w:rPr>
        <w:t xml:space="preserve"> infestation groupings</w:t>
      </w:r>
      <w:r w:rsidR="00445312" w:rsidRPr="0094303B">
        <w:rPr>
          <w:rFonts w:ascii="Times New Roman" w:hAnsi="Times New Roman" w:cs="Times New Roman"/>
        </w:rPr>
        <w:t xml:space="preserve"> (Fig</w:t>
      </w:r>
      <w:r w:rsidR="005160BC" w:rsidRPr="0094303B">
        <w:rPr>
          <w:rFonts w:ascii="Times New Roman" w:hAnsi="Times New Roman" w:cs="Times New Roman"/>
        </w:rPr>
        <w:t>.</w:t>
      </w:r>
      <w:r w:rsidR="00445312" w:rsidRPr="0094303B">
        <w:rPr>
          <w:rFonts w:ascii="Times New Roman" w:hAnsi="Times New Roman" w:cs="Times New Roman"/>
        </w:rPr>
        <w:t xml:space="preserve"> </w:t>
      </w:r>
      <w:r w:rsidR="00F921CD" w:rsidRPr="0094303B">
        <w:rPr>
          <w:rFonts w:ascii="Times New Roman" w:hAnsi="Times New Roman" w:cs="Times New Roman"/>
        </w:rPr>
        <w:t>9</w:t>
      </w:r>
      <w:r w:rsidR="00445312" w:rsidRPr="0094303B">
        <w:rPr>
          <w:rFonts w:ascii="Times New Roman" w:hAnsi="Times New Roman" w:cs="Times New Roman"/>
        </w:rPr>
        <w:t>)</w:t>
      </w:r>
      <w:r w:rsidR="003473CC" w:rsidRPr="0094303B">
        <w:rPr>
          <w:rFonts w:ascii="Times New Roman" w:hAnsi="Times New Roman" w:cs="Times New Roman"/>
        </w:rPr>
        <w:t xml:space="preserve">. </w:t>
      </w:r>
    </w:p>
    <w:p w14:paraId="13C0657E" w14:textId="655B0EF5" w:rsidR="000E3F9B" w:rsidRPr="0094303B" w:rsidRDefault="00942282" w:rsidP="00942282">
      <w:pPr>
        <w:spacing w:line="480" w:lineRule="auto"/>
        <w:ind w:firstLine="720"/>
        <w:rPr>
          <w:rFonts w:ascii="Times New Roman" w:hAnsi="Times New Roman" w:cs="Times New Roman"/>
        </w:rPr>
      </w:pPr>
      <w:r w:rsidRPr="0094303B">
        <w:rPr>
          <w:rFonts w:ascii="Times New Roman" w:hAnsi="Times New Roman" w:cs="Times New Roman"/>
        </w:rPr>
        <w:lastRenderedPageBreak/>
        <w:t xml:space="preserve">The HQ score from all pesticides did not differ </w:t>
      </w:r>
      <w:r w:rsidR="000474FF" w:rsidRPr="0094303B">
        <w:rPr>
          <w:rFonts w:ascii="Times New Roman" w:hAnsi="Times New Roman" w:cs="Times New Roman"/>
        </w:rPr>
        <w:t xml:space="preserve">between sample groups by their </w:t>
      </w:r>
      <w:proofErr w:type="spellStart"/>
      <w:r w:rsidRPr="0094303B">
        <w:rPr>
          <w:rFonts w:ascii="Times New Roman" w:hAnsi="Times New Roman" w:cs="Times New Roman"/>
          <w:i/>
        </w:rPr>
        <w:t>Nosema</w:t>
      </w:r>
      <w:proofErr w:type="spellEnd"/>
      <w:r w:rsidRPr="0094303B">
        <w:rPr>
          <w:rFonts w:ascii="Times New Roman" w:hAnsi="Times New Roman" w:cs="Times New Roman"/>
        </w:rPr>
        <w:t xml:space="preserve"> spore </w:t>
      </w:r>
      <w:r w:rsidR="000474FF" w:rsidRPr="0094303B">
        <w:rPr>
          <w:rFonts w:ascii="Times New Roman" w:hAnsi="Times New Roman" w:cs="Times New Roman"/>
        </w:rPr>
        <w:t>load</w:t>
      </w:r>
      <w:r w:rsidRPr="0094303B">
        <w:rPr>
          <w:rFonts w:ascii="Times New Roman" w:hAnsi="Times New Roman" w:cs="Times New Roman"/>
        </w:rPr>
        <w:t xml:space="preserve">, nor did it differ for any of the individual pesticide classes. However, the mean number of </w:t>
      </w:r>
      <w:r w:rsidR="001D5232" w:rsidRPr="0094303B">
        <w:rPr>
          <w:rFonts w:ascii="Times New Roman" w:hAnsi="Times New Roman" w:cs="Times New Roman"/>
        </w:rPr>
        <w:t>different</w:t>
      </w:r>
      <w:r w:rsidR="007675CB" w:rsidRPr="0094303B">
        <w:rPr>
          <w:rFonts w:ascii="Times New Roman" w:hAnsi="Times New Roman" w:cs="Times New Roman"/>
        </w:rPr>
        <w:t xml:space="preserve"> </w:t>
      </w:r>
      <w:r w:rsidRPr="0094303B">
        <w:rPr>
          <w:rFonts w:ascii="Times New Roman" w:hAnsi="Times New Roman" w:cs="Times New Roman"/>
        </w:rPr>
        <w:t xml:space="preserve">pesticide residues detected </w:t>
      </w:r>
      <w:r w:rsidR="000474FF" w:rsidRPr="0094303B">
        <w:rPr>
          <w:rFonts w:ascii="Times New Roman" w:hAnsi="Times New Roman" w:cs="Times New Roman"/>
        </w:rPr>
        <w:t xml:space="preserve">differed between samples collected from apiaries grouped by different </w:t>
      </w:r>
      <w:proofErr w:type="spellStart"/>
      <w:r w:rsidR="000474FF" w:rsidRPr="0094303B">
        <w:rPr>
          <w:rFonts w:ascii="Times New Roman" w:hAnsi="Times New Roman" w:cs="Times New Roman"/>
        </w:rPr>
        <w:t>Nosema</w:t>
      </w:r>
      <w:proofErr w:type="spellEnd"/>
      <w:r w:rsidR="000474FF" w:rsidRPr="0094303B">
        <w:rPr>
          <w:rFonts w:ascii="Times New Roman" w:hAnsi="Times New Roman" w:cs="Times New Roman"/>
        </w:rPr>
        <w:t xml:space="preserve"> threshold levels</w:t>
      </w:r>
      <w:r w:rsidRPr="0094303B">
        <w:rPr>
          <w:rFonts w:ascii="Times New Roman" w:hAnsi="Times New Roman" w:cs="Times New Roman"/>
        </w:rPr>
        <w:t xml:space="preserve">; </w:t>
      </w:r>
      <w:ins w:id="368" w:author="Dennis vanEngelsdorp" w:date="2016-01-26T18:17:00Z">
        <w:r w:rsidR="00F079E7">
          <w:rPr>
            <w:rFonts w:ascii="Times New Roman" w:hAnsi="Times New Roman" w:cs="Times New Roman"/>
          </w:rPr>
          <w:t xml:space="preserve">apiaries with </w:t>
        </w:r>
      </w:ins>
      <w:r w:rsidRPr="0094303B">
        <w:rPr>
          <w:rFonts w:ascii="Times New Roman" w:hAnsi="Times New Roman" w:cs="Times New Roman"/>
        </w:rPr>
        <w:t xml:space="preserve">bees free of </w:t>
      </w:r>
      <w:proofErr w:type="spellStart"/>
      <w:r w:rsidRPr="0094303B">
        <w:rPr>
          <w:rFonts w:ascii="Times New Roman" w:hAnsi="Times New Roman" w:cs="Times New Roman"/>
          <w:i/>
        </w:rPr>
        <w:t>Nosema</w:t>
      </w:r>
      <w:proofErr w:type="spellEnd"/>
      <w:r w:rsidRPr="0094303B">
        <w:rPr>
          <w:rFonts w:ascii="Times New Roman" w:hAnsi="Times New Roman" w:cs="Times New Roman"/>
          <w:i/>
        </w:rPr>
        <w:t xml:space="preserve"> </w:t>
      </w:r>
      <w:r w:rsidRPr="0094303B">
        <w:rPr>
          <w:rFonts w:ascii="Times New Roman" w:hAnsi="Times New Roman" w:cs="Times New Roman"/>
        </w:rPr>
        <w:t xml:space="preserve">had 30% fewer pesticide residues compared to </w:t>
      </w:r>
      <w:ins w:id="369" w:author="Dennis vanEngelsdorp" w:date="2016-01-26T18:17:00Z">
        <w:r w:rsidR="00F079E7">
          <w:rPr>
            <w:rFonts w:ascii="Times New Roman" w:hAnsi="Times New Roman" w:cs="Times New Roman"/>
          </w:rPr>
          <w:t xml:space="preserve">apiaries with bees </w:t>
        </w:r>
      </w:ins>
      <w:del w:id="370" w:author="Dennis vanEngelsdorp" w:date="2016-01-26T18:17:00Z">
        <w:r w:rsidRPr="0094303B" w:rsidDel="00F079E7">
          <w:rPr>
            <w:rFonts w:ascii="Times New Roman" w:hAnsi="Times New Roman" w:cs="Times New Roman"/>
          </w:rPr>
          <w:delText xml:space="preserve">bees </w:delText>
        </w:r>
      </w:del>
      <w:r w:rsidRPr="0094303B">
        <w:rPr>
          <w:rFonts w:ascii="Times New Roman" w:hAnsi="Times New Roman" w:cs="Times New Roman"/>
        </w:rPr>
        <w:t>with</w:t>
      </w:r>
      <w:ins w:id="371" w:author="Dennis vanEngelsdorp" w:date="2016-01-26T18:17:00Z">
        <w:r w:rsidR="00F079E7">
          <w:rPr>
            <w:rFonts w:ascii="Times New Roman" w:hAnsi="Times New Roman" w:cs="Times New Roman"/>
          </w:rPr>
          <w:t xml:space="preserve"> </w:t>
        </w:r>
      </w:ins>
      <w:del w:id="372" w:author="Dennis vanEngelsdorp" w:date="2016-01-26T18:18:00Z">
        <w:r w:rsidRPr="0094303B" w:rsidDel="00F079E7">
          <w:rPr>
            <w:rFonts w:ascii="Times New Roman" w:hAnsi="Times New Roman" w:cs="Times New Roman"/>
          </w:rPr>
          <w:delText xml:space="preserve"> </w:delText>
        </w:r>
        <w:r w:rsidRPr="0094303B" w:rsidDel="00F079E7">
          <w:rPr>
            <w:rFonts w:ascii="Times New Roman" w:hAnsi="Times New Roman" w:cs="Times New Roman"/>
            <w:i/>
          </w:rPr>
          <w:delText>Nosema</w:delText>
        </w:r>
      </w:del>
      <w:ins w:id="373" w:author="Dennis vanEngelsdorp" w:date="2016-01-26T18:18:00Z">
        <w:r w:rsidR="00F079E7">
          <w:rPr>
            <w:rFonts w:ascii="Times New Roman" w:hAnsi="Times New Roman" w:cs="Times New Roman"/>
          </w:rPr>
          <w:t xml:space="preserve">detectable </w:t>
        </w:r>
        <w:proofErr w:type="spellStart"/>
        <w:r w:rsidR="00F079E7" w:rsidRPr="0094303B">
          <w:rPr>
            <w:rFonts w:ascii="Times New Roman" w:hAnsi="Times New Roman" w:cs="Times New Roman"/>
          </w:rPr>
          <w:t>Nosema</w:t>
        </w:r>
        <w:proofErr w:type="spellEnd"/>
        <w:r w:rsidR="00F079E7">
          <w:rPr>
            <w:rFonts w:ascii="Times New Roman" w:hAnsi="Times New Roman" w:cs="Times New Roman"/>
            <w:i/>
          </w:rPr>
          <w:t xml:space="preserve"> </w:t>
        </w:r>
        <w:r w:rsidR="00F079E7">
          <w:rPr>
            <w:rFonts w:ascii="Times New Roman" w:hAnsi="Times New Roman" w:cs="Times New Roman"/>
          </w:rPr>
          <w:t>infections</w:t>
        </w:r>
      </w:ins>
      <w:r w:rsidRPr="0094303B">
        <w:rPr>
          <w:rFonts w:ascii="Times New Roman" w:hAnsi="Times New Roman" w:cs="Times New Roman"/>
        </w:rPr>
        <w:t>. A similar pattern was seen with fungicide</w:t>
      </w:r>
      <w:r w:rsidR="00402ACB" w:rsidRPr="0094303B">
        <w:rPr>
          <w:rFonts w:ascii="Times New Roman" w:hAnsi="Times New Roman" w:cs="Times New Roman"/>
        </w:rPr>
        <w:t>s, while</w:t>
      </w:r>
      <w:r w:rsidR="007675CB" w:rsidRPr="0094303B">
        <w:rPr>
          <w:rFonts w:ascii="Times New Roman" w:hAnsi="Times New Roman" w:cs="Times New Roman"/>
        </w:rPr>
        <w:t xml:space="preserve"> </w:t>
      </w:r>
      <w:proofErr w:type="spellStart"/>
      <w:r w:rsidR="007675CB" w:rsidRPr="0094303B">
        <w:rPr>
          <w:rFonts w:ascii="Times New Roman" w:hAnsi="Times New Roman" w:cs="Times New Roman"/>
        </w:rPr>
        <w:t>varroacide</w:t>
      </w:r>
      <w:proofErr w:type="spellEnd"/>
      <w:r w:rsidR="007675CB" w:rsidRPr="0094303B">
        <w:rPr>
          <w:rFonts w:ascii="Times New Roman" w:hAnsi="Times New Roman" w:cs="Times New Roman"/>
        </w:rPr>
        <w:t xml:space="preserve"> </w:t>
      </w:r>
      <w:r w:rsidRPr="0094303B">
        <w:rPr>
          <w:rFonts w:ascii="Times New Roman" w:hAnsi="Times New Roman" w:cs="Times New Roman"/>
        </w:rPr>
        <w:t>residues</w:t>
      </w:r>
      <w:r w:rsidR="00402ACB" w:rsidRPr="0094303B">
        <w:rPr>
          <w:rFonts w:ascii="Times New Roman" w:hAnsi="Times New Roman" w:cs="Times New Roman"/>
        </w:rPr>
        <w:t xml:space="preserve"> had a similar but non-significant trend (p &lt; 0.10). N</w:t>
      </w:r>
      <w:r w:rsidR="007675CB" w:rsidRPr="0094303B">
        <w:rPr>
          <w:rFonts w:ascii="Times New Roman" w:hAnsi="Times New Roman" w:cs="Times New Roman"/>
        </w:rPr>
        <w:t>eonicotinoids</w:t>
      </w:r>
      <w:r w:rsidR="00402ACB" w:rsidRPr="0094303B">
        <w:rPr>
          <w:rFonts w:ascii="Times New Roman" w:hAnsi="Times New Roman" w:cs="Times New Roman"/>
        </w:rPr>
        <w:t xml:space="preserve">, in contrast, did not </w:t>
      </w:r>
      <w:r w:rsidR="00765702" w:rsidRPr="0094303B">
        <w:rPr>
          <w:rFonts w:ascii="Times New Roman" w:hAnsi="Times New Roman" w:cs="Times New Roman"/>
        </w:rPr>
        <w:t>vary</w:t>
      </w:r>
      <w:r w:rsidR="00402ACB" w:rsidRPr="0094303B">
        <w:rPr>
          <w:rFonts w:ascii="Times New Roman" w:hAnsi="Times New Roman" w:cs="Times New Roman"/>
        </w:rPr>
        <w:t xml:space="preserve"> across </w:t>
      </w:r>
      <w:proofErr w:type="spellStart"/>
      <w:r w:rsidR="00402ACB" w:rsidRPr="0094303B">
        <w:rPr>
          <w:rFonts w:ascii="Times New Roman" w:hAnsi="Times New Roman" w:cs="Times New Roman"/>
          <w:i/>
        </w:rPr>
        <w:t>Nosema</w:t>
      </w:r>
      <w:proofErr w:type="spellEnd"/>
      <w:r w:rsidR="00402ACB" w:rsidRPr="0094303B">
        <w:rPr>
          <w:rFonts w:ascii="Times New Roman" w:hAnsi="Times New Roman" w:cs="Times New Roman"/>
        </w:rPr>
        <w:t xml:space="preserve"> levels</w:t>
      </w:r>
      <w:r w:rsidR="007675CB" w:rsidRPr="0094303B">
        <w:rPr>
          <w:rFonts w:ascii="Times New Roman" w:hAnsi="Times New Roman" w:cs="Times New Roman"/>
        </w:rPr>
        <w:t xml:space="preserve"> (Fig. </w:t>
      </w:r>
      <w:r w:rsidR="005160BC" w:rsidRPr="0094303B">
        <w:rPr>
          <w:rFonts w:ascii="Times New Roman" w:hAnsi="Times New Roman" w:cs="Times New Roman"/>
        </w:rPr>
        <w:t>1</w:t>
      </w:r>
      <w:r w:rsidR="00015EAD" w:rsidRPr="0094303B">
        <w:rPr>
          <w:rFonts w:ascii="Times New Roman" w:hAnsi="Times New Roman" w:cs="Times New Roman"/>
        </w:rPr>
        <w:t>0</w:t>
      </w:r>
      <w:r w:rsidR="007675CB" w:rsidRPr="0094303B">
        <w:rPr>
          <w:rFonts w:ascii="Times New Roman" w:hAnsi="Times New Roman" w:cs="Times New Roman"/>
        </w:rPr>
        <w:t>)</w:t>
      </w:r>
      <w:r w:rsidRPr="0094303B">
        <w:rPr>
          <w:rFonts w:ascii="Times New Roman" w:hAnsi="Times New Roman" w:cs="Times New Roman"/>
        </w:rPr>
        <w:t xml:space="preserve">.   </w:t>
      </w:r>
    </w:p>
    <w:p w14:paraId="6DCD6D2A" w14:textId="7A6D0BA6" w:rsidR="00EF659A" w:rsidRPr="00841FB5" w:rsidRDefault="00015EAD" w:rsidP="001A2C56">
      <w:pPr>
        <w:rPr>
          <w:rFonts w:ascii="Times New Roman" w:hAnsi="Times New Roman" w:cs="Times New Roman"/>
        </w:rPr>
      </w:pPr>
      <w:commentRangeStart w:id="374"/>
      <w:r w:rsidRPr="00841FB5">
        <w:rPr>
          <w:rFonts w:ascii="Times New Roman" w:hAnsi="Times New Roman" w:cs="Times New Roman"/>
          <w:i/>
        </w:rPr>
        <w:t>Geospatial Analysis:</w:t>
      </w:r>
      <w:ins w:id="375" w:author="Kathy Baylis" w:date="2016-01-23T12:49:00Z">
        <w:r w:rsidR="00622A6B">
          <w:rPr>
            <w:rFonts w:ascii="Times New Roman" w:hAnsi="Times New Roman" w:cs="Times New Roman"/>
            <w:i/>
          </w:rPr>
          <w:t xml:space="preserve"> </w:t>
        </w:r>
      </w:ins>
      <w:commentRangeEnd w:id="374"/>
      <w:r w:rsidR="00AC217E">
        <w:rPr>
          <w:rStyle w:val="CommentReference"/>
          <w:rFonts w:ascii="Times New Roman" w:eastAsia="Times New Roman" w:hAnsi="Times New Roman" w:cs="Times New Roman"/>
          <w:lang w:val="en-CA"/>
        </w:rPr>
        <w:commentReference w:id="374"/>
      </w:r>
    </w:p>
    <w:p w14:paraId="7CE1C6EF" w14:textId="77777777" w:rsidR="00EF659A" w:rsidRPr="00841FB5" w:rsidRDefault="00EF659A" w:rsidP="001A2C56">
      <w:pPr>
        <w:rPr>
          <w:rFonts w:ascii="Times New Roman" w:hAnsi="Times New Roman" w:cs="Times New Roman"/>
        </w:rPr>
      </w:pPr>
    </w:p>
    <w:p w14:paraId="50236DBA" w14:textId="67F72297" w:rsidR="006109F2" w:rsidRDefault="00841FB5">
      <w:pPr>
        <w:spacing w:line="480" w:lineRule="auto"/>
        <w:rPr>
          <w:ins w:id="376" w:author="Kathy Baylis" w:date="2016-02-02T21:23:00Z"/>
          <w:rFonts w:ascii="Times New Roman" w:hAnsi="Times New Roman" w:cs="Times New Roman"/>
        </w:rPr>
        <w:pPrChange w:id="377" w:author="Kathy Baylis" w:date="2016-01-23T12:49:00Z">
          <w:pPr/>
        </w:pPrChange>
      </w:pPr>
      <w:ins w:id="378" w:author="Kathy Baylis" w:date="2016-01-23T12:25:00Z">
        <w:r>
          <w:rPr>
            <w:rFonts w:ascii="Times New Roman" w:hAnsi="Times New Roman" w:cs="Times New Roman"/>
          </w:rPr>
          <w:tab/>
        </w:r>
      </w:ins>
      <w:ins w:id="379" w:author="Dennis vanEngelsdorp" w:date="2016-01-26T18:20:00Z">
        <w:r w:rsidR="00F079E7">
          <w:rPr>
            <w:rFonts w:ascii="Times New Roman" w:hAnsi="Times New Roman" w:cs="Times New Roman"/>
          </w:rPr>
          <w:t>T</w:t>
        </w:r>
      </w:ins>
      <w:ins w:id="380" w:author="Kathy Baylis" w:date="2016-01-23T12:44:00Z">
        <w:del w:id="381" w:author="Dennis vanEngelsdorp" w:date="2016-01-26T18:20:00Z">
          <w:r w:rsidR="00FC5A8E" w:rsidRPr="00FC5A8E" w:rsidDel="00F079E7">
            <w:rPr>
              <w:rFonts w:ascii="Times New Roman" w:hAnsi="Times New Roman" w:cs="Times New Roman"/>
            </w:rPr>
            <w:delText xml:space="preserve">In table </w:delText>
          </w:r>
          <w:r w:rsidR="00FC5A8E" w:rsidRPr="00622A6B" w:rsidDel="00F079E7">
            <w:rPr>
              <w:rFonts w:ascii="Times New Roman" w:hAnsi="Times New Roman" w:cs="Times New Roman"/>
              <w:highlight w:val="yellow"/>
              <w:rPrChange w:id="382" w:author="Kathy Baylis" w:date="2016-01-23T12:48:00Z">
                <w:rPr>
                  <w:rFonts w:ascii="Times New Roman" w:hAnsi="Times New Roman" w:cs="Times New Roman"/>
                </w:rPr>
              </w:rPrChange>
            </w:rPr>
            <w:delText>x</w:delText>
          </w:r>
          <w:r w:rsidR="00FC5A8E" w:rsidRPr="00FC5A8E" w:rsidDel="00F079E7">
            <w:rPr>
              <w:rFonts w:ascii="Times New Roman" w:hAnsi="Times New Roman" w:cs="Times New Roman"/>
            </w:rPr>
            <w:delText xml:space="preserve"> we list t</w:delText>
          </w:r>
        </w:del>
        <w:r w:rsidR="00FC5A8E" w:rsidRPr="00FC5A8E">
          <w:rPr>
            <w:rFonts w:ascii="Times New Roman" w:hAnsi="Times New Roman" w:cs="Times New Roman"/>
          </w:rPr>
          <w:t xml:space="preserve">he top ten </w:t>
        </w:r>
        <w:del w:id="383" w:author="Dennis vanEngelsdorp" w:date="2016-01-26T18:28:00Z">
          <w:r w:rsidR="00FC5A8E" w:rsidRPr="00FC5A8E" w:rsidDel="00D54F0A">
            <w:rPr>
              <w:rFonts w:ascii="Times New Roman" w:hAnsi="Times New Roman" w:cs="Times New Roman"/>
            </w:rPr>
            <w:delText>landcover</w:delText>
          </w:r>
        </w:del>
      </w:ins>
      <w:ins w:id="384" w:author="Dennis vanEngelsdorp" w:date="2016-01-26T18:28:00Z">
        <w:r w:rsidR="00D54F0A" w:rsidRPr="00FC5A8E">
          <w:rPr>
            <w:rFonts w:ascii="Times New Roman" w:hAnsi="Times New Roman" w:cs="Times New Roman"/>
          </w:rPr>
          <w:t>land cover</w:t>
        </w:r>
      </w:ins>
      <w:ins w:id="385" w:author="Kathy Baylis" w:date="2016-01-23T12:44:00Z">
        <w:r w:rsidR="00FC5A8E" w:rsidRPr="00FC5A8E">
          <w:rPr>
            <w:rFonts w:ascii="Times New Roman" w:hAnsi="Times New Roman" w:cs="Times New Roman"/>
          </w:rPr>
          <w:t xml:space="preserve"> types </w:t>
        </w:r>
      </w:ins>
      <w:ins w:id="386" w:author="Dennis vanEngelsdorp" w:date="2016-01-26T18:28:00Z">
        <w:r w:rsidR="00D54F0A">
          <w:rPr>
            <w:rFonts w:ascii="Times New Roman" w:hAnsi="Times New Roman" w:cs="Times New Roman"/>
          </w:rPr>
          <w:t>located</w:t>
        </w:r>
      </w:ins>
      <w:ins w:id="387" w:author="Dennis vanEngelsdorp" w:date="2016-01-26T18:20:00Z">
        <w:r w:rsidR="00F079E7">
          <w:rPr>
            <w:rFonts w:ascii="Times New Roman" w:hAnsi="Times New Roman" w:cs="Times New Roman"/>
          </w:rPr>
          <w:t xml:space="preserve"> within 2 miles of </w:t>
        </w:r>
      </w:ins>
      <w:ins w:id="388" w:author="Dennis vanEngelsdorp" w:date="2016-01-26T18:28:00Z">
        <w:r w:rsidR="00D54F0A">
          <w:rPr>
            <w:rFonts w:ascii="Times New Roman" w:hAnsi="Times New Roman" w:cs="Times New Roman"/>
          </w:rPr>
          <w:t>apiaries</w:t>
        </w:r>
      </w:ins>
      <w:ins w:id="389" w:author="Dennis vanEngelsdorp" w:date="2016-01-26T18:20:00Z">
        <w:r w:rsidR="00F079E7">
          <w:rPr>
            <w:rFonts w:ascii="Times New Roman" w:hAnsi="Times New Roman" w:cs="Times New Roman"/>
          </w:rPr>
          <w:t xml:space="preserve"> for which we sampled pollen are listed in Table </w:t>
        </w:r>
        <w:r w:rsidR="00F079E7" w:rsidRPr="00F079E7">
          <w:rPr>
            <w:rFonts w:ascii="Times New Roman" w:hAnsi="Times New Roman" w:cs="Times New Roman"/>
            <w:highlight w:val="yellow"/>
            <w:rPrChange w:id="390" w:author="Dennis vanEngelsdorp" w:date="2016-01-26T18:21:00Z">
              <w:rPr>
                <w:rFonts w:ascii="Times New Roman" w:hAnsi="Times New Roman" w:cs="Times New Roman"/>
              </w:rPr>
            </w:rPrChange>
          </w:rPr>
          <w:t>X</w:t>
        </w:r>
      </w:ins>
      <w:ins w:id="391" w:author="Kathy Baylis" w:date="2016-02-02T16:31:00Z">
        <w:r w:rsidR="003872CF">
          <w:rPr>
            <w:rFonts w:ascii="Times New Roman" w:hAnsi="Times New Roman" w:cs="Times New Roman"/>
          </w:rPr>
          <w:t xml:space="preserve"> and illustrated in </w:t>
        </w:r>
        <w:commentRangeStart w:id="392"/>
        <w:r w:rsidR="003872CF">
          <w:rPr>
            <w:rFonts w:ascii="Times New Roman" w:hAnsi="Times New Roman" w:cs="Times New Roman"/>
          </w:rPr>
          <w:t>figures 1-4</w:t>
        </w:r>
      </w:ins>
      <w:commentRangeEnd w:id="392"/>
      <w:ins w:id="393" w:author="Kathy Baylis" w:date="2016-02-03T05:30:00Z">
        <w:r w:rsidR="003702B0">
          <w:rPr>
            <w:rStyle w:val="CommentReference"/>
            <w:rFonts w:ascii="Times New Roman" w:eastAsia="Times New Roman" w:hAnsi="Times New Roman" w:cs="Times New Roman"/>
            <w:lang w:val="en-CA"/>
          </w:rPr>
          <w:commentReference w:id="392"/>
        </w:r>
      </w:ins>
      <w:ins w:id="394" w:author="Dennis vanEngelsdorp" w:date="2016-01-26T18:20:00Z">
        <w:r w:rsidR="00F079E7">
          <w:rPr>
            <w:rFonts w:ascii="Times New Roman" w:hAnsi="Times New Roman" w:cs="Times New Roman"/>
          </w:rPr>
          <w:t xml:space="preserve">. </w:t>
        </w:r>
      </w:ins>
      <w:ins w:id="395" w:author="Dennis vanEngelsdorp" w:date="2016-01-26T18:21:00Z">
        <w:r w:rsidR="00F079E7">
          <w:rPr>
            <w:rFonts w:ascii="Times New Roman" w:hAnsi="Times New Roman" w:cs="Times New Roman"/>
          </w:rPr>
          <w:t xml:space="preserve"> </w:t>
        </w:r>
      </w:ins>
      <w:ins w:id="396" w:author="Kathy Baylis" w:date="2016-02-02T21:23:00Z">
        <w:r w:rsidR="006109F2">
          <w:rPr>
            <w:rFonts w:ascii="Times New Roman" w:hAnsi="Times New Roman" w:cs="Times New Roman"/>
          </w:rPr>
          <w:t xml:space="preserve">For all four classes of pesticide, we find that those apiaries without detected residues are surrounded by more forest, grassland and </w:t>
        </w:r>
        <w:proofErr w:type="spellStart"/>
        <w:r w:rsidR="006109F2">
          <w:rPr>
            <w:rFonts w:ascii="Times New Roman" w:hAnsi="Times New Roman" w:cs="Times New Roman"/>
          </w:rPr>
          <w:t>shrubland</w:t>
        </w:r>
      </w:ins>
      <w:proofErr w:type="spellEnd"/>
      <w:ins w:id="397" w:author="Kathy Baylis" w:date="2016-02-02T21:24:00Z">
        <w:r w:rsidR="006109F2">
          <w:rPr>
            <w:rFonts w:ascii="Times New Roman" w:hAnsi="Times New Roman" w:cs="Times New Roman"/>
          </w:rPr>
          <w:t xml:space="preserve"> (in the surrounding 2 mile (3.2 km) diameter)</w:t>
        </w:r>
      </w:ins>
      <w:ins w:id="398" w:author="Kathy Baylis" w:date="2016-02-02T21:23:00Z">
        <w:r w:rsidR="006109F2">
          <w:rPr>
            <w:rFonts w:ascii="Times New Roman" w:hAnsi="Times New Roman" w:cs="Times New Roman"/>
          </w:rPr>
          <w:t xml:space="preserve">.  Conversely, we find that apiaries with </w:t>
        </w:r>
      </w:ins>
      <w:ins w:id="399" w:author="Kathy Baylis" w:date="2016-02-02T21:24:00Z">
        <w:r w:rsidR="006109F2">
          <w:rPr>
            <w:rFonts w:ascii="Times New Roman" w:hAnsi="Times New Roman" w:cs="Times New Roman"/>
          </w:rPr>
          <w:t xml:space="preserve">detected residues are surrounded by a larger amount of field crops (corn, soybeans and spring wheat in particular) and by </w:t>
        </w:r>
      </w:ins>
      <w:ins w:id="400" w:author="Kathy Baylis" w:date="2016-02-02T21:27:00Z">
        <w:r w:rsidR="006109F2">
          <w:rPr>
            <w:rFonts w:ascii="Times New Roman" w:hAnsi="Times New Roman" w:cs="Times New Roman"/>
          </w:rPr>
          <w:t xml:space="preserve">four to seven times </w:t>
        </w:r>
      </w:ins>
      <w:ins w:id="401" w:author="Kathy Baylis" w:date="2016-02-02T21:24:00Z">
        <w:r w:rsidR="006109F2">
          <w:rPr>
            <w:rFonts w:ascii="Times New Roman" w:hAnsi="Times New Roman" w:cs="Times New Roman"/>
          </w:rPr>
          <w:t>more</w:t>
        </w:r>
      </w:ins>
      <w:ins w:id="402" w:author="Kathy Baylis" w:date="2016-02-02T21:27:00Z">
        <w:r w:rsidR="006109F2">
          <w:rPr>
            <w:rFonts w:ascii="Times New Roman" w:hAnsi="Times New Roman" w:cs="Times New Roman"/>
          </w:rPr>
          <w:t xml:space="preserve"> area of</w:t>
        </w:r>
      </w:ins>
      <w:ins w:id="403" w:author="Kathy Baylis" w:date="2016-02-02T21:24:00Z">
        <w:r w:rsidR="006109F2">
          <w:rPr>
            <w:rFonts w:ascii="Times New Roman" w:hAnsi="Times New Roman" w:cs="Times New Roman"/>
          </w:rPr>
          <w:t xml:space="preserve"> specialty crops</w:t>
        </w:r>
      </w:ins>
      <w:ins w:id="404" w:author="Kathy Baylis" w:date="2016-02-02T21:28:00Z">
        <w:r w:rsidR="006109F2">
          <w:rPr>
            <w:rFonts w:ascii="Times New Roman" w:hAnsi="Times New Roman" w:cs="Times New Roman"/>
          </w:rPr>
          <w:t>.</w:t>
        </w:r>
      </w:ins>
      <w:ins w:id="405" w:author="Kathy Baylis" w:date="2016-02-03T06:39:00Z">
        <w:r w:rsidR="00D74639">
          <w:rPr>
            <w:rFonts w:ascii="Times New Roman" w:hAnsi="Times New Roman" w:cs="Times New Roman"/>
          </w:rPr>
          <w:t xml:space="preserve">  While the acres of specialty crops may be small</w:t>
        </w:r>
      </w:ins>
      <w:ins w:id="406" w:author="Kathy Baylis" w:date="2016-02-03T06:40:00Z">
        <w:r w:rsidR="00D74639">
          <w:rPr>
            <w:rFonts w:ascii="Times New Roman" w:hAnsi="Times New Roman" w:cs="Times New Roman"/>
          </w:rPr>
          <w:t>, covering only 4% of the nearby landscape</w:t>
        </w:r>
      </w:ins>
      <w:ins w:id="407" w:author="Kathy Baylis" w:date="2016-02-03T06:39:00Z">
        <w:r w:rsidR="00D74639">
          <w:rPr>
            <w:rFonts w:ascii="Times New Roman" w:hAnsi="Times New Roman" w:cs="Times New Roman"/>
          </w:rPr>
          <w:t>, more than half of the apiaries sampled are within 2 miles of some specialty crops (322 of 602).</w:t>
        </w:r>
      </w:ins>
      <w:ins w:id="408" w:author="Kathy Baylis" w:date="2016-02-03T06:40:00Z">
        <w:r w:rsidR="00D74639">
          <w:rPr>
            <w:rFonts w:ascii="Times New Roman" w:hAnsi="Times New Roman" w:cs="Times New Roman"/>
          </w:rPr>
          <w:t xml:space="preserve"> </w:t>
        </w:r>
      </w:ins>
      <w:ins w:id="409" w:author="Kathy Baylis" w:date="2016-02-03T06:41:00Z">
        <w:r w:rsidR="00D74639">
          <w:rPr>
            <w:rFonts w:ascii="Times New Roman" w:hAnsi="Times New Roman" w:cs="Times New Roman"/>
          </w:rPr>
          <w:t xml:space="preserve">Over 80 percent of the </w:t>
        </w:r>
      </w:ins>
      <w:ins w:id="410" w:author="Kathy Baylis" w:date="2016-02-03T06:42:00Z">
        <w:r w:rsidR="00D74639">
          <w:rPr>
            <w:rFonts w:ascii="Times New Roman" w:hAnsi="Times New Roman" w:cs="Times New Roman"/>
          </w:rPr>
          <w:t xml:space="preserve">sampled </w:t>
        </w:r>
      </w:ins>
      <w:ins w:id="411" w:author="Kathy Baylis" w:date="2016-02-03T06:41:00Z">
        <w:r w:rsidR="00D74639">
          <w:rPr>
            <w:rFonts w:ascii="Times New Roman" w:hAnsi="Times New Roman" w:cs="Times New Roman"/>
          </w:rPr>
          <w:t>apiaries were within 2 miles of corn, and more than 2/3rds of the apiaries were near soybean, winter wheat, alfalfa and hay.</w:t>
        </w:r>
      </w:ins>
    </w:p>
    <w:p w14:paraId="399C922E" w14:textId="5EE84569" w:rsidR="00E26CBC" w:rsidRDefault="00FC5A8E">
      <w:pPr>
        <w:spacing w:line="480" w:lineRule="auto"/>
        <w:ind w:firstLine="720"/>
        <w:rPr>
          <w:ins w:id="412" w:author="Kathy Baylis" w:date="2016-02-02T21:03:00Z"/>
          <w:rFonts w:ascii="Times New Roman" w:hAnsi="Times New Roman" w:cs="Times New Roman"/>
        </w:rPr>
        <w:pPrChange w:id="413" w:author="Kathy Baylis" w:date="2016-02-02T21:23:00Z">
          <w:pPr/>
        </w:pPrChange>
      </w:pPr>
      <w:ins w:id="414" w:author="Kathy Baylis" w:date="2016-01-23T12:44:00Z">
        <w:del w:id="415" w:author="Dennis vanEngelsdorp" w:date="2016-01-26T18:20:00Z">
          <w:r w:rsidRPr="00FC5A8E" w:rsidDel="00F079E7">
            <w:rPr>
              <w:rFonts w:ascii="Times New Roman" w:hAnsi="Times New Roman" w:cs="Times New Roman"/>
            </w:rPr>
            <w:delText xml:space="preserve">near the </w:delText>
          </w:r>
          <w:commentRangeStart w:id="416"/>
          <w:r w:rsidRPr="00FC5A8E" w:rsidDel="00F079E7">
            <w:rPr>
              <w:rFonts w:ascii="Times New Roman" w:hAnsi="Times New Roman" w:cs="Times New Roman"/>
            </w:rPr>
            <w:delText>643</w:delText>
          </w:r>
        </w:del>
      </w:ins>
      <w:commentRangeEnd w:id="416"/>
      <w:del w:id="417" w:author="Dennis vanEngelsdorp" w:date="2016-01-26T18:20:00Z">
        <w:r w:rsidR="00F079E7" w:rsidDel="00F079E7">
          <w:rPr>
            <w:rStyle w:val="CommentReference"/>
            <w:rFonts w:ascii="Times New Roman" w:eastAsia="Times New Roman" w:hAnsi="Times New Roman" w:cs="Times New Roman"/>
            <w:lang w:val="en-CA"/>
          </w:rPr>
          <w:commentReference w:id="416"/>
        </w:r>
      </w:del>
      <w:ins w:id="418" w:author="Kathy Baylis" w:date="2016-01-23T12:44:00Z">
        <w:del w:id="419" w:author="Dennis vanEngelsdorp" w:date="2016-01-26T18:20:00Z">
          <w:r w:rsidRPr="00FC5A8E" w:rsidDel="00F079E7">
            <w:rPr>
              <w:rFonts w:ascii="Times New Roman" w:hAnsi="Times New Roman" w:cs="Times New Roman"/>
            </w:rPr>
            <w:delText xml:space="preserve"> apiaries tested for pesticide residue in the continental US. </w:delText>
          </w:r>
        </w:del>
        <w:del w:id="420" w:author="Dennis vanEngelsdorp" w:date="2016-01-26T18:21:00Z">
          <w:r w:rsidRPr="00FC5A8E" w:rsidDel="00F079E7">
            <w:rPr>
              <w:rFonts w:ascii="Times New Roman" w:hAnsi="Times New Roman" w:cs="Times New Roman"/>
            </w:rPr>
            <w:delText>We observe a higher percent of the 2-mile radius in forested uplands for those ap</w:delText>
          </w:r>
        </w:del>
      </w:ins>
      <w:ins w:id="421" w:author="Dennis vanEngelsdorp" w:date="2016-01-26T18:21:00Z">
        <w:r w:rsidR="00F079E7">
          <w:rPr>
            <w:rFonts w:ascii="Times New Roman" w:hAnsi="Times New Roman" w:cs="Times New Roman"/>
          </w:rPr>
          <w:t>Ap</w:t>
        </w:r>
      </w:ins>
      <w:ins w:id="422" w:author="Kathy Baylis" w:date="2016-01-23T12:44:00Z">
        <w:r w:rsidRPr="00FC5A8E">
          <w:rPr>
            <w:rFonts w:ascii="Times New Roman" w:hAnsi="Times New Roman" w:cs="Times New Roman"/>
          </w:rPr>
          <w:t>iaries where no fungicide</w:t>
        </w:r>
      </w:ins>
      <w:ins w:id="423" w:author="Dennis vanEngelsdorp" w:date="2016-01-26T18:28:00Z">
        <w:r w:rsidR="00D54F0A">
          <w:rPr>
            <w:rFonts w:ascii="Times New Roman" w:hAnsi="Times New Roman" w:cs="Times New Roman"/>
          </w:rPr>
          <w:t>s</w:t>
        </w:r>
      </w:ins>
      <w:ins w:id="424" w:author="Kathy Baylis" w:date="2016-01-23T12:44:00Z">
        <w:r w:rsidRPr="00FC5A8E">
          <w:rPr>
            <w:rFonts w:ascii="Times New Roman" w:hAnsi="Times New Roman" w:cs="Times New Roman"/>
          </w:rPr>
          <w:t xml:space="preserve"> </w:t>
        </w:r>
      </w:ins>
      <w:ins w:id="425" w:author="Dennis vanEngelsdorp" w:date="2016-01-26T18:21:00Z">
        <w:r w:rsidR="00F079E7">
          <w:rPr>
            <w:rFonts w:ascii="Times New Roman" w:hAnsi="Times New Roman" w:cs="Times New Roman"/>
          </w:rPr>
          <w:t xml:space="preserve">were </w:t>
        </w:r>
      </w:ins>
      <w:ins w:id="426" w:author="Kathy Baylis" w:date="2016-01-23T12:44:00Z">
        <w:del w:id="427" w:author="Dennis vanEngelsdorp" w:date="2016-01-26T18:21:00Z">
          <w:r w:rsidRPr="00FC5A8E" w:rsidDel="00F079E7">
            <w:rPr>
              <w:rFonts w:ascii="Times New Roman" w:hAnsi="Times New Roman" w:cs="Times New Roman"/>
            </w:rPr>
            <w:delText xml:space="preserve">is </w:delText>
          </w:r>
        </w:del>
        <w:r w:rsidRPr="00FC5A8E">
          <w:rPr>
            <w:rFonts w:ascii="Times New Roman" w:hAnsi="Times New Roman" w:cs="Times New Roman"/>
          </w:rPr>
          <w:t xml:space="preserve">detected </w:t>
        </w:r>
      </w:ins>
      <w:ins w:id="428" w:author="Dennis vanEngelsdorp" w:date="2016-01-26T18:21:00Z">
        <w:r w:rsidR="00F079E7">
          <w:rPr>
            <w:rFonts w:ascii="Times New Roman" w:hAnsi="Times New Roman" w:cs="Times New Roman"/>
          </w:rPr>
          <w:t xml:space="preserve">had a greater proportion of </w:t>
        </w:r>
      </w:ins>
      <w:ins w:id="429" w:author="Dennis vanEngelsdorp" w:date="2016-01-26T18:22:00Z">
        <w:r w:rsidR="00F079E7">
          <w:rPr>
            <w:rFonts w:ascii="Times New Roman" w:hAnsi="Times New Roman" w:cs="Times New Roman"/>
          </w:rPr>
          <w:t>their</w:t>
        </w:r>
      </w:ins>
      <w:ins w:id="430" w:author="Dennis vanEngelsdorp" w:date="2016-01-26T18:21:00Z">
        <w:r w:rsidR="00F079E7">
          <w:rPr>
            <w:rFonts w:ascii="Times New Roman" w:hAnsi="Times New Roman" w:cs="Times New Roman"/>
          </w:rPr>
          <w:t xml:space="preserve"> </w:t>
        </w:r>
      </w:ins>
      <w:ins w:id="431" w:author="Dennis vanEngelsdorp" w:date="2016-01-26T18:22:00Z">
        <w:r w:rsidR="00F079E7">
          <w:rPr>
            <w:rFonts w:ascii="Times New Roman" w:hAnsi="Times New Roman" w:cs="Times New Roman"/>
          </w:rPr>
          <w:t xml:space="preserve">surrounding landscape </w:t>
        </w:r>
        <w:del w:id="432" w:author="Kathy Baylis" w:date="2016-02-02T21:24:00Z">
          <w:r w:rsidR="00F079E7" w:rsidDel="006109F2">
            <w:rPr>
              <w:rFonts w:ascii="Times New Roman" w:hAnsi="Times New Roman" w:cs="Times New Roman"/>
            </w:rPr>
            <w:delText xml:space="preserve">(2 mile (3.2 </w:delText>
          </w:r>
        </w:del>
      </w:ins>
      <w:ins w:id="433" w:author="Dennis vanEngelsdorp" w:date="2016-01-26T18:23:00Z">
        <w:del w:id="434" w:author="Kathy Baylis" w:date="2016-02-02T21:24:00Z">
          <w:r w:rsidR="00F079E7" w:rsidDel="006109F2">
            <w:rPr>
              <w:rFonts w:ascii="Times New Roman" w:hAnsi="Times New Roman" w:cs="Times New Roman"/>
            </w:rPr>
            <w:delText>km)</w:delText>
          </w:r>
        </w:del>
      </w:ins>
      <w:ins w:id="435" w:author="Dennis vanEngelsdorp" w:date="2016-01-26T18:22:00Z">
        <w:del w:id="436" w:author="Kathy Baylis" w:date="2016-02-02T21:24:00Z">
          <w:r w:rsidR="00F079E7" w:rsidDel="006109F2">
            <w:rPr>
              <w:rFonts w:ascii="Times New Roman" w:hAnsi="Times New Roman" w:cs="Times New Roman"/>
            </w:rPr>
            <w:delText xml:space="preserve"> diameter)</w:delText>
          </w:r>
        </w:del>
      </w:ins>
      <w:ins w:id="437" w:author="Dennis vanEngelsdorp" w:date="2016-01-26T18:23:00Z">
        <w:r w:rsidR="00F079E7">
          <w:rPr>
            <w:rFonts w:ascii="Times New Roman" w:hAnsi="Times New Roman" w:cs="Times New Roman"/>
          </w:rPr>
          <w:t xml:space="preserve"> covered </w:t>
        </w:r>
      </w:ins>
      <w:ins w:id="438" w:author="Kathy Baylis" w:date="2016-02-02T20:50:00Z">
        <w:r w:rsidR="00654481">
          <w:rPr>
            <w:rFonts w:ascii="Times New Roman" w:hAnsi="Times New Roman" w:cs="Times New Roman"/>
          </w:rPr>
          <w:t xml:space="preserve">in natural areas. Specifically, they had higher amount of nearby </w:t>
        </w:r>
      </w:ins>
      <w:ins w:id="439" w:author="Dennis vanEngelsdorp" w:date="2016-01-26T18:23:00Z">
        <w:del w:id="440" w:author="Kathy Baylis" w:date="2016-02-02T20:50:00Z">
          <w:r w:rsidR="00F079E7" w:rsidDel="00654481">
            <w:rPr>
              <w:rFonts w:ascii="Times New Roman" w:hAnsi="Times New Roman" w:cs="Times New Roman"/>
            </w:rPr>
            <w:delText xml:space="preserve">with </w:delText>
          </w:r>
        </w:del>
        <w:r w:rsidR="00F079E7">
          <w:rPr>
            <w:rFonts w:ascii="Times New Roman" w:hAnsi="Times New Roman" w:cs="Times New Roman"/>
          </w:rPr>
          <w:t>forest</w:t>
        </w:r>
      </w:ins>
      <w:ins w:id="441" w:author="Kathy Baylis" w:date="2016-02-02T20:50:00Z">
        <w:r w:rsidR="00654481">
          <w:rPr>
            <w:rFonts w:ascii="Times New Roman" w:hAnsi="Times New Roman" w:cs="Times New Roman"/>
          </w:rPr>
          <w:t>, grassland</w:t>
        </w:r>
      </w:ins>
      <w:ins w:id="442" w:author="Dennis vanEngelsdorp" w:date="2016-01-26T18:23:00Z">
        <w:r w:rsidR="00F079E7">
          <w:rPr>
            <w:rFonts w:ascii="Times New Roman" w:hAnsi="Times New Roman" w:cs="Times New Roman"/>
          </w:rPr>
          <w:t xml:space="preserve"> </w:t>
        </w:r>
      </w:ins>
      <w:ins w:id="443" w:author="Kathy Baylis" w:date="2016-02-02T20:49:00Z">
        <w:r w:rsidR="00654481">
          <w:rPr>
            <w:rFonts w:ascii="Times New Roman" w:hAnsi="Times New Roman" w:cs="Times New Roman"/>
          </w:rPr>
          <w:t xml:space="preserve">and </w:t>
        </w:r>
        <w:proofErr w:type="spellStart"/>
        <w:r w:rsidR="00654481">
          <w:rPr>
            <w:rFonts w:ascii="Times New Roman" w:hAnsi="Times New Roman" w:cs="Times New Roman"/>
          </w:rPr>
          <w:t>shrubland</w:t>
        </w:r>
        <w:proofErr w:type="spellEnd"/>
        <w:r w:rsidR="00654481">
          <w:rPr>
            <w:rFonts w:ascii="Times New Roman" w:hAnsi="Times New Roman" w:cs="Times New Roman"/>
          </w:rPr>
          <w:t xml:space="preserve"> </w:t>
        </w:r>
      </w:ins>
      <w:ins w:id="444" w:author="Dennis vanEngelsdorp" w:date="2016-01-26T18:23:00Z">
        <w:r w:rsidR="00F079E7">
          <w:rPr>
            <w:rFonts w:ascii="Times New Roman" w:hAnsi="Times New Roman" w:cs="Times New Roman"/>
          </w:rPr>
          <w:t>when compared to</w:t>
        </w:r>
      </w:ins>
      <w:ins w:id="445" w:author="Kathy Baylis" w:date="2016-01-23T12:44:00Z">
        <w:del w:id="446" w:author="Dennis vanEngelsdorp" w:date="2016-01-26T18:23:00Z">
          <w:r w:rsidRPr="00FC5A8E" w:rsidDel="00F079E7">
            <w:rPr>
              <w:rFonts w:ascii="Times New Roman" w:hAnsi="Times New Roman" w:cs="Times New Roman"/>
            </w:rPr>
            <w:delText>than in those</w:delText>
          </w:r>
        </w:del>
        <w:r w:rsidRPr="00FC5A8E">
          <w:rPr>
            <w:rFonts w:ascii="Times New Roman" w:hAnsi="Times New Roman" w:cs="Times New Roman"/>
          </w:rPr>
          <w:t xml:space="preserve"> apiaries </w:t>
        </w:r>
      </w:ins>
      <w:ins w:id="447" w:author="Dennis vanEngelsdorp" w:date="2016-01-26T18:23:00Z">
        <w:r w:rsidR="00F079E7">
          <w:rPr>
            <w:rFonts w:ascii="Times New Roman" w:hAnsi="Times New Roman" w:cs="Times New Roman"/>
          </w:rPr>
          <w:t xml:space="preserve">in which </w:t>
        </w:r>
      </w:ins>
      <w:ins w:id="448" w:author="Kathy Baylis" w:date="2016-01-23T12:44:00Z">
        <w:del w:id="449" w:author="Dennis vanEngelsdorp" w:date="2016-01-26T18:24:00Z">
          <w:r w:rsidRPr="00FC5A8E" w:rsidDel="00F079E7">
            <w:rPr>
              <w:rFonts w:ascii="Times New Roman" w:hAnsi="Times New Roman" w:cs="Times New Roman"/>
            </w:rPr>
            <w:delText xml:space="preserve">where </w:delText>
          </w:r>
        </w:del>
        <w:r w:rsidRPr="00FC5A8E">
          <w:rPr>
            <w:rFonts w:ascii="Times New Roman" w:hAnsi="Times New Roman" w:cs="Times New Roman"/>
          </w:rPr>
          <w:t>fungicides were detected</w:t>
        </w:r>
      </w:ins>
      <w:ins w:id="450" w:author="Dennis vanEngelsdorp" w:date="2016-01-26T18:25:00Z">
        <w:r w:rsidR="00D54F0A">
          <w:rPr>
            <w:rFonts w:ascii="Times New Roman" w:hAnsi="Times New Roman" w:cs="Times New Roman"/>
          </w:rPr>
          <w:t xml:space="preserve"> (</w:t>
        </w:r>
      </w:ins>
      <w:ins w:id="451" w:author="Kathy Baylis" w:date="2016-02-03T06:35:00Z">
        <w:r w:rsidR="00146FD0">
          <w:rPr>
            <w:rFonts w:ascii="Times New Roman" w:hAnsi="Times New Roman" w:cs="Times New Roman"/>
          </w:rPr>
          <w:t xml:space="preserve">25% vs 20% for forested uplands, </w:t>
        </w:r>
      </w:ins>
      <w:ins w:id="452" w:author="Dennis vanEngelsdorp" w:date="2016-01-26T18:25:00Z">
        <w:r w:rsidR="00D54F0A">
          <w:rPr>
            <w:rFonts w:ascii="Times New Roman" w:hAnsi="Times New Roman" w:cs="Times New Roman"/>
          </w:rPr>
          <w:t>p</w:t>
        </w:r>
      </w:ins>
      <w:ins w:id="453" w:author="Kathy Baylis" w:date="2016-02-02T20:48:00Z">
        <w:r w:rsidR="00654481">
          <w:rPr>
            <w:rFonts w:ascii="Times New Roman" w:hAnsi="Times New Roman" w:cs="Times New Roman"/>
          </w:rPr>
          <w:t>=</w:t>
        </w:r>
      </w:ins>
      <w:ins w:id="454" w:author="Dennis vanEngelsdorp" w:date="2016-01-26T18:25:00Z">
        <w:del w:id="455" w:author="Kathy Baylis" w:date="2016-02-02T20:48:00Z">
          <w:r w:rsidR="00D54F0A" w:rsidDel="00654481">
            <w:rPr>
              <w:rFonts w:ascii="Times New Roman" w:hAnsi="Times New Roman" w:cs="Times New Roman"/>
            </w:rPr>
            <w:delText>&lt;</w:delText>
          </w:r>
        </w:del>
        <w:r w:rsidR="00D54F0A">
          <w:rPr>
            <w:rFonts w:ascii="Times New Roman" w:hAnsi="Times New Roman" w:cs="Times New Roman"/>
          </w:rPr>
          <w:t>0.0</w:t>
        </w:r>
      </w:ins>
      <w:ins w:id="456" w:author="Kathy Baylis" w:date="2016-02-02T20:48:00Z">
        <w:r w:rsidR="00654481">
          <w:rPr>
            <w:rFonts w:ascii="Times New Roman" w:hAnsi="Times New Roman" w:cs="Times New Roman"/>
          </w:rPr>
          <w:t>3</w:t>
        </w:r>
      </w:ins>
      <w:ins w:id="457" w:author="Kathy Baylis" w:date="2016-02-03T06:36:00Z">
        <w:r w:rsidR="00146FD0">
          <w:rPr>
            <w:rFonts w:ascii="Times New Roman" w:hAnsi="Times New Roman" w:cs="Times New Roman"/>
          </w:rPr>
          <w:t xml:space="preserve">, 17% versus 13.5% for grassland, </w:t>
        </w:r>
        <w:r w:rsidR="00146FD0">
          <w:rPr>
            <w:rFonts w:ascii="Times New Roman" w:hAnsi="Times New Roman" w:cs="Times New Roman"/>
          </w:rPr>
          <w:t>p=0.04</w:t>
        </w:r>
        <w:r w:rsidR="00146FD0">
          <w:rPr>
            <w:rFonts w:ascii="Times New Roman" w:hAnsi="Times New Roman" w:cs="Times New Roman"/>
          </w:rPr>
          <w:t xml:space="preserve"> and 5.6 versus 1% for </w:t>
        </w:r>
        <w:proofErr w:type="spellStart"/>
        <w:r w:rsidR="00146FD0">
          <w:rPr>
            <w:rFonts w:ascii="Times New Roman" w:hAnsi="Times New Roman" w:cs="Times New Roman"/>
          </w:rPr>
          <w:t>shrubland</w:t>
        </w:r>
      </w:ins>
      <w:proofErr w:type="spellEnd"/>
      <w:ins w:id="458" w:author="Kathy Baylis" w:date="2016-02-02T20:50:00Z">
        <w:r w:rsidR="00654481">
          <w:rPr>
            <w:rFonts w:ascii="Times New Roman" w:hAnsi="Times New Roman" w:cs="Times New Roman"/>
          </w:rPr>
          <w:t xml:space="preserve">, </w:t>
        </w:r>
      </w:ins>
      <w:ins w:id="459" w:author="Kathy Baylis" w:date="2016-02-02T20:49:00Z">
        <w:r w:rsidR="00654481">
          <w:rPr>
            <w:rFonts w:ascii="Times New Roman" w:hAnsi="Times New Roman" w:cs="Times New Roman"/>
          </w:rPr>
          <w:t>p&lt;0.01</w:t>
        </w:r>
      </w:ins>
      <w:ins w:id="460" w:author="Dennis vanEngelsdorp" w:date="2016-01-26T18:25:00Z">
        <w:del w:id="461" w:author="Kathy Baylis" w:date="2016-02-02T20:48:00Z">
          <w:r w:rsidR="00D54F0A" w:rsidDel="00654481">
            <w:rPr>
              <w:rFonts w:ascii="Times New Roman" w:hAnsi="Times New Roman" w:cs="Times New Roman"/>
            </w:rPr>
            <w:delText>1</w:delText>
          </w:r>
        </w:del>
        <w:r w:rsidR="00D54F0A">
          <w:rPr>
            <w:rFonts w:ascii="Times New Roman" w:hAnsi="Times New Roman" w:cs="Times New Roman"/>
          </w:rPr>
          <w:t>)</w:t>
        </w:r>
      </w:ins>
      <w:ins w:id="462" w:author="Kathy Baylis" w:date="2016-01-23T12:44:00Z">
        <w:r w:rsidRPr="00FC5A8E">
          <w:rPr>
            <w:rFonts w:ascii="Times New Roman" w:hAnsi="Times New Roman" w:cs="Times New Roman"/>
          </w:rPr>
          <w:t xml:space="preserve">. </w:t>
        </w:r>
      </w:ins>
      <w:ins w:id="463" w:author="Dennis vanEngelsdorp" w:date="2016-01-26T18:28:00Z">
        <w:r w:rsidR="00D54F0A">
          <w:rPr>
            <w:rFonts w:ascii="Times New Roman" w:hAnsi="Times New Roman" w:cs="Times New Roman"/>
          </w:rPr>
          <w:t>Conversely, apiaries</w:t>
        </w:r>
      </w:ins>
      <w:ins w:id="464" w:author="Dennis vanEngelsdorp" w:date="2016-01-26T18:25:00Z">
        <w:r w:rsidR="00D54F0A">
          <w:rPr>
            <w:rFonts w:ascii="Times New Roman" w:hAnsi="Times New Roman" w:cs="Times New Roman"/>
          </w:rPr>
          <w:t xml:space="preserve"> in which fungicides were detected had a greater </w:t>
        </w:r>
      </w:ins>
      <w:ins w:id="465" w:author="Dennis vanEngelsdorp" w:date="2016-01-26T18:28:00Z">
        <w:r w:rsidR="00D54F0A">
          <w:rPr>
            <w:rFonts w:ascii="Times New Roman" w:hAnsi="Times New Roman" w:cs="Times New Roman"/>
          </w:rPr>
          <w:t>proportion</w:t>
        </w:r>
      </w:ins>
      <w:ins w:id="466" w:author="Dennis vanEngelsdorp" w:date="2016-01-26T18:26:00Z">
        <w:r w:rsidR="00D54F0A">
          <w:rPr>
            <w:rFonts w:ascii="Times New Roman" w:hAnsi="Times New Roman" w:cs="Times New Roman"/>
          </w:rPr>
          <w:t xml:space="preserve"> of their surrounding landscape covered with </w:t>
        </w:r>
      </w:ins>
      <w:ins w:id="467" w:author="Kathy Baylis" w:date="2016-01-23T12:44:00Z">
        <w:del w:id="468" w:author="Dennis vanEngelsdorp" w:date="2016-01-26T18:26:00Z">
          <w:r w:rsidRPr="00FC5A8E" w:rsidDel="00D54F0A">
            <w:rPr>
              <w:rFonts w:ascii="Times New Roman" w:hAnsi="Times New Roman" w:cs="Times New Roman"/>
            </w:rPr>
            <w:delText>Tha</w:delText>
          </w:r>
        </w:del>
        <w:del w:id="469" w:author="Dennis vanEngelsdorp" w:date="2016-01-26T18:25:00Z">
          <w:r w:rsidRPr="00FC5A8E" w:rsidDel="00F079E7">
            <w:rPr>
              <w:rFonts w:ascii="Times New Roman" w:hAnsi="Times New Roman" w:cs="Times New Roman"/>
            </w:rPr>
            <w:delText>t</w:delText>
          </w:r>
        </w:del>
        <w:del w:id="470" w:author="Dennis vanEngelsdorp" w:date="2016-01-26T18:26:00Z">
          <w:r w:rsidRPr="00FC5A8E" w:rsidDel="00D54F0A">
            <w:rPr>
              <w:rFonts w:ascii="Times New Roman" w:hAnsi="Times New Roman" w:cs="Times New Roman"/>
            </w:rPr>
            <w:delText xml:space="preserve"> difference is largely made up of an increase </w:delText>
          </w:r>
        </w:del>
      </w:ins>
      <w:ins w:id="471" w:author="Kathy Baylis" w:date="2016-01-23T12:50:00Z">
        <w:del w:id="472" w:author="Dennis vanEngelsdorp" w:date="2016-01-26T18:26:00Z">
          <w:r w:rsidR="00622A6B" w:rsidDel="00D54F0A">
            <w:rPr>
              <w:rFonts w:ascii="Times New Roman" w:hAnsi="Times New Roman" w:cs="Times New Roman"/>
            </w:rPr>
            <w:delText xml:space="preserve">in average </w:delText>
          </w:r>
        </w:del>
      </w:ins>
      <w:ins w:id="473" w:author="Kathy Baylis" w:date="2016-01-23T12:44:00Z">
        <w:r w:rsidR="00654481">
          <w:rPr>
            <w:rFonts w:ascii="Times New Roman" w:hAnsi="Times New Roman" w:cs="Times New Roman"/>
          </w:rPr>
          <w:t xml:space="preserve">corn, </w:t>
        </w:r>
        <w:r w:rsidR="003872CF">
          <w:rPr>
            <w:rFonts w:ascii="Times New Roman" w:hAnsi="Times New Roman" w:cs="Times New Roman"/>
          </w:rPr>
          <w:t>soy</w:t>
        </w:r>
        <w:r w:rsidR="00654481">
          <w:rPr>
            <w:rFonts w:ascii="Times New Roman" w:hAnsi="Times New Roman" w:cs="Times New Roman"/>
          </w:rPr>
          <w:t>bean and spring wheat</w:t>
        </w:r>
      </w:ins>
      <w:ins w:id="474" w:author="Dennis vanEngelsdorp" w:date="2016-01-26T18:26:00Z">
        <w:del w:id="475" w:author="Kathy Baylis" w:date="2016-02-02T20:51:00Z">
          <w:r w:rsidR="00D54F0A" w:rsidDel="00654481">
            <w:rPr>
              <w:rFonts w:ascii="Times New Roman" w:hAnsi="Times New Roman" w:cs="Times New Roman"/>
            </w:rPr>
            <w:delText>ages</w:delText>
          </w:r>
        </w:del>
        <w:r w:rsidR="00D54F0A">
          <w:rPr>
            <w:rFonts w:ascii="Times New Roman" w:hAnsi="Times New Roman" w:cs="Times New Roman"/>
          </w:rPr>
          <w:t xml:space="preserve"> when compared to fungicide free apiaries (</w:t>
        </w:r>
      </w:ins>
      <w:ins w:id="476" w:author="Kathy Baylis" w:date="2016-02-03T06:37:00Z">
        <w:r w:rsidR="00146FD0">
          <w:rPr>
            <w:rFonts w:ascii="Times New Roman" w:hAnsi="Times New Roman" w:cs="Times New Roman"/>
          </w:rPr>
          <w:t xml:space="preserve">10% versus 8% for corn, </w:t>
        </w:r>
      </w:ins>
      <w:ins w:id="477" w:author="Kathy Baylis" w:date="2016-02-02T20:48:00Z">
        <w:r w:rsidR="00146FD0">
          <w:rPr>
            <w:rFonts w:ascii="Times New Roman" w:hAnsi="Times New Roman" w:cs="Times New Roman"/>
          </w:rPr>
          <w:t>p=0.08</w:t>
        </w:r>
      </w:ins>
      <w:ins w:id="478" w:author="Kathy Baylis" w:date="2016-02-03T06:37:00Z">
        <w:r w:rsidR="00146FD0">
          <w:rPr>
            <w:rFonts w:ascii="Times New Roman" w:hAnsi="Times New Roman" w:cs="Times New Roman"/>
          </w:rPr>
          <w:t>, 5.6% versus 8% for soybeans</w:t>
        </w:r>
      </w:ins>
      <w:ins w:id="479" w:author="Kathy Baylis" w:date="2016-02-02T20:48:00Z">
        <w:r w:rsidR="00654481">
          <w:rPr>
            <w:rFonts w:ascii="Times New Roman" w:hAnsi="Times New Roman" w:cs="Times New Roman"/>
          </w:rPr>
          <w:t xml:space="preserve">, </w:t>
        </w:r>
      </w:ins>
      <w:ins w:id="480" w:author="Dennis vanEngelsdorp" w:date="2016-01-26T18:26:00Z">
        <w:r w:rsidR="00D54F0A">
          <w:rPr>
            <w:rFonts w:ascii="Times New Roman" w:hAnsi="Times New Roman" w:cs="Times New Roman"/>
          </w:rPr>
          <w:t>p</w:t>
        </w:r>
      </w:ins>
      <w:ins w:id="481" w:author="Kathy Baylis" w:date="2016-02-02T20:48:00Z">
        <w:r w:rsidR="00654481">
          <w:rPr>
            <w:rFonts w:ascii="Times New Roman" w:hAnsi="Times New Roman" w:cs="Times New Roman"/>
          </w:rPr>
          <w:t>=</w:t>
        </w:r>
      </w:ins>
      <w:ins w:id="482" w:author="Dennis vanEngelsdorp" w:date="2016-01-26T18:26:00Z">
        <w:del w:id="483" w:author="Kathy Baylis" w:date="2016-02-02T20:48:00Z">
          <w:r w:rsidR="00D54F0A" w:rsidDel="00654481">
            <w:rPr>
              <w:rFonts w:ascii="Times New Roman" w:hAnsi="Times New Roman" w:cs="Times New Roman"/>
            </w:rPr>
            <w:delText>&lt;</w:delText>
          </w:r>
        </w:del>
        <w:r w:rsidR="00D54F0A">
          <w:rPr>
            <w:rFonts w:ascii="Times New Roman" w:hAnsi="Times New Roman" w:cs="Times New Roman"/>
          </w:rPr>
          <w:t>0.01</w:t>
        </w:r>
      </w:ins>
      <w:ins w:id="484" w:author="Kathy Baylis" w:date="2016-02-03T06:37:00Z">
        <w:r w:rsidR="00146FD0">
          <w:rPr>
            <w:rFonts w:ascii="Times New Roman" w:hAnsi="Times New Roman" w:cs="Times New Roman"/>
          </w:rPr>
          <w:t>,</w:t>
        </w:r>
      </w:ins>
      <w:ins w:id="485" w:author="Kathy Baylis" w:date="2016-02-02T20:48:00Z">
        <w:r w:rsidR="00654481">
          <w:rPr>
            <w:rFonts w:ascii="Times New Roman" w:hAnsi="Times New Roman" w:cs="Times New Roman"/>
          </w:rPr>
          <w:t xml:space="preserve"> </w:t>
        </w:r>
      </w:ins>
      <w:ins w:id="486" w:author="Kathy Baylis" w:date="2016-02-02T20:51:00Z">
        <w:r w:rsidR="00654481">
          <w:rPr>
            <w:rFonts w:ascii="Times New Roman" w:hAnsi="Times New Roman" w:cs="Times New Roman"/>
          </w:rPr>
          <w:t xml:space="preserve">and </w:t>
        </w:r>
      </w:ins>
      <w:ins w:id="487" w:author="Kathy Baylis" w:date="2016-02-03T06:37:00Z">
        <w:r w:rsidR="00904912">
          <w:rPr>
            <w:rFonts w:ascii="Times New Roman" w:hAnsi="Times New Roman" w:cs="Times New Roman"/>
          </w:rPr>
          <w:t>1.2% versus 0.6</w:t>
        </w:r>
      </w:ins>
      <w:ins w:id="488" w:author="Kathy Baylis" w:date="2016-02-03T06:38:00Z">
        <w:r w:rsidR="00904912">
          <w:rPr>
            <w:rFonts w:ascii="Times New Roman" w:hAnsi="Times New Roman" w:cs="Times New Roman"/>
          </w:rPr>
          <w:t xml:space="preserve">% for spring wheat, </w:t>
        </w:r>
      </w:ins>
      <w:ins w:id="489" w:author="Kathy Baylis" w:date="2016-02-02T20:51:00Z">
        <w:r w:rsidR="00654481">
          <w:rPr>
            <w:rFonts w:ascii="Times New Roman" w:hAnsi="Times New Roman" w:cs="Times New Roman"/>
          </w:rPr>
          <w:t>p=0.07</w:t>
        </w:r>
      </w:ins>
      <w:ins w:id="490" w:author="Dennis vanEngelsdorp" w:date="2016-01-26T18:26:00Z">
        <w:r w:rsidR="00D54F0A">
          <w:rPr>
            <w:rFonts w:ascii="Times New Roman" w:hAnsi="Times New Roman" w:cs="Times New Roman"/>
          </w:rPr>
          <w:t>).</w:t>
        </w:r>
      </w:ins>
      <w:ins w:id="491" w:author="Kathy Baylis" w:date="2016-01-23T12:44:00Z">
        <w:del w:id="492" w:author="Dennis vanEngelsdorp" w:date="2016-01-26T18:26:00Z">
          <w:r w:rsidRPr="00FC5A8E" w:rsidDel="00D54F0A">
            <w:rPr>
              <w:rFonts w:ascii="Times New Roman" w:hAnsi="Times New Roman" w:cs="Times New Roman"/>
            </w:rPr>
            <w:delText>es</w:delText>
          </w:r>
        </w:del>
        <w:r w:rsidRPr="00FC5A8E">
          <w:rPr>
            <w:rFonts w:ascii="Times New Roman" w:hAnsi="Times New Roman" w:cs="Times New Roman"/>
          </w:rPr>
          <w:t xml:space="preserve"> </w:t>
        </w:r>
      </w:ins>
      <w:ins w:id="493" w:author="Kathy Baylis" w:date="2016-02-02T20:51:00Z">
        <w:r w:rsidR="00654481">
          <w:rPr>
            <w:rFonts w:ascii="Times New Roman" w:hAnsi="Times New Roman" w:cs="Times New Roman"/>
          </w:rPr>
          <w:t xml:space="preserve">  While comparatively small in overall acreage, we find that </w:t>
        </w:r>
      </w:ins>
      <w:ins w:id="494" w:author="Kathy Baylis" w:date="2016-02-02T20:53:00Z">
        <w:r w:rsidR="00654481">
          <w:rPr>
            <w:rFonts w:ascii="Times New Roman" w:hAnsi="Times New Roman" w:cs="Times New Roman"/>
          </w:rPr>
          <w:t xml:space="preserve">apiaries with fungicides are on average surrounded by </w:t>
        </w:r>
      </w:ins>
      <w:ins w:id="495" w:author="Kathy Baylis" w:date="2016-02-02T21:11:00Z">
        <w:r w:rsidR="00695321">
          <w:rPr>
            <w:rFonts w:ascii="Times New Roman" w:hAnsi="Times New Roman" w:cs="Times New Roman"/>
          </w:rPr>
          <w:t>almost six</w:t>
        </w:r>
      </w:ins>
      <w:ins w:id="496" w:author="Kathy Baylis" w:date="2016-02-02T20:53:00Z">
        <w:r w:rsidR="00695321">
          <w:rPr>
            <w:rFonts w:ascii="Times New Roman" w:hAnsi="Times New Roman" w:cs="Times New Roman"/>
          </w:rPr>
          <w:t xml:space="preserve"> times as much area of</w:t>
        </w:r>
        <w:r w:rsidR="00654481">
          <w:rPr>
            <w:rFonts w:ascii="Times New Roman" w:hAnsi="Times New Roman" w:cs="Times New Roman"/>
          </w:rPr>
          <w:t xml:space="preserve"> s</w:t>
        </w:r>
      </w:ins>
      <w:ins w:id="497" w:author="Kathy Baylis" w:date="2016-02-02T20:51:00Z">
        <w:r w:rsidR="00654481">
          <w:rPr>
            <w:rFonts w:ascii="Times New Roman" w:hAnsi="Times New Roman" w:cs="Times New Roman"/>
          </w:rPr>
          <w:t>pecialty crops</w:t>
        </w:r>
      </w:ins>
      <w:ins w:id="498" w:author="Kathy Baylis" w:date="2016-02-02T20:53:00Z">
        <w:r w:rsidR="00654481">
          <w:rPr>
            <w:rFonts w:ascii="Times New Roman" w:hAnsi="Times New Roman" w:cs="Times New Roman"/>
          </w:rPr>
          <w:t xml:space="preserve"> than those apiaries where </w:t>
        </w:r>
        <w:r w:rsidR="00654481">
          <w:rPr>
            <w:rFonts w:ascii="Times New Roman" w:hAnsi="Times New Roman" w:cs="Times New Roman"/>
          </w:rPr>
          <w:lastRenderedPageBreak/>
          <w:t>fungicide residues are not detected.  Of the top 30 speci</w:t>
        </w:r>
      </w:ins>
      <w:ins w:id="499" w:author="Kathy Baylis" w:date="2016-02-02T20:54:00Z">
        <w:r w:rsidR="00654481">
          <w:rPr>
            <w:rFonts w:ascii="Times New Roman" w:hAnsi="Times New Roman" w:cs="Times New Roman"/>
          </w:rPr>
          <w:t>a</w:t>
        </w:r>
      </w:ins>
      <w:ins w:id="500" w:author="Kathy Baylis" w:date="2016-02-02T20:53:00Z">
        <w:r w:rsidR="00654481">
          <w:rPr>
            <w:rFonts w:ascii="Times New Roman" w:hAnsi="Times New Roman" w:cs="Times New Roman"/>
          </w:rPr>
          <w:t xml:space="preserve">lty crops, </w:t>
        </w:r>
      </w:ins>
      <w:ins w:id="501" w:author="Kathy Baylis" w:date="2016-02-02T20:51:00Z">
        <w:r w:rsidR="00695321">
          <w:rPr>
            <w:rFonts w:ascii="Times New Roman" w:hAnsi="Times New Roman" w:cs="Times New Roman"/>
          </w:rPr>
          <w:t>14</w:t>
        </w:r>
        <w:r w:rsidR="00654481">
          <w:rPr>
            <w:rFonts w:ascii="Times New Roman" w:hAnsi="Times New Roman" w:cs="Times New Roman"/>
          </w:rPr>
          <w:t xml:space="preserve"> have significantly more average area around contaminated apiaries</w:t>
        </w:r>
      </w:ins>
      <w:ins w:id="502" w:author="Kathy Baylis" w:date="2016-02-02T20:55:00Z">
        <w:r w:rsidR="00654481">
          <w:rPr>
            <w:rFonts w:ascii="Times New Roman" w:hAnsi="Times New Roman" w:cs="Times New Roman"/>
          </w:rPr>
          <w:t xml:space="preserve"> </w:t>
        </w:r>
        <w:r w:rsidR="00695321">
          <w:rPr>
            <w:rFonts w:ascii="Times New Roman" w:hAnsi="Times New Roman" w:cs="Times New Roman"/>
          </w:rPr>
          <w:t>(p&lt;0.1 in all cases), and only 6</w:t>
        </w:r>
        <w:r w:rsidR="00654481">
          <w:rPr>
            <w:rFonts w:ascii="Times New Roman" w:hAnsi="Times New Roman" w:cs="Times New Roman"/>
          </w:rPr>
          <w:t xml:space="preserve"> specialty crops have more area around uncontaminated apiaries, although none of these</w:t>
        </w:r>
      </w:ins>
      <w:ins w:id="503" w:author="Kathy Baylis" w:date="2016-02-02T20:56:00Z">
        <w:r w:rsidR="00654481">
          <w:rPr>
            <w:rFonts w:ascii="Times New Roman" w:hAnsi="Times New Roman" w:cs="Times New Roman"/>
          </w:rPr>
          <w:t xml:space="preserve"> differences</w:t>
        </w:r>
      </w:ins>
      <w:ins w:id="504" w:author="Kathy Baylis" w:date="2016-02-02T20:55:00Z">
        <w:r w:rsidR="00654481">
          <w:rPr>
            <w:rFonts w:ascii="Times New Roman" w:hAnsi="Times New Roman" w:cs="Times New Roman"/>
          </w:rPr>
          <w:t xml:space="preserve"> are </w:t>
        </w:r>
      </w:ins>
      <w:ins w:id="505" w:author="Kathy Baylis" w:date="2016-02-02T20:56:00Z">
        <w:r w:rsidR="00654481">
          <w:rPr>
            <w:rFonts w:ascii="Times New Roman" w:hAnsi="Times New Roman" w:cs="Times New Roman"/>
          </w:rPr>
          <w:t>statistically</w:t>
        </w:r>
      </w:ins>
      <w:ins w:id="506" w:author="Kathy Baylis" w:date="2016-02-02T20:55:00Z">
        <w:r w:rsidR="00654481">
          <w:rPr>
            <w:rFonts w:ascii="Times New Roman" w:hAnsi="Times New Roman" w:cs="Times New Roman"/>
          </w:rPr>
          <w:t xml:space="preserve"> different</w:t>
        </w:r>
      </w:ins>
      <w:ins w:id="507" w:author="Kathy Baylis" w:date="2016-02-02T20:56:00Z">
        <w:r w:rsidR="00654481">
          <w:rPr>
            <w:rFonts w:ascii="Times New Roman" w:hAnsi="Times New Roman" w:cs="Times New Roman"/>
          </w:rPr>
          <w:t xml:space="preserve"> from zero (for more details, please see SI)</w:t>
        </w:r>
      </w:ins>
      <w:ins w:id="508" w:author="Kathy Baylis" w:date="2016-02-02T20:55:00Z">
        <w:r w:rsidR="00654481">
          <w:rPr>
            <w:rFonts w:ascii="Times New Roman" w:hAnsi="Times New Roman" w:cs="Times New Roman"/>
          </w:rPr>
          <w:t xml:space="preserve">.  </w:t>
        </w:r>
      </w:ins>
      <w:bookmarkStart w:id="509" w:name="_GoBack"/>
      <w:bookmarkEnd w:id="509"/>
      <w:ins w:id="510" w:author="Kathy Baylis" w:date="2016-02-02T20:57:00Z">
        <w:r w:rsidR="00654481">
          <w:rPr>
            <w:rFonts w:ascii="Times New Roman" w:hAnsi="Times New Roman" w:cs="Times New Roman"/>
          </w:rPr>
          <w:t>Specifically, we find that</w:t>
        </w:r>
      </w:ins>
      <w:ins w:id="511" w:author="Kathy Baylis" w:date="2016-02-02T20:58:00Z">
        <w:r w:rsidR="00E26CBC">
          <w:rPr>
            <w:rFonts w:ascii="Times New Roman" w:hAnsi="Times New Roman" w:cs="Times New Roman"/>
          </w:rPr>
          <w:t xml:space="preserve"> several</w:t>
        </w:r>
      </w:ins>
      <w:ins w:id="512" w:author="Kathy Baylis" w:date="2016-02-02T20:57:00Z">
        <w:r w:rsidR="00654481">
          <w:rPr>
            <w:rFonts w:ascii="Times New Roman" w:hAnsi="Times New Roman" w:cs="Times New Roman"/>
          </w:rPr>
          <w:t xml:space="preserve"> tree crops includ</w:t>
        </w:r>
        <w:r w:rsidR="00E26CBC">
          <w:rPr>
            <w:rFonts w:ascii="Times New Roman" w:hAnsi="Times New Roman" w:cs="Times New Roman"/>
          </w:rPr>
          <w:t>ing</w:t>
        </w:r>
      </w:ins>
      <w:ins w:id="513" w:author="Kathy Baylis" w:date="2016-02-02T20:58:00Z">
        <w:r w:rsidR="00E26CBC">
          <w:rPr>
            <w:rFonts w:ascii="Times New Roman" w:hAnsi="Times New Roman" w:cs="Times New Roman"/>
          </w:rPr>
          <w:t xml:space="preserve"> almonds</w:t>
        </w:r>
      </w:ins>
      <w:ins w:id="514" w:author="Kathy Baylis" w:date="2016-02-02T21:01:00Z">
        <w:r w:rsidR="00E26CBC">
          <w:rPr>
            <w:rFonts w:ascii="Times New Roman" w:hAnsi="Times New Roman" w:cs="Times New Roman"/>
          </w:rPr>
          <w:t xml:space="preserve">, walnuts, pecans, </w:t>
        </w:r>
      </w:ins>
      <w:ins w:id="515" w:author="Kathy Baylis" w:date="2016-02-02T20:57:00Z">
        <w:r w:rsidR="00E26CBC">
          <w:rPr>
            <w:rFonts w:ascii="Times New Roman" w:hAnsi="Times New Roman" w:cs="Times New Roman"/>
          </w:rPr>
          <w:t>apples</w:t>
        </w:r>
      </w:ins>
      <w:ins w:id="516" w:author="Kathy Baylis" w:date="2016-02-02T21:02:00Z">
        <w:r w:rsidR="00E26CBC">
          <w:rPr>
            <w:rFonts w:ascii="Times New Roman" w:hAnsi="Times New Roman" w:cs="Times New Roman"/>
          </w:rPr>
          <w:t>, plums</w:t>
        </w:r>
      </w:ins>
      <w:ins w:id="517" w:author="Kathy Baylis" w:date="2016-02-02T20:57:00Z">
        <w:r w:rsidR="00E26CBC">
          <w:rPr>
            <w:rFonts w:ascii="Times New Roman" w:hAnsi="Times New Roman" w:cs="Times New Roman"/>
          </w:rPr>
          <w:t xml:space="preserve"> </w:t>
        </w:r>
      </w:ins>
      <w:ins w:id="518" w:author="Kathy Baylis" w:date="2016-02-02T21:01:00Z">
        <w:r w:rsidR="00E26CBC">
          <w:rPr>
            <w:rFonts w:ascii="Times New Roman" w:hAnsi="Times New Roman" w:cs="Times New Roman"/>
          </w:rPr>
          <w:t xml:space="preserve">and cherries </w:t>
        </w:r>
      </w:ins>
      <w:ins w:id="519" w:author="Kathy Baylis" w:date="2016-02-02T20:57:00Z">
        <w:r w:rsidR="00E26CBC">
          <w:rPr>
            <w:rFonts w:ascii="Times New Roman" w:hAnsi="Times New Roman" w:cs="Times New Roman"/>
          </w:rPr>
          <w:t>have significantly more area near apiaries where fungicides are found (p</w:t>
        </w:r>
      </w:ins>
      <w:ins w:id="520" w:author="Kathy Baylis" w:date="2016-02-02T20:59:00Z">
        <w:r w:rsidR="00E26CBC">
          <w:rPr>
            <w:rFonts w:ascii="Times New Roman" w:hAnsi="Times New Roman" w:cs="Times New Roman"/>
          </w:rPr>
          <w:t>&lt;</w:t>
        </w:r>
      </w:ins>
      <w:ins w:id="521" w:author="Kathy Baylis" w:date="2016-02-02T20:57:00Z">
        <w:r w:rsidR="00E26CBC">
          <w:rPr>
            <w:rFonts w:ascii="Times New Roman" w:hAnsi="Times New Roman" w:cs="Times New Roman"/>
          </w:rPr>
          <w:t>0.01)</w:t>
        </w:r>
      </w:ins>
      <w:ins w:id="522" w:author="Kathy Baylis" w:date="2016-02-02T21:03:00Z">
        <w:r w:rsidR="00E26CBC">
          <w:rPr>
            <w:rFonts w:ascii="Times New Roman" w:hAnsi="Times New Roman" w:cs="Times New Roman"/>
          </w:rPr>
          <w:t>.</w:t>
        </w:r>
      </w:ins>
    </w:p>
    <w:p w14:paraId="7D23E10A" w14:textId="3B969B54" w:rsidR="00FC5A8E" w:rsidRPr="00FC5A8E" w:rsidRDefault="00E26CBC">
      <w:pPr>
        <w:spacing w:line="480" w:lineRule="auto"/>
        <w:rPr>
          <w:ins w:id="523" w:author="Kathy Baylis" w:date="2016-01-23T12:44:00Z"/>
          <w:rFonts w:ascii="Times New Roman" w:hAnsi="Times New Roman" w:cs="Times New Roman"/>
        </w:rPr>
        <w:pPrChange w:id="524" w:author="Kathy Baylis" w:date="2016-01-23T12:49:00Z">
          <w:pPr/>
        </w:pPrChange>
      </w:pPr>
      <w:ins w:id="525" w:author="Kathy Baylis" w:date="2016-02-02T21:03:00Z">
        <w:r>
          <w:rPr>
            <w:rFonts w:ascii="Times New Roman" w:hAnsi="Times New Roman" w:cs="Times New Roman"/>
          </w:rPr>
          <w:tab/>
          <w:t>We repeat this same analysis for insectici</w:t>
        </w:r>
      </w:ins>
      <w:ins w:id="526" w:author="Kathy Baylis" w:date="2016-02-02T21:05:00Z">
        <w:r>
          <w:rPr>
            <w:rFonts w:ascii="Times New Roman" w:hAnsi="Times New Roman" w:cs="Times New Roman"/>
          </w:rPr>
          <w:t>d</w:t>
        </w:r>
      </w:ins>
      <w:ins w:id="527" w:author="Kathy Baylis" w:date="2016-02-02T21:03:00Z">
        <w:r>
          <w:rPr>
            <w:rFonts w:ascii="Times New Roman" w:hAnsi="Times New Roman" w:cs="Times New Roman"/>
          </w:rPr>
          <w:t xml:space="preserve">es, and </w:t>
        </w:r>
      </w:ins>
      <w:ins w:id="528" w:author="Kathy Baylis" w:date="2016-02-02T21:05:00Z">
        <w:r>
          <w:rPr>
            <w:rFonts w:ascii="Times New Roman" w:hAnsi="Times New Roman" w:cs="Times New Roman"/>
          </w:rPr>
          <w:t xml:space="preserve">again find that apiaries where no insecticides are found tend to be near a larger area of forested upland and </w:t>
        </w:r>
        <w:proofErr w:type="spellStart"/>
        <w:r>
          <w:rPr>
            <w:rFonts w:ascii="Times New Roman" w:hAnsi="Times New Roman" w:cs="Times New Roman"/>
          </w:rPr>
          <w:t>shrubland</w:t>
        </w:r>
        <w:proofErr w:type="spellEnd"/>
        <w:r>
          <w:rPr>
            <w:rFonts w:ascii="Times New Roman" w:hAnsi="Times New Roman" w:cs="Times New Roman"/>
          </w:rPr>
          <w:t xml:space="preserve"> </w:t>
        </w:r>
      </w:ins>
      <w:ins w:id="529" w:author="Kathy Baylis" w:date="2016-02-02T21:07:00Z">
        <w:r>
          <w:rPr>
            <w:rFonts w:ascii="Times New Roman" w:hAnsi="Times New Roman" w:cs="Times New Roman"/>
          </w:rPr>
          <w:t xml:space="preserve">than the apiaries where insecticide residue was detected </w:t>
        </w:r>
      </w:ins>
      <w:ins w:id="530" w:author="Kathy Baylis" w:date="2016-02-02T21:05:00Z">
        <w:r>
          <w:rPr>
            <w:rFonts w:ascii="Times New Roman" w:hAnsi="Times New Roman" w:cs="Times New Roman"/>
          </w:rPr>
          <w:t>(p-stats of &lt; 0.01 and 0.09 respecti</w:t>
        </w:r>
      </w:ins>
      <w:ins w:id="531" w:author="Kathy Baylis" w:date="2016-02-02T21:06:00Z">
        <w:r>
          <w:rPr>
            <w:rFonts w:ascii="Times New Roman" w:hAnsi="Times New Roman" w:cs="Times New Roman"/>
          </w:rPr>
          <w:t>vel</w:t>
        </w:r>
      </w:ins>
      <w:ins w:id="532" w:author="Kathy Baylis" w:date="2016-02-02T21:07:00Z">
        <w:r>
          <w:rPr>
            <w:rFonts w:ascii="Times New Roman" w:hAnsi="Times New Roman" w:cs="Times New Roman"/>
          </w:rPr>
          <w:t>y).  Conversel</w:t>
        </w:r>
        <w:r w:rsidR="00695321">
          <w:rPr>
            <w:rFonts w:ascii="Times New Roman" w:hAnsi="Times New Roman" w:cs="Times New Roman"/>
          </w:rPr>
          <w:t xml:space="preserve">y, </w:t>
        </w:r>
        <w:r>
          <w:rPr>
            <w:rFonts w:ascii="Times New Roman" w:hAnsi="Times New Roman" w:cs="Times New Roman"/>
          </w:rPr>
          <w:t xml:space="preserve">apiaries </w:t>
        </w:r>
      </w:ins>
      <w:ins w:id="533" w:author="Kathy Baylis" w:date="2016-02-02T21:12:00Z">
        <w:r w:rsidR="00695321">
          <w:rPr>
            <w:rFonts w:ascii="Times New Roman" w:hAnsi="Times New Roman" w:cs="Times New Roman"/>
          </w:rPr>
          <w:t xml:space="preserve">where insecticides are found are </w:t>
        </w:r>
      </w:ins>
      <w:ins w:id="534" w:author="Kathy Baylis" w:date="2016-02-02T21:08:00Z">
        <w:r>
          <w:rPr>
            <w:rFonts w:ascii="Times New Roman" w:hAnsi="Times New Roman" w:cs="Times New Roman"/>
          </w:rPr>
          <w:t xml:space="preserve">near </w:t>
        </w:r>
      </w:ins>
      <w:ins w:id="535" w:author="Kathy Baylis" w:date="2016-02-02T21:12:00Z">
        <w:r w:rsidR="00695321">
          <w:rPr>
            <w:rFonts w:ascii="Times New Roman" w:hAnsi="Times New Roman" w:cs="Times New Roman"/>
          </w:rPr>
          <w:t>more</w:t>
        </w:r>
      </w:ins>
      <w:ins w:id="536" w:author="Kathy Baylis" w:date="2016-02-02T21:08:00Z">
        <w:r>
          <w:rPr>
            <w:rFonts w:ascii="Times New Roman" w:hAnsi="Times New Roman" w:cs="Times New Roman"/>
          </w:rPr>
          <w:t xml:space="preserve"> soybean acres </w:t>
        </w:r>
        <w:r w:rsidR="00695321">
          <w:rPr>
            <w:rFonts w:ascii="Times New Roman" w:hAnsi="Times New Roman" w:cs="Times New Roman"/>
          </w:rPr>
          <w:t xml:space="preserve">(p=0.08).  They are also near </w:t>
        </w:r>
      </w:ins>
      <w:ins w:id="537" w:author="Kathy Baylis" w:date="2016-02-02T21:13:00Z">
        <w:r w:rsidR="00695321">
          <w:rPr>
            <w:rFonts w:ascii="Times New Roman" w:hAnsi="Times New Roman" w:cs="Times New Roman"/>
          </w:rPr>
          <w:t>four times as many specialty crop acres than their uncontaminated counterparts.  Specifically, we observe higher average acres of almonds, citrus</w:t>
        </w:r>
      </w:ins>
      <w:ins w:id="538" w:author="Kathy Baylis" w:date="2016-02-02T21:14:00Z">
        <w:r w:rsidR="00695321">
          <w:rPr>
            <w:rFonts w:ascii="Times New Roman" w:hAnsi="Times New Roman" w:cs="Times New Roman"/>
          </w:rPr>
          <w:t>, apples and fruit such as watermelon</w:t>
        </w:r>
      </w:ins>
      <w:ins w:id="539" w:author="Kathy Baylis" w:date="2016-02-02T21:15:00Z">
        <w:r w:rsidR="00695321">
          <w:rPr>
            <w:rFonts w:ascii="Times New Roman" w:hAnsi="Times New Roman" w:cs="Times New Roman"/>
          </w:rPr>
          <w:t xml:space="preserve">, cranberries and grapes.  In total, 13 of the </w:t>
        </w:r>
      </w:ins>
      <w:ins w:id="540" w:author="Kathy Baylis" w:date="2016-02-02T21:16:00Z">
        <w:r w:rsidR="00695321">
          <w:rPr>
            <w:rFonts w:ascii="Times New Roman" w:hAnsi="Times New Roman" w:cs="Times New Roman"/>
          </w:rPr>
          <w:t>30 largest specialty crops have statistically significantly more area around apiaries where insecticides are found</w:t>
        </w:r>
      </w:ins>
      <w:ins w:id="541" w:author="Kathy Baylis" w:date="2016-02-02T21:17:00Z">
        <w:r w:rsidR="00695321">
          <w:rPr>
            <w:rFonts w:ascii="Times New Roman" w:hAnsi="Times New Roman" w:cs="Times New Roman"/>
          </w:rPr>
          <w:t xml:space="preserve"> (p&lt;0.1).</w:t>
        </w:r>
      </w:ins>
      <w:ins w:id="542" w:author="Dennis vanEngelsdorp" w:date="2016-01-26T18:27:00Z">
        <w:del w:id="543" w:author="Kathy Baylis" w:date="2016-02-02T20:49:00Z">
          <w:r w:rsidR="00D54F0A" w:rsidDel="00654481">
            <w:rPr>
              <w:rFonts w:ascii="Times New Roman" w:hAnsi="Times New Roman" w:cs="Times New Roman"/>
            </w:rPr>
            <w:delText xml:space="preserve">were surrounded by </w:delText>
          </w:r>
        </w:del>
      </w:ins>
    </w:p>
    <w:p w14:paraId="7F3D2ED2" w14:textId="5A2AE360" w:rsidR="00FC5A8E" w:rsidRPr="00FC5A8E" w:rsidRDefault="00D54F0A">
      <w:pPr>
        <w:spacing w:line="480" w:lineRule="auto"/>
        <w:ind w:firstLine="720"/>
        <w:rPr>
          <w:ins w:id="544" w:author="Kathy Baylis" w:date="2016-01-23T12:44:00Z"/>
          <w:rFonts w:ascii="Times New Roman" w:hAnsi="Times New Roman" w:cs="Times New Roman"/>
        </w:rPr>
        <w:pPrChange w:id="545" w:author="Kathy Baylis" w:date="2016-01-23T12:49:00Z">
          <w:pPr/>
        </w:pPrChange>
      </w:pPr>
      <w:ins w:id="546" w:author="Dennis vanEngelsdorp" w:date="2016-01-26T18:29:00Z">
        <w:del w:id="547" w:author="Kathy Baylis" w:date="2016-02-02T20:41:00Z">
          <w:r w:rsidDel="005D193A">
            <w:rPr>
              <w:rFonts w:ascii="Times New Roman" w:hAnsi="Times New Roman" w:cs="Times New Roman"/>
            </w:rPr>
            <w:delText xml:space="preserve">s </w:delText>
          </w:r>
        </w:del>
      </w:ins>
      <w:del w:id="548" w:author="Kathy Baylis" w:date="2016-02-02T20:41:00Z">
        <w:r w:rsidR="00AC217E" w:rsidDel="005D193A">
          <w:rPr>
            <w:rStyle w:val="CommentReference"/>
            <w:rFonts w:ascii="Times New Roman" w:eastAsia="Times New Roman" w:hAnsi="Times New Roman" w:cs="Times New Roman"/>
            <w:lang w:val="en-CA"/>
          </w:rPr>
          <w:commentReference w:id="549"/>
        </w:r>
      </w:del>
      <w:ins w:id="550" w:author="Kathy Baylis" w:date="2016-02-03T05:32:00Z">
        <w:r w:rsidR="003702B0">
          <w:rPr>
            <w:rFonts w:ascii="Times New Roman" w:hAnsi="Times New Roman" w:cs="Times New Roman"/>
          </w:rPr>
          <w:t>W</w:t>
        </w:r>
      </w:ins>
      <w:ins w:id="551" w:author="Kathy Baylis" w:date="2016-01-23T12:44:00Z">
        <w:r w:rsidR="00FC5A8E" w:rsidRPr="00FC5A8E">
          <w:rPr>
            <w:rFonts w:ascii="Times New Roman" w:hAnsi="Times New Roman" w:cs="Times New Roman"/>
          </w:rPr>
          <w:t xml:space="preserve">e </w:t>
        </w:r>
      </w:ins>
      <w:ins w:id="552" w:author="Kathy Baylis" w:date="2016-02-03T05:32:00Z">
        <w:r w:rsidR="003702B0">
          <w:rPr>
            <w:rFonts w:ascii="Times New Roman" w:hAnsi="Times New Roman" w:cs="Times New Roman"/>
          </w:rPr>
          <w:t>next</w:t>
        </w:r>
      </w:ins>
      <w:ins w:id="553" w:author="Kathy Baylis" w:date="2016-02-03T05:33:00Z">
        <w:r w:rsidR="003702B0">
          <w:rPr>
            <w:rFonts w:ascii="Times New Roman" w:hAnsi="Times New Roman" w:cs="Times New Roman"/>
          </w:rPr>
          <w:t xml:space="preserve"> </w:t>
        </w:r>
      </w:ins>
      <w:ins w:id="554" w:author="Kathy Baylis" w:date="2016-01-23T12:44:00Z">
        <w:r w:rsidR="003702B0">
          <w:rPr>
            <w:rFonts w:ascii="Times New Roman" w:hAnsi="Times New Roman" w:cs="Times New Roman"/>
          </w:rPr>
          <w:t>compare</w:t>
        </w:r>
        <w:r w:rsidR="00FC5A8E" w:rsidRPr="00FC5A8E">
          <w:rPr>
            <w:rFonts w:ascii="Times New Roman" w:hAnsi="Times New Roman" w:cs="Times New Roman"/>
          </w:rPr>
          <w:t xml:space="preserve"> apiaries where neonicotinoids residue was present to those where no neonicotinoid residue was detected.  </w:t>
        </w:r>
      </w:ins>
      <w:ins w:id="555" w:author="Dennis vanEngelsdorp" w:date="2016-01-26T18:31:00Z">
        <w:r>
          <w:rPr>
            <w:rFonts w:ascii="Times New Roman" w:hAnsi="Times New Roman" w:cs="Times New Roman"/>
          </w:rPr>
          <w:t>A</w:t>
        </w:r>
      </w:ins>
      <w:ins w:id="556" w:author="Kathy Baylis" w:date="2016-01-23T12:44:00Z">
        <w:del w:id="557" w:author="Dennis vanEngelsdorp" w:date="2016-01-26T18:31:00Z">
          <w:r w:rsidR="00FC5A8E" w:rsidRPr="00FC5A8E" w:rsidDel="00D54F0A">
            <w:rPr>
              <w:rFonts w:ascii="Times New Roman" w:hAnsi="Times New Roman" w:cs="Times New Roman"/>
            </w:rPr>
            <w:delText>We find that as with the fungicides, those a</w:delText>
          </w:r>
        </w:del>
        <w:r w:rsidR="00FC5A8E" w:rsidRPr="00FC5A8E">
          <w:rPr>
            <w:rFonts w:ascii="Times New Roman" w:hAnsi="Times New Roman" w:cs="Times New Roman"/>
          </w:rPr>
          <w:t>piaries where neonicotinoid residue</w:t>
        </w:r>
      </w:ins>
      <w:ins w:id="558" w:author="Dennis vanEngelsdorp" w:date="2016-01-26T18:30:00Z">
        <w:r>
          <w:rPr>
            <w:rFonts w:ascii="Times New Roman" w:hAnsi="Times New Roman" w:cs="Times New Roman"/>
          </w:rPr>
          <w:t>s</w:t>
        </w:r>
      </w:ins>
      <w:ins w:id="559" w:author="Kathy Baylis" w:date="2016-01-23T12:44:00Z">
        <w:r w:rsidR="00FC5A8E" w:rsidRPr="00FC5A8E">
          <w:rPr>
            <w:rFonts w:ascii="Times New Roman" w:hAnsi="Times New Roman" w:cs="Times New Roman"/>
          </w:rPr>
          <w:t xml:space="preserve"> </w:t>
        </w:r>
      </w:ins>
      <w:ins w:id="560" w:author="Dennis vanEngelsdorp" w:date="2016-01-26T18:30:00Z">
        <w:r>
          <w:rPr>
            <w:rFonts w:ascii="Times New Roman" w:hAnsi="Times New Roman" w:cs="Times New Roman"/>
          </w:rPr>
          <w:t>were</w:t>
        </w:r>
      </w:ins>
      <w:ins w:id="561" w:author="Kathy Baylis" w:date="2016-01-23T12:44:00Z">
        <w:del w:id="562" w:author="Dennis vanEngelsdorp" w:date="2016-01-26T18:30:00Z">
          <w:r w:rsidR="00FC5A8E" w:rsidRPr="00FC5A8E" w:rsidDel="00D54F0A">
            <w:rPr>
              <w:rFonts w:ascii="Times New Roman" w:hAnsi="Times New Roman" w:cs="Times New Roman"/>
            </w:rPr>
            <w:delText>was</w:delText>
          </w:r>
        </w:del>
        <w:r w:rsidR="00FC5A8E" w:rsidRPr="00FC5A8E">
          <w:rPr>
            <w:rFonts w:ascii="Times New Roman" w:hAnsi="Times New Roman" w:cs="Times New Roman"/>
          </w:rPr>
          <w:t xml:space="preserve"> detected </w:t>
        </w:r>
      </w:ins>
      <w:ins w:id="563" w:author="Dennis vanEngelsdorp" w:date="2016-01-26T18:31:00Z">
        <w:r>
          <w:rPr>
            <w:rFonts w:ascii="Times New Roman" w:hAnsi="Times New Roman" w:cs="Times New Roman"/>
          </w:rPr>
          <w:t xml:space="preserve">were surrounded by less </w:t>
        </w:r>
      </w:ins>
      <w:ins w:id="564" w:author="Kathy Baylis" w:date="2016-01-23T12:44:00Z">
        <w:del w:id="565" w:author="Dennis vanEngelsdorp" w:date="2016-01-26T18:31:00Z">
          <w:r w:rsidR="00FC5A8E" w:rsidRPr="00FC5A8E" w:rsidDel="00D54F0A">
            <w:rPr>
              <w:rFonts w:ascii="Times New Roman" w:hAnsi="Times New Roman" w:cs="Times New Roman"/>
            </w:rPr>
            <w:delText xml:space="preserve">tend to be near a smaller average area of </w:delText>
          </w:r>
        </w:del>
        <w:r w:rsidR="00FC5A8E" w:rsidRPr="00FC5A8E">
          <w:rPr>
            <w:rFonts w:ascii="Times New Roman" w:hAnsi="Times New Roman" w:cs="Times New Roman"/>
          </w:rPr>
          <w:t>forested uplands</w:t>
        </w:r>
      </w:ins>
      <w:ins w:id="566" w:author="Dennis vanEngelsdorp" w:date="2016-01-26T18:32:00Z">
        <w:r>
          <w:rPr>
            <w:rFonts w:ascii="Times New Roman" w:hAnsi="Times New Roman" w:cs="Times New Roman"/>
          </w:rPr>
          <w:t xml:space="preserve"> (</w:t>
        </w:r>
      </w:ins>
      <w:ins w:id="567" w:author="Kathy Baylis" w:date="2016-02-03T05:33:00Z">
        <w:r w:rsidR="003702B0">
          <w:rPr>
            <w:rFonts w:ascii="Times New Roman" w:hAnsi="Times New Roman" w:cs="Times New Roman"/>
          </w:rPr>
          <w:t>24% to 12%, p&lt;0.01</w:t>
        </w:r>
      </w:ins>
      <w:ins w:id="568" w:author="Dennis vanEngelsdorp" w:date="2016-01-26T18:32:00Z">
        <w:del w:id="569" w:author="Kathy Baylis" w:date="2016-02-03T05:33:00Z">
          <w:r w:rsidDel="003702B0">
            <w:rPr>
              <w:rFonts w:ascii="Times New Roman" w:hAnsi="Times New Roman" w:cs="Times New Roman"/>
            </w:rPr>
            <w:delText>compare %?</w:delText>
          </w:r>
        </w:del>
        <w:r>
          <w:rPr>
            <w:rFonts w:ascii="Times New Roman" w:hAnsi="Times New Roman" w:cs="Times New Roman"/>
          </w:rPr>
          <w:t>)</w:t>
        </w:r>
      </w:ins>
      <w:ins w:id="570" w:author="Kathy Baylis" w:date="2016-01-23T12:44:00Z">
        <w:r w:rsidR="00FC5A8E" w:rsidRPr="00FC5A8E">
          <w:rPr>
            <w:rFonts w:ascii="Times New Roman" w:hAnsi="Times New Roman" w:cs="Times New Roman"/>
          </w:rPr>
          <w:t xml:space="preserve">, and </w:t>
        </w:r>
        <w:del w:id="571" w:author="Dennis vanEngelsdorp" w:date="2016-01-26T18:32:00Z">
          <w:r w:rsidR="00FC5A8E" w:rsidRPr="00FC5A8E" w:rsidDel="00D54F0A">
            <w:rPr>
              <w:rFonts w:ascii="Times New Roman" w:hAnsi="Times New Roman" w:cs="Times New Roman"/>
            </w:rPr>
            <w:delText xml:space="preserve">surrounded by </w:delText>
          </w:r>
        </w:del>
        <w:r w:rsidR="00FC5A8E" w:rsidRPr="00FC5A8E">
          <w:rPr>
            <w:rFonts w:ascii="Times New Roman" w:hAnsi="Times New Roman" w:cs="Times New Roman"/>
          </w:rPr>
          <w:t>more corn acres (12.3% versus 8.4%</w:t>
        </w:r>
      </w:ins>
      <w:ins w:id="572" w:author="Kathy Baylis" w:date="2016-02-03T05:34:00Z">
        <w:r w:rsidR="003702B0">
          <w:rPr>
            <w:rFonts w:ascii="Times New Roman" w:hAnsi="Times New Roman" w:cs="Times New Roman"/>
          </w:rPr>
          <w:t>, p=0.06</w:t>
        </w:r>
      </w:ins>
      <w:ins w:id="573" w:author="Dennis vanEngelsdorp" w:date="2016-01-26T18:32:00Z">
        <w:r>
          <w:rPr>
            <w:rFonts w:ascii="Times New Roman" w:hAnsi="Times New Roman" w:cs="Times New Roman"/>
          </w:rPr>
          <w:t xml:space="preserve">) compared to </w:t>
        </w:r>
      </w:ins>
      <w:ins w:id="574" w:author="Kathy Baylis" w:date="2016-01-23T12:44:00Z">
        <w:del w:id="575" w:author="Dennis vanEngelsdorp" w:date="2016-01-26T18:32:00Z">
          <w:r w:rsidR="00FC5A8E" w:rsidRPr="00FC5A8E" w:rsidDel="00D54F0A">
            <w:rPr>
              <w:rFonts w:ascii="Times New Roman" w:hAnsi="Times New Roman" w:cs="Times New Roman"/>
            </w:rPr>
            <w:delText xml:space="preserve"> </w:delText>
          </w:r>
        </w:del>
        <w:del w:id="576" w:author="Dennis vanEngelsdorp" w:date="2016-01-26T18:33:00Z">
          <w:r w:rsidR="00FC5A8E" w:rsidRPr="00FC5A8E" w:rsidDel="00D54F0A">
            <w:rPr>
              <w:rFonts w:ascii="Times New Roman" w:hAnsi="Times New Roman" w:cs="Times New Roman"/>
            </w:rPr>
            <w:delText>for apiaries</w:delText>
          </w:r>
        </w:del>
      </w:ins>
      <w:ins w:id="577" w:author="Dennis vanEngelsdorp" w:date="2016-01-26T18:33:00Z">
        <w:r>
          <w:rPr>
            <w:rFonts w:ascii="Times New Roman" w:hAnsi="Times New Roman" w:cs="Times New Roman"/>
          </w:rPr>
          <w:t>ap</w:t>
        </w:r>
        <w:r w:rsidRPr="00FC5A8E">
          <w:rPr>
            <w:rFonts w:ascii="Times New Roman" w:hAnsi="Times New Roman" w:cs="Times New Roman"/>
          </w:rPr>
          <w:t>iaries</w:t>
        </w:r>
      </w:ins>
      <w:ins w:id="578" w:author="Kathy Baylis" w:date="2016-01-23T12:44:00Z">
        <w:r w:rsidR="00FC5A8E" w:rsidRPr="00FC5A8E">
          <w:rPr>
            <w:rFonts w:ascii="Times New Roman" w:hAnsi="Times New Roman" w:cs="Times New Roman"/>
          </w:rPr>
          <w:t xml:space="preserve"> w</w:t>
        </w:r>
      </w:ins>
      <w:ins w:id="579" w:author="Dennis vanEngelsdorp" w:date="2016-01-26T18:33:00Z">
        <w:r>
          <w:rPr>
            <w:rFonts w:ascii="Times New Roman" w:hAnsi="Times New Roman" w:cs="Times New Roman"/>
          </w:rPr>
          <w:t>here</w:t>
        </w:r>
      </w:ins>
      <w:ins w:id="580" w:author="Kathy Baylis" w:date="2016-01-23T12:44:00Z">
        <w:del w:id="581" w:author="Dennis vanEngelsdorp" w:date="2016-01-26T18:33:00Z">
          <w:r w:rsidR="00FC5A8E" w:rsidRPr="00FC5A8E" w:rsidDel="00D54F0A">
            <w:rPr>
              <w:rFonts w:ascii="Times New Roman" w:hAnsi="Times New Roman" w:cs="Times New Roman"/>
            </w:rPr>
            <w:delText>ith</w:delText>
          </w:r>
        </w:del>
        <w:r w:rsidR="00FC5A8E" w:rsidRPr="00FC5A8E">
          <w:rPr>
            <w:rFonts w:ascii="Times New Roman" w:hAnsi="Times New Roman" w:cs="Times New Roman"/>
          </w:rPr>
          <w:t xml:space="preserve"> no neonicotinoid</w:t>
        </w:r>
        <w:del w:id="582" w:author="Dennis vanEngelsdorp" w:date="2016-01-26T18:33:00Z">
          <w:r w:rsidR="00FC5A8E" w:rsidRPr="00FC5A8E" w:rsidDel="00D54F0A">
            <w:rPr>
              <w:rFonts w:ascii="Times New Roman" w:hAnsi="Times New Roman" w:cs="Times New Roman"/>
            </w:rPr>
            <w:delText xml:space="preserve"> </w:delText>
          </w:r>
        </w:del>
      </w:ins>
      <w:ins w:id="583" w:author="Dennis vanEngelsdorp" w:date="2016-01-26T18:33:00Z">
        <w:r>
          <w:rPr>
            <w:rFonts w:ascii="Times New Roman" w:hAnsi="Times New Roman" w:cs="Times New Roman"/>
          </w:rPr>
          <w:t xml:space="preserve">s were </w:t>
        </w:r>
      </w:ins>
      <w:ins w:id="584" w:author="Kathy Baylis" w:date="2016-01-23T12:44:00Z">
        <w:del w:id="585" w:author="Dennis vanEngelsdorp" w:date="2016-01-26T18:33:00Z">
          <w:r w:rsidR="00FC5A8E" w:rsidRPr="00FC5A8E" w:rsidDel="00D54F0A">
            <w:rPr>
              <w:rFonts w:ascii="Times New Roman" w:hAnsi="Times New Roman" w:cs="Times New Roman"/>
            </w:rPr>
            <w:delText xml:space="preserve">residue </w:delText>
          </w:r>
        </w:del>
        <w:r w:rsidR="00FC5A8E" w:rsidRPr="00FC5A8E">
          <w:rPr>
            <w:rFonts w:ascii="Times New Roman" w:hAnsi="Times New Roman" w:cs="Times New Roman"/>
          </w:rPr>
          <w:t>detected</w:t>
        </w:r>
        <w:del w:id="586" w:author="Dennis vanEngelsdorp" w:date="2016-01-26T18:33:00Z">
          <w:r w:rsidR="00FC5A8E" w:rsidRPr="00FC5A8E" w:rsidDel="00D54F0A">
            <w:rPr>
              <w:rFonts w:ascii="Times New Roman" w:hAnsi="Times New Roman" w:cs="Times New Roman"/>
            </w:rPr>
            <w:delText>)</w:delText>
          </w:r>
        </w:del>
        <w:r w:rsidR="00FC5A8E" w:rsidRPr="00FC5A8E">
          <w:rPr>
            <w:rFonts w:ascii="Times New Roman" w:hAnsi="Times New Roman" w:cs="Times New Roman"/>
          </w:rPr>
          <w:t xml:space="preserve">.  </w:t>
        </w:r>
      </w:ins>
      <w:ins w:id="587" w:author="Kathy Baylis" w:date="2016-02-03T05:37:00Z">
        <w:r w:rsidR="003702B0">
          <w:rPr>
            <w:rFonts w:ascii="Times New Roman" w:hAnsi="Times New Roman" w:cs="Times New Roman"/>
          </w:rPr>
          <w:t xml:space="preserve">Apiaries where neonicotinoids were found </w:t>
        </w:r>
      </w:ins>
      <w:ins w:id="588" w:author="Kathy Baylis" w:date="2016-02-03T05:38:00Z">
        <w:r w:rsidR="003702B0">
          <w:rPr>
            <w:rFonts w:ascii="Times New Roman" w:hAnsi="Times New Roman" w:cs="Times New Roman"/>
          </w:rPr>
          <w:t>were near five times as many specialty crop acres</w:t>
        </w:r>
      </w:ins>
      <w:ins w:id="589" w:author="Kathy Baylis" w:date="2016-02-03T05:39:00Z">
        <w:r w:rsidR="00C82C30">
          <w:rPr>
            <w:rFonts w:ascii="Times New Roman" w:hAnsi="Times New Roman" w:cs="Times New Roman"/>
          </w:rPr>
          <w:t>.  In particular, n</w:t>
        </w:r>
      </w:ins>
      <w:ins w:id="590" w:author="Dennis vanEngelsdorp" w:date="2016-01-26T18:33:00Z">
        <w:del w:id="591" w:author="Kathy Baylis" w:date="2016-02-03T05:39:00Z">
          <w:r w:rsidDel="00C82C30">
            <w:rPr>
              <w:rFonts w:ascii="Times New Roman" w:hAnsi="Times New Roman" w:cs="Times New Roman"/>
            </w:rPr>
            <w:delText>N</w:delText>
          </w:r>
        </w:del>
      </w:ins>
      <w:ins w:id="592" w:author="Kathy Baylis" w:date="2016-01-23T12:44:00Z">
        <w:del w:id="593" w:author="Dennis vanEngelsdorp" w:date="2016-01-26T18:33:00Z">
          <w:r w:rsidR="00FC5A8E" w:rsidRPr="00FC5A8E" w:rsidDel="00D54F0A">
            <w:rPr>
              <w:rFonts w:ascii="Times New Roman" w:hAnsi="Times New Roman" w:cs="Times New Roman"/>
            </w:rPr>
            <w:delText>Apiaries with n</w:delText>
          </w:r>
        </w:del>
        <w:r w:rsidR="00FC5A8E" w:rsidRPr="00FC5A8E">
          <w:rPr>
            <w:rFonts w:ascii="Times New Roman" w:hAnsi="Times New Roman" w:cs="Times New Roman"/>
          </w:rPr>
          <w:t xml:space="preserve">eonicotinoid </w:t>
        </w:r>
      </w:ins>
      <w:ins w:id="594" w:author="Dennis vanEngelsdorp" w:date="2016-01-26T18:33:00Z">
        <w:r>
          <w:rPr>
            <w:rFonts w:ascii="Times New Roman" w:hAnsi="Times New Roman" w:cs="Times New Roman"/>
          </w:rPr>
          <w:t xml:space="preserve">detections </w:t>
        </w:r>
        <w:del w:id="595" w:author="Kathy Baylis" w:date="2016-02-03T05:39:00Z">
          <w:r w:rsidDel="00C82C30">
            <w:rPr>
              <w:rFonts w:ascii="Times New Roman" w:hAnsi="Times New Roman" w:cs="Times New Roman"/>
            </w:rPr>
            <w:delText xml:space="preserve">also </w:delText>
          </w:r>
        </w:del>
        <w:r>
          <w:rPr>
            <w:rFonts w:ascii="Times New Roman" w:hAnsi="Times New Roman" w:cs="Times New Roman"/>
          </w:rPr>
          <w:t xml:space="preserve">occurred </w:t>
        </w:r>
      </w:ins>
      <w:ins w:id="596" w:author="Dennis vanEngelsdorp" w:date="2016-01-26T18:34:00Z">
        <w:r>
          <w:rPr>
            <w:rFonts w:ascii="Times New Roman" w:hAnsi="Times New Roman" w:cs="Times New Roman"/>
          </w:rPr>
          <w:t xml:space="preserve">more commonly </w:t>
        </w:r>
      </w:ins>
      <w:ins w:id="597" w:author="Dennis vanEngelsdorp" w:date="2016-01-26T18:33:00Z">
        <w:r>
          <w:rPr>
            <w:rFonts w:ascii="Times New Roman" w:hAnsi="Times New Roman" w:cs="Times New Roman"/>
          </w:rPr>
          <w:t xml:space="preserve">in apiaries </w:t>
        </w:r>
      </w:ins>
      <w:ins w:id="598" w:author="Kathy Baylis" w:date="2016-01-23T12:44:00Z">
        <w:del w:id="599" w:author="Dennis vanEngelsdorp" w:date="2016-01-26T18:34:00Z">
          <w:r w:rsidR="00FC5A8E" w:rsidRPr="00FC5A8E" w:rsidDel="00D54F0A">
            <w:rPr>
              <w:rFonts w:ascii="Times New Roman" w:hAnsi="Times New Roman" w:cs="Times New Roman"/>
            </w:rPr>
            <w:delText xml:space="preserve">residue are also </w:delText>
          </w:r>
        </w:del>
        <w:r w:rsidR="00FC5A8E" w:rsidRPr="00FC5A8E">
          <w:rPr>
            <w:rFonts w:ascii="Times New Roman" w:hAnsi="Times New Roman" w:cs="Times New Roman"/>
          </w:rPr>
          <w:t>located near orange groves</w:t>
        </w:r>
      </w:ins>
      <w:ins w:id="600" w:author="Dennis vanEngelsdorp" w:date="2016-01-26T18:34:00Z">
        <w:r>
          <w:rPr>
            <w:rFonts w:ascii="Times New Roman" w:hAnsi="Times New Roman" w:cs="Times New Roman"/>
          </w:rPr>
          <w:t xml:space="preserve"> as compared to apiaries not near orange groves (</w:t>
        </w:r>
        <w:del w:id="601" w:author="Kathy Baylis" w:date="2016-02-03T05:35:00Z">
          <w:r w:rsidDel="003702B0">
            <w:rPr>
              <w:rFonts w:ascii="Times New Roman" w:hAnsi="Times New Roman" w:cs="Times New Roman"/>
            </w:rPr>
            <w:delText>COMPARE PERCENTAGES</w:delText>
          </w:r>
        </w:del>
      </w:ins>
      <w:ins w:id="602" w:author="Kathy Baylis" w:date="2016-02-03T05:35:00Z">
        <w:r w:rsidR="003702B0">
          <w:rPr>
            <w:rFonts w:ascii="Times New Roman" w:hAnsi="Times New Roman" w:cs="Times New Roman"/>
          </w:rPr>
          <w:t>5% compared to 0.06%, p&lt;0.01</w:t>
        </w:r>
      </w:ins>
      <w:ins w:id="603" w:author="Dennis vanEngelsdorp" w:date="2016-01-26T18:34:00Z">
        <w:r>
          <w:rPr>
            <w:rFonts w:ascii="Times New Roman" w:hAnsi="Times New Roman" w:cs="Times New Roman"/>
          </w:rPr>
          <w:t>).</w:t>
        </w:r>
      </w:ins>
      <w:ins w:id="604" w:author="Kathy Baylis" w:date="2016-01-23T12:44:00Z">
        <w:del w:id="605" w:author="Dennis vanEngelsdorp" w:date="2016-01-26T18:35:00Z">
          <w:r w:rsidR="00FC5A8E" w:rsidRPr="00FC5A8E" w:rsidDel="00D54F0A">
            <w:rPr>
              <w:rFonts w:ascii="Times New Roman" w:hAnsi="Times New Roman" w:cs="Times New Roman"/>
            </w:rPr>
            <w:delText>,</w:delText>
          </w:r>
        </w:del>
        <w:r w:rsidR="00FC5A8E" w:rsidRPr="00FC5A8E">
          <w:rPr>
            <w:rFonts w:ascii="Times New Roman" w:hAnsi="Times New Roman" w:cs="Times New Roman"/>
          </w:rPr>
          <w:t xml:space="preserve"> </w:t>
        </w:r>
      </w:ins>
      <w:ins w:id="606" w:author="Dennis vanEngelsdorp" w:date="2016-01-26T18:35:00Z">
        <w:r>
          <w:rPr>
            <w:rFonts w:ascii="Times New Roman" w:hAnsi="Times New Roman" w:cs="Times New Roman"/>
          </w:rPr>
          <w:t>N</w:t>
        </w:r>
      </w:ins>
      <w:ins w:id="607" w:author="Kathy Baylis" w:date="2016-01-23T12:44:00Z">
        <w:del w:id="608" w:author="Dennis vanEngelsdorp" w:date="2016-01-26T18:35:00Z">
          <w:r w:rsidR="00FC5A8E" w:rsidRPr="00FC5A8E" w:rsidDel="00D54F0A">
            <w:rPr>
              <w:rFonts w:ascii="Times New Roman" w:hAnsi="Times New Roman" w:cs="Times New Roman"/>
            </w:rPr>
            <w:delText>where n</w:delText>
          </w:r>
        </w:del>
        <w:r w:rsidR="00FC5A8E" w:rsidRPr="00FC5A8E">
          <w:rPr>
            <w:rFonts w:ascii="Times New Roman" w:hAnsi="Times New Roman" w:cs="Times New Roman"/>
          </w:rPr>
          <w:t xml:space="preserve">eonicotinoids are often used against the Asian citrus psyllid which spreads the bacterial disease associated with citrus greening. </w:t>
        </w:r>
      </w:ins>
      <w:ins w:id="609" w:author="Kathy Baylis" w:date="2016-02-03T05:37:00Z">
        <w:r w:rsidR="003702B0">
          <w:rPr>
            <w:rFonts w:ascii="Times New Roman" w:hAnsi="Times New Roman" w:cs="Times New Roman"/>
          </w:rPr>
          <w:t xml:space="preserve"> </w:t>
        </w:r>
      </w:ins>
      <w:ins w:id="610" w:author="Kathy Baylis" w:date="2016-02-03T05:55:00Z">
        <w:r w:rsidR="00414811">
          <w:rPr>
            <w:rFonts w:ascii="Times New Roman" w:hAnsi="Times New Roman" w:cs="Times New Roman"/>
          </w:rPr>
          <w:t xml:space="preserve">Neonicotinoids were also associated with higher apple and cranberry acreages. </w:t>
        </w:r>
      </w:ins>
    </w:p>
    <w:p w14:paraId="75A7001A" w14:textId="4BD697C1" w:rsidR="00F72D49" w:rsidRDefault="00D54F0A">
      <w:pPr>
        <w:spacing w:line="480" w:lineRule="auto"/>
        <w:ind w:firstLine="720"/>
        <w:rPr>
          <w:ins w:id="611" w:author="Kathy Baylis" w:date="2016-02-02T21:33:00Z"/>
          <w:rFonts w:ascii="Times New Roman" w:hAnsi="Times New Roman" w:cs="Times New Roman"/>
        </w:rPr>
        <w:pPrChange w:id="612" w:author="Kathy Baylis" w:date="2016-02-02T21:31:00Z">
          <w:pPr/>
        </w:pPrChange>
      </w:pPr>
      <w:ins w:id="613" w:author="Dennis vanEngelsdorp" w:date="2016-01-26T18:35:00Z">
        <w:del w:id="614" w:author="Kathy Baylis" w:date="2016-02-02T21:18:00Z">
          <w:r w:rsidDel="00695321">
            <w:rPr>
              <w:rFonts w:ascii="Times New Roman" w:hAnsi="Times New Roman" w:cs="Times New Roman"/>
            </w:rPr>
            <w:delText xml:space="preserve"> were </w:delText>
          </w:r>
        </w:del>
      </w:ins>
      <w:del w:id="615" w:author="Kathy Baylis" w:date="2016-02-03T05:36:00Z">
        <w:r w:rsidR="00AC217E" w:rsidDel="003702B0">
          <w:rPr>
            <w:rStyle w:val="CommentReference"/>
            <w:rFonts w:ascii="Times New Roman" w:eastAsia="Times New Roman" w:hAnsi="Times New Roman" w:cs="Times New Roman"/>
            <w:lang w:val="en-CA"/>
          </w:rPr>
          <w:commentReference w:id="616"/>
        </w:r>
      </w:del>
      <w:ins w:id="617" w:author="Dennis vanEngelsdorp" w:date="2016-01-26T18:38:00Z">
        <w:del w:id="618" w:author="Kathy Baylis" w:date="2016-02-03T05:36:00Z">
          <w:r w:rsidR="00AC217E" w:rsidDel="003702B0">
            <w:rPr>
              <w:rFonts w:ascii="Times New Roman" w:hAnsi="Times New Roman" w:cs="Times New Roman"/>
            </w:rPr>
            <w:delText xml:space="preserve">were </w:delText>
          </w:r>
        </w:del>
      </w:ins>
      <w:commentRangeStart w:id="619"/>
      <w:ins w:id="620" w:author="Kathy Baylis" w:date="2016-02-02T21:18:00Z">
        <w:r w:rsidR="00695321">
          <w:rPr>
            <w:rFonts w:ascii="Times New Roman" w:hAnsi="Times New Roman" w:cs="Times New Roman"/>
          </w:rPr>
          <w:t>Last, we consider herbicide residues, and find that those apiaries with herbicide residues are near</w:t>
        </w:r>
      </w:ins>
      <w:ins w:id="621" w:author="Kathy Baylis" w:date="2016-02-02T21:29:00Z">
        <w:r w:rsidR="00175565">
          <w:rPr>
            <w:rFonts w:ascii="Times New Roman" w:hAnsi="Times New Roman" w:cs="Times New Roman"/>
          </w:rPr>
          <w:t xml:space="preserve"> more forest, grassland and </w:t>
        </w:r>
        <w:proofErr w:type="spellStart"/>
        <w:r w:rsidR="00175565">
          <w:rPr>
            <w:rFonts w:ascii="Times New Roman" w:hAnsi="Times New Roman" w:cs="Times New Roman"/>
          </w:rPr>
          <w:t>shrubland</w:t>
        </w:r>
        <w:proofErr w:type="spellEnd"/>
        <w:r w:rsidR="00175565">
          <w:rPr>
            <w:rFonts w:ascii="Times New Roman" w:hAnsi="Times New Roman" w:cs="Times New Roman"/>
          </w:rPr>
          <w:t>, and near less corn</w:t>
        </w:r>
      </w:ins>
      <w:ins w:id="622" w:author="Kathy Baylis" w:date="2016-02-02T21:30:00Z">
        <w:r w:rsidR="00175565">
          <w:rPr>
            <w:rFonts w:ascii="Times New Roman" w:hAnsi="Times New Roman" w:cs="Times New Roman"/>
          </w:rPr>
          <w:t xml:space="preserve"> and soybeans</w:t>
        </w:r>
      </w:ins>
      <w:ins w:id="623" w:author="Kathy Baylis" w:date="2016-02-02T21:29:00Z">
        <w:r w:rsidR="00175565">
          <w:rPr>
            <w:rFonts w:ascii="Times New Roman" w:hAnsi="Times New Roman" w:cs="Times New Roman"/>
          </w:rPr>
          <w:t xml:space="preserve"> (p-stat of &lt;</w:t>
        </w:r>
      </w:ins>
      <w:ins w:id="624" w:author="Kathy Baylis" w:date="2016-02-02T21:30:00Z">
        <w:r w:rsidR="00175565">
          <w:rPr>
            <w:rFonts w:ascii="Times New Roman" w:hAnsi="Times New Roman" w:cs="Times New Roman"/>
          </w:rPr>
          <w:t>0</w:t>
        </w:r>
      </w:ins>
      <w:ins w:id="625" w:author="Kathy Baylis" w:date="2016-02-02T21:29:00Z">
        <w:r w:rsidR="00175565">
          <w:rPr>
            <w:rFonts w:ascii="Times New Roman" w:hAnsi="Times New Roman" w:cs="Times New Roman"/>
          </w:rPr>
          <w:t>.01</w:t>
        </w:r>
      </w:ins>
      <w:ins w:id="626" w:author="Kathy Baylis" w:date="2016-02-02T21:30:00Z">
        <w:r w:rsidR="00175565">
          <w:rPr>
            <w:rFonts w:ascii="Times New Roman" w:hAnsi="Times New Roman" w:cs="Times New Roman"/>
          </w:rPr>
          <w:t xml:space="preserve">for forest, 0.06 for grassland, 0.04 for </w:t>
        </w:r>
        <w:proofErr w:type="spellStart"/>
        <w:r w:rsidR="00175565">
          <w:rPr>
            <w:rFonts w:ascii="Times New Roman" w:hAnsi="Times New Roman" w:cs="Times New Roman"/>
          </w:rPr>
          <w:t>shrubland</w:t>
        </w:r>
        <w:proofErr w:type="spellEnd"/>
        <w:r w:rsidR="00175565">
          <w:rPr>
            <w:rFonts w:ascii="Times New Roman" w:hAnsi="Times New Roman" w:cs="Times New Roman"/>
          </w:rPr>
          <w:t xml:space="preserve">, &lt;0.01 </w:t>
        </w:r>
      </w:ins>
      <w:ins w:id="627" w:author="Kathy Baylis" w:date="2016-02-02T21:31:00Z">
        <w:r w:rsidR="00175565">
          <w:rPr>
            <w:rFonts w:ascii="Times New Roman" w:hAnsi="Times New Roman" w:cs="Times New Roman"/>
          </w:rPr>
          <w:t xml:space="preserve">for corn and 0.03 for soybeans).  Apiaries where herbicide residue </w:t>
        </w:r>
        <w:r w:rsidR="00175565">
          <w:rPr>
            <w:rFonts w:ascii="Times New Roman" w:hAnsi="Times New Roman" w:cs="Times New Roman"/>
          </w:rPr>
          <w:lastRenderedPageBreak/>
          <w:t>was detected are near a</w:t>
        </w:r>
      </w:ins>
      <w:ins w:id="628" w:author="Kathy Baylis" w:date="2016-02-02T21:28:00Z">
        <w:r w:rsidR="00175565">
          <w:rPr>
            <w:rFonts w:ascii="Times New Roman" w:hAnsi="Times New Roman" w:cs="Times New Roman"/>
          </w:rPr>
          <w:t>lmost seven</w:t>
        </w:r>
      </w:ins>
      <w:ins w:id="629" w:author="Kathy Baylis" w:date="2016-02-02T21:21:00Z">
        <w:r w:rsidR="006109F2">
          <w:rPr>
            <w:rFonts w:ascii="Times New Roman" w:hAnsi="Times New Roman" w:cs="Times New Roman"/>
          </w:rPr>
          <w:t xml:space="preserve"> times more specialty crop area, and 6 of the top 30</w:t>
        </w:r>
      </w:ins>
      <w:ins w:id="630" w:author="Kathy Baylis" w:date="2016-02-02T21:31:00Z">
        <w:r w:rsidR="00175565">
          <w:rPr>
            <w:rFonts w:ascii="Times New Roman" w:hAnsi="Times New Roman" w:cs="Times New Roman"/>
          </w:rPr>
          <w:t xml:space="preserve"> specialty crops</w:t>
        </w:r>
      </w:ins>
      <w:ins w:id="631" w:author="Kathy Baylis" w:date="2016-02-02T21:21:00Z">
        <w:r w:rsidR="006109F2">
          <w:rPr>
            <w:rFonts w:ascii="Times New Roman" w:hAnsi="Times New Roman" w:cs="Times New Roman"/>
          </w:rPr>
          <w:t xml:space="preserve"> are significantly larger near contaminated apiaries</w:t>
        </w:r>
      </w:ins>
      <w:ins w:id="632" w:author="Kathy Baylis" w:date="2016-02-02T21:32:00Z">
        <w:r w:rsidR="00175565">
          <w:rPr>
            <w:rFonts w:ascii="Times New Roman" w:hAnsi="Times New Roman" w:cs="Times New Roman"/>
          </w:rPr>
          <w:t xml:space="preserve"> (almonds,</w:t>
        </w:r>
        <w:commentRangeEnd w:id="619"/>
        <w:r w:rsidR="00276724">
          <w:rPr>
            <w:rFonts w:ascii="Times New Roman" w:hAnsi="Times New Roman" w:cs="Times New Roman"/>
          </w:rPr>
          <w:t xml:space="preserve"> walnuts, pecans, plums, tomatoes and greens).</w:t>
        </w:r>
      </w:ins>
      <w:del w:id="633" w:author="Kathy Baylis" w:date="2016-02-02T21:32:00Z">
        <w:r w:rsidR="00AC217E" w:rsidDel="00276724">
          <w:rPr>
            <w:rStyle w:val="CommentReference"/>
            <w:rFonts w:ascii="Times New Roman" w:eastAsia="Times New Roman" w:hAnsi="Times New Roman" w:cs="Times New Roman"/>
            <w:lang w:val="en-CA"/>
          </w:rPr>
          <w:commentReference w:id="619"/>
        </w:r>
      </w:del>
    </w:p>
    <w:p w14:paraId="202D64B0" w14:textId="2BB9EF97" w:rsidR="009E46C7" w:rsidRPr="009E46C7" w:rsidRDefault="009E46C7">
      <w:pPr>
        <w:spacing w:line="480" w:lineRule="auto"/>
        <w:rPr>
          <w:ins w:id="634" w:author="Kathy Baylis" w:date="2016-02-02T21:33:00Z"/>
          <w:rFonts w:ascii="Times New Roman" w:hAnsi="Times New Roman" w:cs="Times New Roman"/>
          <w:b/>
          <w:i/>
          <w:rPrChange w:id="635" w:author="Kathy Baylis" w:date="2016-02-02T21:33:00Z">
            <w:rPr>
              <w:ins w:id="636" w:author="Kathy Baylis" w:date="2016-02-02T21:33:00Z"/>
              <w:rFonts w:ascii="Times New Roman" w:hAnsi="Times New Roman" w:cs="Times New Roman"/>
            </w:rPr>
          </w:rPrChange>
        </w:rPr>
        <w:pPrChange w:id="637" w:author="Kathy Baylis" w:date="2016-02-02T21:33:00Z">
          <w:pPr/>
        </w:pPrChange>
      </w:pPr>
      <w:proofErr w:type="spellStart"/>
      <w:ins w:id="638" w:author="Kathy Baylis" w:date="2016-02-02T21:33:00Z">
        <w:r w:rsidRPr="009E46C7">
          <w:rPr>
            <w:rFonts w:ascii="Times New Roman" w:hAnsi="Times New Roman" w:cs="Times New Roman"/>
            <w:b/>
            <w:i/>
            <w:rPrChange w:id="639" w:author="Kathy Baylis" w:date="2016-02-02T21:33:00Z">
              <w:rPr>
                <w:rFonts w:ascii="Times New Roman" w:hAnsi="Times New Roman" w:cs="Times New Roman"/>
              </w:rPr>
            </w:rPrChange>
          </w:rPr>
          <w:t>Cropscape</w:t>
        </w:r>
        <w:proofErr w:type="spellEnd"/>
        <w:r w:rsidRPr="009E46C7">
          <w:rPr>
            <w:rFonts w:ascii="Times New Roman" w:hAnsi="Times New Roman" w:cs="Times New Roman"/>
            <w:b/>
            <w:i/>
            <w:rPrChange w:id="640" w:author="Kathy Baylis" w:date="2016-02-02T21:33:00Z">
              <w:rPr>
                <w:rFonts w:ascii="Times New Roman" w:hAnsi="Times New Roman" w:cs="Times New Roman"/>
              </w:rPr>
            </w:rPrChange>
          </w:rPr>
          <w:t xml:space="preserve"> and disease prevalence</w:t>
        </w:r>
      </w:ins>
    </w:p>
    <w:p w14:paraId="087C82FE" w14:textId="5CA4598E" w:rsidR="009E46C7" w:rsidRDefault="009E46C7">
      <w:pPr>
        <w:spacing w:line="480" w:lineRule="auto"/>
        <w:rPr>
          <w:ins w:id="641" w:author="Kathy Baylis" w:date="2016-02-03T06:00:00Z"/>
          <w:rFonts w:ascii="Times New Roman" w:hAnsi="Times New Roman" w:cs="Times New Roman"/>
        </w:rPr>
        <w:pPrChange w:id="642" w:author="Kathy Baylis" w:date="2016-02-02T21:33:00Z">
          <w:pPr/>
        </w:pPrChange>
      </w:pPr>
      <w:ins w:id="643" w:author="Kathy Baylis" w:date="2016-02-02T21:33:00Z">
        <w:r>
          <w:rPr>
            <w:rFonts w:ascii="Times New Roman" w:hAnsi="Times New Roman" w:cs="Times New Roman"/>
          </w:rPr>
          <w:tab/>
        </w:r>
        <w:r w:rsidRPr="009E46C7">
          <w:rPr>
            <w:rFonts w:ascii="Times New Roman" w:hAnsi="Times New Roman" w:cs="Times New Roman"/>
            <w:highlight w:val="yellow"/>
            <w:rPrChange w:id="644" w:author="Kathy Baylis" w:date="2016-02-02T21:34:00Z">
              <w:rPr>
                <w:rFonts w:ascii="Times New Roman" w:hAnsi="Times New Roman" w:cs="Times New Roman"/>
              </w:rPr>
            </w:rPrChange>
          </w:rPr>
          <w:t xml:space="preserve">We next run multivariate regressions to explore what </w:t>
        </w:r>
        <w:proofErr w:type="spellStart"/>
        <w:r w:rsidRPr="009E46C7">
          <w:rPr>
            <w:rFonts w:ascii="Times New Roman" w:hAnsi="Times New Roman" w:cs="Times New Roman"/>
            <w:highlight w:val="yellow"/>
            <w:rPrChange w:id="645" w:author="Kathy Baylis" w:date="2016-02-02T21:34:00Z">
              <w:rPr>
                <w:rFonts w:ascii="Times New Roman" w:hAnsi="Times New Roman" w:cs="Times New Roman"/>
              </w:rPr>
            </w:rPrChange>
          </w:rPr>
          <w:t>cropscapes</w:t>
        </w:r>
        <w:proofErr w:type="spellEnd"/>
        <w:r w:rsidRPr="009E46C7">
          <w:rPr>
            <w:rFonts w:ascii="Times New Roman" w:hAnsi="Times New Roman" w:cs="Times New Roman"/>
            <w:highlight w:val="yellow"/>
            <w:rPrChange w:id="646" w:author="Kathy Baylis" w:date="2016-02-02T21:34:00Z">
              <w:rPr>
                <w:rFonts w:ascii="Times New Roman" w:hAnsi="Times New Roman" w:cs="Times New Roman"/>
              </w:rPr>
            </w:rPrChange>
          </w:rPr>
          <w:t xml:space="preserve"> </w:t>
        </w:r>
        <w:r>
          <w:rPr>
            <w:rFonts w:ascii="Times New Roman" w:hAnsi="Times New Roman" w:cs="Times New Roman"/>
            <w:highlight w:val="yellow"/>
          </w:rPr>
          <w:t xml:space="preserve">are associated with disease </w:t>
        </w:r>
      </w:ins>
      <w:ins w:id="647" w:author="Kathy Baylis" w:date="2016-02-03T05:40:00Z">
        <w:r w:rsidR="00C82C30">
          <w:rPr>
            <w:rFonts w:ascii="Times New Roman" w:hAnsi="Times New Roman" w:cs="Times New Roman"/>
          </w:rPr>
          <w:t xml:space="preserve">prevalence.  </w:t>
        </w:r>
      </w:ins>
      <w:ins w:id="648" w:author="Kathy Baylis" w:date="2016-02-03T05:43:00Z">
        <w:r w:rsidR="00EA44D9">
          <w:rPr>
            <w:rFonts w:ascii="Times New Roman" w:hAnsi="Times New Roman" w:cs="Times New Roman"/>
          </w:rPr>
          <w:t xml:space="preserve">For </w:t>
        </w:r>
        <w:proofErr w:type="spellStart"/>
        <w:r w:rsidR="00EA44D9" w:rsidRPr="00EA601B">
          <w:rPr>
            <w:rFonts w:ascii="Times New Roman" w:hAnsi="Times New Roman" w:cs="Times New Roman"/>
            <w:i/>
            <w:rPrChange w:id="649" w:author="Kathy Baylis" w:date="2016-02-03T06:32:00Z">
              <w:rPr>
                <w:rFonts w:ascii="Times New Roman" w:hAnsi="Times New Roman" w:cs="Times New Roman"/>
              </w:rPr>
            </w:rPrChange>
          </w:rPr>
          <w:t>Nosema</w:t>
        </w:r>
        <w:proofErr w:type="spellEnd"/>
        <w:r w:rsidR="00EA44D9" w:rsidRPr="00EA601B">
          <w:rPr>
            <w:rFonts w:ascii="Times New Roman" w:hAnsi="Times New Roman" w:cs="Times New Roman"/>
            <w:i/>
            <w:rPrChange w:id="650" w:author="Kathy Baylis" w:date="2016-02-03T06:32:00Z">
              <w:rPr>
                <w:rFonts w:ascii="Times New Roman" w:hAnsi="Times New Roman" w:cs="Times New Roman"/>
              </w:rPr>
            </w:rPrChange>
          </w:rPr>
          <w:t xml:space="preserve"> sp</w:t>
        </w:r>
        <w:r w:rsidR="00EA44D9">
          <w:rPr>
            <w:rFonts w:ascii="Times New Roman" w:hAnsi="Times New Roman" w:cs="Times New Roman"/>
          </w:rPr>
          <w:t>., we fi</w:t>
        </w:r>
      </w:ins>
      <w:ins w:id="651" w:author="Kathy Baylis" w:date="2016-02-03T05:44:00Z">
        <w:r w:rsidR="00EA44D9">
          <w:rPr>
            <w:rFonts w:ascii="Times New Roman" w:hAnsi="Times New Roman" w:cs="Times New Roman"/>
          </w:rPr>
          <w:t xml:space="preserve">nd that </w:t>
        </w:r>
      </w:ins>
      <w:proofErr w:type="spellStart"/>
      <w:ins w:id="652" w:author="Kathy Baylis" w:date="2016-02-03T05:51:00Z">
        <w:r w:rsidR="004357BF">
          <w:rPr>
            <w:rFonts w:ascii="Times New Roman" w:hAnsi="Times New Roman" w:cs="Times New Roman"/>
          </w:rPr>
          <w:t>a</w:t>
        </w:r>
      </w:ins>
      <w:proofErr w:type="spellEnd"/>
      <w:ins w:id="653" w:author="Kathy Baylis" w:date="2016-02-03T05:52:00Z">
        <w:r w:rsidR="004357BF">
          <w:rPr>
            <w:rFonts w:ascii="Times New Roman" w:hAnsi="Times New Roman" w:cs="Times New Roman"/>
          </w:rPr>
          <w:t xml:space="preserve"> ten percent</w:t>
        </w:r>
      </w:ins>
      <w:ins w:id="654" w:author="Kathy Baylis" w:date="2016-02-03T05:51:00Z">
        <w:r w:rsidR="004357BF">
          <w:rPr>
            <w:rFonts w:ascii="Times New Roman" w:hAnsi="Times New Roman" w:cs="Times New Roman"/>
          </w:rPr>
          <w:t xml:space="preserve"> increase of nea</w:t>
        </w:r>
      </w:ins>
      <w:ins w:id="655" w:author="Kathy Baylis" w:date="2016-02-03T05:52:00Z">
        <w:r w:rsidR="004357BF">
          <w:rPr>
            <w:rFonts w:ascii="Times New Roman" w:hAnsi="Times New Roman" w:cs="Times New Roman"/>
          </w:rPr>
          <w:t>rby hay acres</w:t>
        </w:r>
      </w:ins>
      <w:ins w:id="656" w:author="Kathy Baylis" w:date="2016-02-03T05:57:00Z">
        <w:r w:rsidR="00414811">
          <w:rPr>
            <w:rFonts w:ascii="Times New Roman" w:hAnsi="Times New Roman" w:cs="Times New Roman"/>
          </w:rPr>
          <w:t xml:space="preserve"> in a 2-mile radius of the apiary</w:t>
        </w:r>
      </w:ins>
      <w:ins w:id="657" w:author="Kathy Baylis" w:date="2016-02-03T05:52:00Z">
        <w:r w:rsidR="00EA601B">
          <w:rPr>
            <w:rFonts w:ascii="Times New Roman" w:hAnsi="Times New Roman" w:cs="Times New Roman"/>
          </w:rPr>
          <w:t xml:space="preserve"> increases the amount of </w:t>
        </w:r>
        <w:proofErr w:type="spellStart"/>
        <w:r w:rsidR="00EA601B" w:rsidRPr="00EA601B">
          <w:rPr>
            <w:rFonts w:ascii="Times New Roman" w:hAnsi="Times New Roman" w:cs="Times New Roman"/>
            <w:i/>
            <w:rPrChange w:id="658" w:author="Kathy Baylis" w:date="2016-02-03T06:32:00Z">
              <w:rPr>
                <w:rFonts w:ascii="Times New Roman" w:hAnsi="Times New Roman" w:cs="Times New Roman"/>
              </w:rPr>
            </w:rPrChange>
          </w:rPr>
          <w:t>N</w:t>
        </w:r>
        <w:r w:rsidR="004357BF" w:rsidRPr="00EA601B">
          <w:rPr>
            <w:rFonts w:ascii="Times New Roman" w:hAnsi="Times New Roman" w:cs="Times New Roman"/>
            <w:i/>
            <w:rPrChange w:id="659" w:author="Kathy Baylis" w:date="2016-02-03T06:32:00Z">
              <w:rPr>
                <w:rFonts w:ascii="Times New Roman" w:hAnsi="Times New Roman" w:cs="Times New Roman"/>
              </w:rPr>
            </w:rPrChange>
          </w:rPr>
          <w:t>osema</w:t>
        </w:r>
        <w:proofErr w:type="spellEnd"/>
        <w:r w:rsidR="004357BF">
          <w:rPr>
            <w:rFonts w:ascii="Times New Roman" w:hAnsi="Times New Roman" w:cs="Times New Roman"/>
          </w:rPr>
          <w:t xml:space="preserve"> by about 0.6 percent, and </w:t>
        </w:r>
      </w:ins>
      <w:ins w:id="660" w:author="Kathy Baylis" w:date="2016-02-03T05:53:00Z">
        <w:r w:rsidR="004357BF">
          <w:rPr>
            <w:rFonts w:ascii="Times New Roman" w:hAnsi="Times New Roman" w:cs="Times New Roman"/>
          </w:rPr>
          <w:t>increase</w:t>
        </w:r>
      </w:ins>
      <w:ins w:id="661" w:author="Kathy Baylis" w:date="2016-02-03T05:52:00Z">
        <w:r w:rsidR="004357BF">
          <w:rPr>
            <w:rFonts w:ascii="Times New Roman" w:hAnsi="Times New Roman" w:cs="Times New Roman"/>
          </w:rPr>
          <w:t>s the pr</w:t>
        </w:r>
        <w:r w:rsidR="00EA601B">
          <w:rPr>
            <w:rFonts w:ascii="Times New Roman" w:hAnsi="Times New Roman" w:cs="Times New Roman"/>
          </w:rPr>
          <w:t xml:space="preserve">obability of the colony having </w:t>
        </w:r>
        <w:proofErr w:type="spellStart"/>
        <w:r w:rsidR="00EA601B" w:rsidRPr="00EA601B">
          <w:rPr>
            <w:rFonts w:ascii="Times New Roman" w:hAnsi="Times New Roman" w:cs="Times New Roman"/>
            <w:i/>
            <w:rPrChange w:id="662" w:author="Kathy Baylis" w:date="2016-02-03T06:32:00Z">
              <w:rPr>
                <w:rFonts w:ascii="Times New Roman" w:hAnsi="Times New Roman" w:cs="Times New Roman"/>
              </w:rPr>
            </w:rPrChange>
          </w:rPr>
          <w:t>N</w:t>
        </w:r>
        <w:r w:rsidR="004357BF" w:rsidRPr="00EA601B">
          <w:rPr>
            <w:rFonts w:ascii="Times New Roman" w:hAnsi="Times New Roman" w:cs="Times New Roman"/>
            <w:i/>
            <w:rPrChange w:id="663" w:author="Kathy Baylis" w:date="2016-02-03T06:32:00Z">
              <w:rPr>
                <w:rFonts w:ascii="Times New Roman" w:hAnsi="Times New Roman" w:cs="Times New Roman"/>
              </w:rPr>
            </w:rPrChange>
          </w:rPr>
          <w:t>osema</w:t>
        </w:r>
      </w:ins>
      <w:proofErr w:type="spellEnd"/>
      <w:ins w:id="664" w:author="Kathy Baylis" w:date="2016-02-03T06:32:00Z">
        <w:r w:rsidR="00EA601B">
          <w:rPr>
            <w:rFonts w:ascii="Times New Roman" w:hAnsi="Times New Roman" w:cs="Times New Roman"/>
            <w:i/>
          </w:rPr>
          <w:t xml:space="preserve"> sp.</w:t>
        </w:r>
      </w:ins>
      <w:ins w:id="665" w:author="Kathy Baylis" w:date="2016-02-03T05:52:00Z">
        <w:r w:rsidR="004357BF">
          <w:rPr>
            <w:rFonts w:ascii="Times New Roman" w:hAnsi="Times New Roman" w:cs="Times New Roman"/>
          </w:rPr>
          <w:t xml:space="preserve"> by three percent.  </w:t>
        </w:r>
      </w:ins>
      <w:ins w:id="666" w:author="Kathy Baylis" w:date="2016-02-03T05:53:00Z">
        <w:r w:rsidR="004357BF">
          <w:rPr>
            <w:rFonts w:ascii="Times New Roman" w:hAnsi="Times New Roman" w:cs="Times New Roman"/>
          </w:rPr>
          <w:t>C</w:t>
        </w:r>
      </w:ins>
      <w:ins w:id="667" w:author="Kathy Baylis" w:date="2016-02-03T05:44:00Z">
        <w:r w:rsidR="00EA44D9">
          <w:rPr>
            <w:rFonts w:ascii="Times New Roman" w:hAnsi="Times New Roman" w:cs="Times New Roman"/>
          </w:rPr>
          <w:t xml:space="preserve">orn overall slightly decrease </w:t>
        </w:r>
        <w:r w:rsidR="00EA601B">
          <w:rPr>
            <w:rFonts w:ascii="Times New Roman" w:hAnsi="Times New Roman" w:cs="Times New Roman"/>
          </w:rPr>
          <w:t xml:space="preserve">the amount of </w:t>
        </w:r>
        <w:proofErr w:type="spellStart"/>
        <w:r w:rsidR="00EA601B" w:rsidRPr="00EA601B">
          <w:rPr>
            <w:rFonts w:ascii="Times New Roman" w:hAnsi="Times New Roman" w:cs="Times New Roman"/>
            <w:i/>
            <w:rPrChange w:id="668" w:author="Kathy Baylis" w:date="2016-02-03T06:32:00Z">
              <w:rPr>
                <w:rFonts w:ascii="Times New Roman" w:hAnsi="Times New Roman" w:cs="Times New Roman"/>
              </w:rPr>
            </w:rPrChange>
          </w:rPr>
          <w:t>N</w:t>
        </w:r>
        <w:r w:rsidR="00EA44D9" w:rsidRPr="00EA601B">
          <w:rPr>
            <w:rFonts w:ascii="Times New Roman" w:hAnsi="Times New Roman" w:cs="Times New Roman"/>
            <w:i/>
            <w:rPrChange w:id="669" w:author="Kathy Baylis" w:date="2016-02-03T06:32:00Z">
              <w:rPr>
                <w:rFonts w:ascii="Times New Roman" w:hAnsi="Times New Roman" w:cs="Times New Roman"/>
              </w:rPr>
            </w:rPrChange>
          </w:rPr>
          <w:t>osem</w:t>
        </w:r>
      </w:ins>
      <w:ins w:id="670" w:author="Kathy Baylis" w:date="2016-02-03T05:45:00Z">
        <w:r w:rsidR="00EA44D9" w:rsidRPr="00EA601B">
          <w:rPr>
            <w:rFonts w:ascii="Times New Roman" w:hAnsi="Times New Roman" w:cs="Times New Roman"/>
            <w:i/>
            <w:rPrChange w:id="671" w:author="Kathy Baylis" w:date="2016-02-03T06:32:00Z">
              <w:rPr>
                <w:rFonts w:ascii="Times New Roman" w:hAnsi="Times New Roman" w:cs="Times New Roman"/>
              </w:rPr>
            </w:rPrChange>
          </w:rPr>
          <w:t>a</w:t>
        </w:r>
      </w:ins>
      <w:proofErr w:type="spellEnd"/>
      <w:ins w:id="672" w:author="Kathy Baylis" w:date="2016-02-03T06:32:00Z">
        <w:r w:rsidR="00EA601B">
          <w:rPr>
            <w:rFonts w:ascii="Times New Roman" w:hAnsi="Times New Roman" w:cs="Times New Roman"/>
            <w:i/>
          </w:rPr>
          <w:t xml:space="preserve"> sp.</w:t>
        </w:r>
      </w:ins>
      <w:ins w:id="673" w:author="Kathy Baylis" w:date="2016-02-03T05:44:00Z">
        <w:r w:rsidR="00EA44D9">
          <w:rPr>
            <w:rFonts w:ascii="Times New Roman" w:hAnsi="Times New Roman" w:cs="Times New Roman"/>
          </w:rPr>
          <w:t xml:space="preserve">, during those months when corn is being planted, </w:t>
        </w:r>
      </w:ins>
      <w:ins w:id="674" w:author="Kathy Baylis" w:date="2016-02-03T05:46:00Z">
        <w:r w:rsidR="00EA44D9">
          <w:rPr>
            <w:rFonts w:ascii="Times New Roman" w:hAnsi="Times New Roman" w:cs="Times New Roman"/>
          </w:rPr>
          <w:t xml:space="preserve">a ten percent </w:t>
        </w:r>
      </w:ins>
      <w:ins w:id="675" w:author="Kathy Baylis" w:date="2016-02-03T05:44:00Z">
        <w:r w:rsidR="00EA44D9">
          <w:rPr>
            <w:rFonts w:ascii="Times New Roman" w:hAnsi="Times New Roman" w:cs="Times New Roman"/>
          </w:rPr>
          <w:t xml:space="preserve">increase in nearby corn acres are associated with a one percent increase in </w:t>
        </w:r>
      </w:ins>
      <w:proofErr w:type="spellStart"/>
      <w:ins w:id="676" w:author="Kathy Baylis" w:date="2016-02-03T06:32:00Z">
        <w:r w:rsidR="00EA601B" w:rsidRPr="00EA601B">
          <w:rPr>
            <w:rFonts w:ascii="Times New Roman" w:hAnsi="Times New Roman" w:cs="Times New Roman"/>
            <w:i/>
            <w:rPrChange w:id="677" w:author="Kathy Baylis" w:date="2016-02-03T06:32:00Z">
              <w:rPr>
                <w:rFonts w:ascii="Times New Roman" w:hAnsi="Times New Roman" w:cs="Times New Roman"/>
              </w:rPr>
            </w:rPrChange>
          </w:rPr>
          <w:t>N</w:t>
        </w:r>
      </w:ins>
      <w:ins w:id="678" w:author="Kathy Baylis" w:date="2016-02-03T05:46:00Z">
        <w:r w:rsidR="00EA44D9" w:rsidRPr="00EA601B">
          <w:rPr>
            <w:rFonts w:ascii="Times New Roman" w:hAnsi="Times New Roman" w:cs="Times New Roman"/>
            <w:i/>
            <w:rPrChange w:id="679" w:author="Kathy Baylis" w:date="2016-02-03T06:32:00Z">
              <w:rPr>
                <w:rFonts w:ascii="Times New Roman" w:hAnsi="Times New Roman" w:cs="Times New Roman"/>
              </w:rPr>
            </w:rPrChange>
          </w:rPr>
          <w:t>osema</w:t>
        </w:r>
      </w:ins>
      <w:proofErr w:type="spellEnd"/>
      <w:ins w:id="680" w:author="Kathy Baylis" w:date="2016-02-03T06:32:00Z">
        <w:r w:rsidR="00EA601B" w:rsidRPr="00EA601B">
          <w:rPr>
            <w:rFonts w:ascii="Times New Roman" w:hAnsi="Times New Roman" w:cs="Times New Roman"/>
            <w:i/>
            <w:rPrChange w:id="681" w:author="Kathy Baylis" w:date="2016-02-03T06:32:00Z">
              <w:rPr>
                <w:rFonts w:ascii="Times New Roman" w:hAnsi="Times New Roman" w:cs="Times New Roman"/>
              </w:rPr>
            </w:rPrChange>
          </w:rPr>
          <w:t xml:space="preserve"> sp.</w:t>
        </w:r>
      </w:ins>
      <w:ins w:id="682" w:author="Kathy Baylis" w:date="2016-02-03T05:47:00Z">
        <w:r w:rsidR="004357BF">
          <w:rPr>
            <w:rFonts w:ascii="Times New Roman" w:hAnsi="Times New Roman" w:cs="Times New Roman"/>
          </w:rPr>
          <w:t xml:space="preserve"> and a four</w:t>
        </w:r>
        <w:r w:rsidR="00EA44D9">
          <w:rPr>
            <w:rFonts w:ascii="Times New Roman" w:hAnsi="Times New Roman" w:cs="Times New Roman"/>
          </w:rPr>
          <w:t xml:space="preserve"> percent probability of </w:t>
        </w:r>
      </w:ins>
      <w:ins w:id="683" w:author="Kathy Baylis" w:date="2016-02-03T05:50:00Z">
        <w:r w:rsidR="004357BF">
          <w:rPr>
            <w:rFonts w:ascii="Times New Roman" w:hAnsi="Times New Roman" w:cs="Times New Roman"/>
          </w:rPr>
          <w:t xml:space="preserve">having the </w:t>
        </w:r>
      </w:ins>
      <w:ins w:id="684" w:author="Kathy Baylis" w:date="2016-02-03T05:47:00Z">
        <w:r w:rsidR="004357BF">
          <w:rPr>
            <w:rFonts w:ascii="Times New Roman" w:hAnsi="Times New Roman" w:cs="Times New Roman"/>
          </w:rPr>
          <w:t>disease</w:t>
        </w:r>
        <w:r w:rsidR="00EA44D9">
          <w:rPr>
            <w:rFonts w:ascii="Times New Roman" w:hAnsi="Times New Roman" w:cs="Times New Roman"/>
          </w:rPr>
          <w:t>.</w:t>
        </w:r>
      </w:ins>
      <w:ins w:id="685" w:author="Kathy Baylis" w:date="2016-02-03T05:51:00Z">
        <w:r w:rsidR="004357BF">
          <w:rPr>
            <w:rFonts w:ascii="Times New Roman" w:hAnsi="Times New Roman" w:cs="Times New Roman"/>
          </w:rPr>
          <w:t xml:space="preserve">  </w:t>
        </w:r>
      </w:ins>
      <w:ins w:id="686" w:author="Kathy Baylis" w:date="2016-02-03T05:47:00Z">
        <w:r w:rsidR="00EA44D9">
          <w:rPr>
            <w:rFonts w:ascii="Times New Roman" w:hAnsi="Times New Roman" w:cs="Times New Roman"/>
          </w:rPr>
          <w:t xml:space="preserve">  </w:t>
        </w:r>
      </w:ins>
      <w:ins w:id="687" w:author="Kathy Baylis" w:date="2016-02-03T05:53:00Z">
        <w:r w:rsidR="004357BF">
          <w:rPr>
            <w:rFonts w:ascii="Times New Roman" w:hAnsi="Times New Roman" w:cs="Times New Roman"/>
          </w:rPr>
          <w:t xml:space="preserve">The amount of specialty crop acreage is highly significantly associated with an </w:t>
        </w:r>
        <w:r w:rsidR="00146FD0">
          <w:rPr>
            <w:rFonts w:ascii="Times New Roman" w:hAnsi="Times New Roman" w:cs="Times New Roman"/>
          </w:rPr>
          <w:t xml:space="preserve">increase in the probability of </w:t>
        </w:r>
        <w:proofErr w:type="spellStart"/>
        <w:r w:rsidR="00146FD0" w:rsidRPr="00146FD0">
          <w:rPr>
            <w:rFonts w:ascii="Times New Roman" w:hAnsi="Times New Roman" w:cs="Times New Roman"/>
            <w:i/>
            <w:rPrChange w:id="688" w:author="Kathy Baylis" w:date="2016-02-03T06:34:00Z">
              <w:rPr>
                <w:rFonts w:ascii="Times New Roman" w:hAnsi="Times New Roman" w:cs="Times New Roman"/>
              </w:rPr>
            </w:rPrChange>
          </w:rPr>
          <w:t>N</w:t>
        </w:r>
        <w:r w:rsidR="004357BF" w:rsidRPr="00146FD0">
          <w:rPr>
            <w:rFonts w:ascii="Times New Roman" w:hAnsi="Times New Roman" w:cs="Times New Roman"/>
            <w:i/>
            <w:rPrChange w:id="689" w:author="Kathy Baylis" w:date="2016-02-03T06:34:00Z">
              <w:rPr>
                <w:rFonts w:ascii="Times New Roman" w:hAnsi="Times New Roman" w:cs="Times New Roman"/>
              </w:rPr>
            </w:rPrChange>
          </w:rPr>
          <w:t>osema</w:t>
        </w:r>
        <w:proofErr w:type="spellEnd"/>
        <w:r w:rsidR="004357BF" w:rsidRPr="00146FD0">
          <w:rPr>
            <w:rFonts w:ascii="Times New Roman" w:hAnsi="Times New Roman" w:cs="Times New Roman"/>
            <w:i/>
            <w:rPrChange w:id="690" w:author="Kathy Baylis" w:date="2016-02-03T06:34:00Z">
              <w:rPr>
                <w:rFonts w:ascii="Times New Roman" w:hAnsi="Times New Roman" w:cs="Times New Roman"/>
              </w:rPr>
            </w:rPrChange>
          </w:rPr>
          <w:t xml:space="preserve"> </w:t>
        </w:r>
      </w:ins>
      <w:ins w:id="691" w:author="Kathy Baylis" w:date="2016-02-03T06:33:00Z">
        <w:r w:rsidR="00146FD0" w:rsidRPr="00146FD0">
          <w:rPr>
            <w:rFonts w:ascii="Times New Roman" w:hAnsi="Times New Roman" w:cs="Times New Roman"/>
            <w:i/>
            <w:rPrChange w:id="692" w:author="Kathy Baylis" w:date="2016-02-03T06:34:00Z">
              <w:rPr>
                <w:rFonts w:ascii="Times New Roman" w:hAnsi="Times New Roman" w:cs="Times New Roman"/>
              </w:rPr>
            </w:rPrChange>
          </w:rPr>
          <w:t xml:space="preserve"> sp.</w:t>
        </w:r>
      </w:ins>
      <w:ins w:id="693" w:author="Kathy Baylis" w:date="2016-02-03T05:53:00Z">
        <w:r w:rsidR="00146FD0">
          <w:rPr>
            <w:rFonts w:ascii="Times New Roman" w:hAnsi="Times New Roman" w:cs="Times New Roman"/>
          </w:rPr>
          <w:t xml:space="preserve"> an increase in the amount of </w:t>
        </w:r>
        <w:proofErr w:type="spellStart"/>
        <w:r w:rsidR="00146FD0" w:rsidRPr="00146FD0">
          <w:rPr>
            <w:rFonts w:ascii="Times New Roman" w:hAnsi="Times New Roman" w:cs="Times New Roman"/>
            <w:i/>
            <w:rPrChange w:id="694" w:author="Kathy Baylis" w:date="2016-02-03T06:34:00Z">
              <w:rPr>
                <w:rFonts w:ascii="Times New Roman" w:hAnsi="Times New Roman" w:cs="Times New Roman"/>
              </w:rPr>
            </w:rPrChange>
          </w:rPr>
          <w:t>N</w:t>
        </w:r>
        <w:r w:rsidR="004357BF" w:rsidRPr="00146FD0">
          <w:rPr>
            <w:rFonts w:ascii="Times New Roman" w:hAnsi="Times New Roman" w:cs="Times New Roman"/>
            <w:i/>
            <w:rPrChange w:id="695" w:author="Kathy Baylis" w:date="2016-02-03T06:34:00Z">
              <w:rPr>
                <w:rFonts w:ascii="Times New Roman" w:hAnsi="Times New Roman" w:cs="Times New Roman"/>
              </w:rPr>
            </w:rPrChange>
          </w:rPr>
          <w:t>osema</w:t>
        </w:r>
      </w:ins>
      <w:proofErr w:type="spellEnd"/>
      <w:ins w:id="696" w:author="Kathy Baylis" w:date="2016-02-03T06:33:00Z">
        <w:r w:rsidR="00146FD0" w:rsidRPr="00146FD0">
          <w:rPr>
            <w:rFonts w:ascii="Times New Roman" w:hAnsi="Times New Roman" w:cs="Times New Roman"/>
            <w:i/>
            <w:rPrChange w:id="697" w:author="Kathy Baylis" w:date="2016-02-03T06:34:00Z">
              <w:rPr>
                <w:rFonts w:ascii="Times New Roman" w:hAnsi="Times New Roman" w:cs="Times New Roman"/>
              </w:rPr>
            </w:rPrChange>
          </w:rPr>
          <w:t xml:space="preserve"> sp.</w:t>
        </w:r>
      </w:ins>
      <w:ins w:id="698" w:author="Kathy Baylis" w:date="2016-02-03T05:53:00Z">
        <w:r w:rsidR="004357BF">
          <w:rPr>
            <w:rFonts w:ascii="Times New Roman" w:hAnsi="Times New Roman" w:cs="Times New Roman"/>
          </w:rPr>
          <w:t xml:space="preserve"> detected, with </w:t>
        </w:r>
      </w:ins>
      <w:ins w:id="699" w:author="Kathy Baylis" w:date="2016-02-03T05:54:00Z">
        <w:r w:rsidR="00414811">
          <w:rPr>
            <w:rFonts w:ascii="Times New Roman" w:hAnsi="Times New Roman" w:cs="Times New Roman"/>
          </w:rPr>
          <w:t xml:space="preserve">a ten percent increase in citrus associated with a </w:t>
        </w:r>
      </w:ins>
      <w:ins w:id="700" w:author="Kathy Baylis" w:date="2016-02-03T05:55:00Z">
        <w:r w:rsidR="00414811">
          <w:rPr>
            <w:rFonts w:ascii="Times New Roman" w:hAnsi="Times New Roman" w:cs="Times New Roman"/>
          </w:rPr>
          <w:t>nearly six percent incre</w:t>
        </w:r>
        <w:r w:rsidR="00146FD0">
          <w:rPr>
            <w:rFonts w:ascii="Times New Roman" w:hAnsi="Times New Roman" w:cs="Times New Roman"/>
          </w:rPr>
          <w:t xml:space="preserve">ase in the probability of </w:t>
        </w:r>
        <w:proofErr w:type="spellStart"/>
        <w:r w:rsidR="00146FD0" w:rsidRPr="00146FD0">
          <w:rPr>
            <w:rFonts w:ascii="Times New Roman" w:hAnsi="Times New Roman" w:cs="Times New Roman"/>
            <w:i/>
            <w:rPrChange w:id="701" w:author="Kathy Baylis" w:date="2016-02-03T06:34:00Z">
              <w:rPr>
                <w:rFonts w:ascii="Times New Roman" w:hAnsi="Times New Roman" w:cs="Times New Roman"/>
              </w:rPr>
            </w:rPrChange>
          </w:rPr>
          <w:t>Nos</w:t>
        </w:r>
      </w:ins>
      <w:ins w:id="702" w:author="Kathy Baylis" w:date="2016-02-03T06:33:00Z">
        <w:r w:rsidR="00146FD0" w:rsidRPr="00146FD0">
          <w:rPr>
            <w:rFonts w:ascii="Times New Roman" w:hAnsi="Times New Roman" w:cs="Times New Roman"/>
            <w:i/>
            <w:rPrChange w:id="703" w:author="Kathy Baylis" w:date="2016-02-03T06:34:00Z">
              <w:rPr>
                <w:rFonts w:ascii="Times New Roman" w:hAnsi="Times New Roman" w:cs="Times New Roman"/>
              </w:rPr>
            </w:rPrChange>
          </w:rPr>
          <w:t>e</w:t>
        </w:r>
      </w:ins>
      <w:ins w:id="704" w:author="Kathy Baylis" w:date="2016-02-03T05:55:00Z">
        <w:r w:rsidR="00146FD0" w:rsidRPr="00146FD0">
          <w:rPr>
            <w:rFonts w:ascii="Times New Roman" w:hAnsi="Times New Roman" w:cs="Times New Roman"/>
            <w:i/>
            <w:rPrChange w:id="705" w:author="Kathy Baylis" w:date="2016-02-03T06:34:00Z">
              <w:rPr>
                <w:rFonts w:ascii="Times New Roman" w:hAnsi="Times New Roman" w:cs="Times New Roman"/>
              </w:rPr>
            </w:rPrChange>
          </w:rPr>
          <w:t>ma</w:t>
        </w:r>
      </w:ins>
      <w:proofErr w:type="spellEnd"/>
      <w:ins w:id="706" w:author="Kathy Baylis" w:date="2016-02-03T06:33:00Z">
        <w:r w:rsidR="00146FD0">
          <w:rPr>
            <w:rFonts w:ascii="Times New Roman" w:hAnsi="Times New Roman" w:cs="Times New Roman"/>
            <w:i/>
            <w:rPrChange w:id="707" w:author="Kathy Baylis" w:date="2016-02-03T06:34:00Z">
              <w:rPr>
                <w:rFonts w:ascii="Times New Roman" w:hAnsi="Times New Roman" w:cs="Times New Roman"/>
                <w:i/>
              </w:rPr>
            </w:rPrChange>
          </w:rPr>
          <w:t xml:space="preserve"> s</w:t>
        </w:r>
        <w:r w:rsidR="00146FD0" w:rsidRPr="00146FD0">
          <w:rPr>
            <w:rFonts w:ascii="Times New Roman" w:hAnsi="Times New Roman" w:cs="Times New Roman"/>
            <w:i/>
            <w:rPrChange w:id="708" w:author="Kathy Baylis" w:date="2016-02-03T06:34:00Z">
              <w:rPr>
                <w:rFonts w:ascii="Times New Roman" w:hAnsi="Times New Roman" w:cs="Times New Roman"/>
              </w:rPr>
            </w:rPrChange>
          </w:rPr>
          <w:t>p.</w:t>
        </w:r>
      </w:ins>
      <w:ins w:id="709" w:author="Kathy Baylis" w:date="2016-02-03T05:55:00Z">
        <w:r w:rsidR="00414811">
          <w:rPr>
            <w:rFonts w:ascii="Times New Roman" w:hAnsi="Times New Roman" w:cs="Times New Roman"/>
          </w:rPr>
          <w:t xml:space="preserve"> and </w:t>
        </w:r>
      </w:ins>
      <w:ins w:id="710" w:author="Kathy Baylis" w:date="2016-02-03T05:54:00Z">
        <w:r w:rsidR="00414811">
          <w:rPr>
            <w:rFonts w:ascii="Times New Roman" w:hAnsi="Times New Roman" w:cs="Times New Roman"/>
          </w:rPr>
          <w:t xml:space="preserve">1.3% increase in the </w:t>
        </w:r>
      </w:ins>
      <w:ins w:id="711" w:author="Kathy Baylis" w:date="2016-02-03T05:55:00Z">
        <w:r w:rsidR="00414811">
          <w:rPr>
            <w:rFonts w:ascii="Times New Roman" w:hAnsi="Times New Roman" w:cs="Times New Roman"/>
          </w:rPr>
          <w:t xml:space="preserve">amount of </w:t>
        </w:r>
        <w:proofErr w:type="spellStart"/>
        <w:r w:rsidR="00414811" w:rsidRPr="00146FD0">
          <w:rPr>
            <w:rFonts w:ascii="Times New Roman" w:hAnsi="Times New Roman" w:cs="Times New Roman"/>
            <w:i/>
            <w:rPrChange w:id="712" w:author="Kathy Baylis" w:date="2016-02-03T06:34:00Z">
              <w:rPr>
                <w:rFonts w:ascii="Times New Roman" w:hAnsi="Times New Roman" w:cs="Times New Roman"/>
              </w:rPr>
            </w:rPrChange>
          </w:rPr>
          <w:t>Nosema</w:t>
        </w:r>
      </w:ins>
      <w:proofErr w:type="spellEnd"/>
      <w:ins w:id="713" w:author="Kathy Baylis" w:date="2016-02-03T06:33:00Z">
        <w:r w:rsidR="00146FD0" w:rsidRPr="00146FD0">
          <w:rPr>
            <w:rFonts w:ascii="Times New Roman" w:hAnsi="Times New Roman" w:cs="Times New Roman"/>
            <w:i/>
            <w:rPrChange w:id="714" w:author="Kathy Baylis" w:date="2016-02-03T06:34:00Z">
              <w:rPr>
                <w:rFonts w:ascii="Times New Roman" w:hAnsi="Times New Roman" w:cs="Times New Roman"/>
              </w:rPr>
            </w:rPrChange>
          </w:rPr>
          <w:t xml:space="preserve"> sp.</w:t>
        </w:r>
      </w:ins>
      <w:ins w:id="715" w:author="Kathy Baylis" w:date="2016-02-03T05:55:00Z">
        <w:r w:rsidR="00414811">
          <w:rPr>
            <w:rFonts w:ascii="Times New Roman" w:hAnsi="Times New Roman" w:cs="Times New Roman"/>
          </w:rPr>
          <w:t xml:space="preserve">.  Similarly, </w:t>
        </w:r>
      </w:ins>
      <w:ins w:id="716" w:author="Kathy Baylis" w:date="2016-02-03T05:58:00Z">
        <w:r w:rsidR="00414811">
          <w:rPr>
            <w:rFonts w:ascii="Times New Roman" w:hAnsi="Times New Roman" w:cs="Times New Roman"/>
          </w:rPr>
          <w:t xml:space="preserve">a ten percent </w:t>
        </w:r>
      </w:ins>
      <w:ins w:id="717" w:author="Kathy Baylis" w:date="2016-02-03T05:56:00Z">
        <w:r w:rsidR="00414811">
          <w:rPr>
            <w:rFonts w:ascii="Times New Roman" w:hAnsi="Times New Roman" w:cs="Times New Roman"/>
          </w:rPr>
          <w:t xml:space="preserve">larger </w:t>
        </w:r>
      </w:ins>
      <w:proofErr w:type="spellStart"/>
      <w:ins w:id="718" w:author="Kathy Baylis" w:date="2016-02-03T05:55:00Z">
        <w:r w:rsidR="00414811">
          <w:rPr>
            <w:rFonts w:ascii="Times New Roman" w:hAnsi="Times New Roman" w:cs="Times New Roman"/>
          </w:rPr>
          <w:t>treefruit</w:t>
        </w:r>
      </w:ins>
      <w:proofErr w:type="spellEnd"/>
      <w:ins w:id="719" w:author="Kathy Baylis" w:date="2016-02-03T05:56:00Z">
        <w:r w:rsidR="00414811">
          <w:rPr>
            <w:rFonts w:ascii="Times New Roman" w:hAnsi="Times New Roman" w:cs="Times New Roman"/>
          </w:rPr>
          <w:t xml:space="preserve"> and horticulture </w:t>
        </w:r>
      </w:ins>
      <w:ins w:id="720" w:author="Kathy Baylis" w:date="2016-02-03T05:58:00Z">
        <w:r w:rsidR="00414811">
          <w:rPr>
            <w:rFonts w:ascii="Times New Roman" w:hAnsi="Times New Roman" w:cs="Times New Roman"/>
          </w:rPr>
          <w:t xml:space="preserve">area </w:t>
        </w:r>
      </w:ins>
      <w:ins w:id="721" w:author="Kathy Baylis" w:date="2016-02-03T05:56:00Z">
        <w:r w:rsidR="00414811">
          <w:rPr>
            <w:rFonts w:ascii="Times New Roman" w:hAnsi="Times New Roman" w:cs="Times New Roman"/>
          </w:rPr>
          <w:t xml:space="preserve">nearby were </w:t>
        </w:r>
      </w:ins>
      <w:ins w:id="722" w:author="Kathy Baylis" w:date="2016-02-03T05:57:00Z">
        <w:r w:rsidR="00414811">
          <w:rPr>
            <w:rFonts w:ascii="Times New Roman" w:hAnsi="Times New Roman" w:cs="Times New Roman"/>
          </w:rPr>
          <w:t>associated with a half a per</w:t>
        </w:r>
        <w:r w:rsidR="00146FD0">
          <w:rPr>
            <w:rFonts w:ascii="Times New Roman" w:hAnsi="Times New Roman" w:cs="Times New Roman"/>
          </w:rPr>
          <w:t xml:space="preserve">cent increase in the amount of </w:t>
        </w:r>
        <w:proofErr w:type="spellStart"/>
        <w:r w:rsidR="00146FD0" w:rsidRPr="00146FD0">
          <w:rPr>
            <w:rFonts w:ascii="Times New Roman" w:hAnsi="Times New Roman" w:cs="Times New Roman"/>
            <w:i/>
            <w:rPrChange w:id="723" w:author="Kathy Baylis" w:date="2016-02-03T06:34:00Z">
              <w:rPr>
                <w:rFonts w:ascii="Times New Roman" w:hAnsi="Times New Roman" w:cs="Times New Roman"/>
              </w:rPr>
            </w:rPrChange>
          </w:rPr>
          <w:t>N</w:t>
        </w:r>
        <w:r w:rsidR="00414811" w:rsidRPr="00146FD0">
          <w:rPr>
            <w:rFonts w:ascii="Times New Roman" w:hAnsi="Times New Roman" w:cs="Times New Roman"/>
            <w:i/>
            <w:rPrChange w:id="724" w:author="Kathy Baylis" w:date="2016-02-03T06:34:00Z">
              <w:rPr>
                <w:rFonts w:ascii="Times New Roman" w:hAnsi="Times New Roman" w:cs="Times New Roman"/>
              </w:rPr>
            </w:rPrChange>
          </w:rPr>
          <w:t>osema</w:t>
        </w:r>
      </w:ins>
      <w:proofErr w:type="spellEnd"/>
      <w:ins w:id="725" w:author="Kathy Baylis" w:date="2016-02-03T06:33:00Z">
        <w:r w:rsidR="00146FD0" w:rsidRPr="00146FD0">
          <w:rPr>
            <w:rFonts w:ascii="Times New Roman" w:hAnsi="Times New Roman" w:cs="Times New Roman"/>
            <w:i/>
            <w:rPrChange w:id="726" w:author="Kathy Baylis" w:date="2016-02-03T06:34:00Z">
              <w:rPr>
                <w:rFonts w:ascii="Times New Roman" w:hAnsi="Times New Roman" w:cs="Times New Roman"/>
              </w:rPr>
            </w:rPrChange>
          </w:rPr>
          <w:t xml:space="preserve"> sp.</w:t>
        </w:r>
      </w:ins>
      <w:ins w:id="727" w:author="Kathy Baylis" w:date="2016-02-03T05:57:00Z">
        <w:r w:rsidR="00414811">
          <w:rPr>
            <w:rFonts w:ascii="Times New Roman" w:hAnsi="Times New Roman" w:cs="Times New Roman"/>
          </w:rPr>
          <w:t xml:space="preserve"> and a two percent increase in disease incidence (for horticulture).</w:t>
        </w:r>
      </w:ins>
      <w:ins w:id="728" w:author="Kathy Baylis" w:date="2016-02-03T05:58:00Z">
        <w:r w:rsidR="00414811">
          <w:rPr>
            <w:rFonts w:ascii="Times New Roman" w:hAnsi="Times New Roman" w:cs="Times New Roman"/>
          </w:rPr>
          <w:t xml:space="preserve">  </w:t>
        </w:r>
      </w:ins>
      <w:ins w:id="729" w:author="Kathy Baylis" w:date="2016-02-03T06:23:00Z">
        <w:r w:rsidR="00EC4D16">
          <w:rPr>
            <w:rFonts w:ascii="Times New Roman" w:hAnsi="Times New Roman" w:cs="Times New Roman"/>
          </w:rPr>
          <w:t xml:space="preserve">Last, a ten percent increase in acres of berries (a combination of strawberries, cranberries, blueberries and </w:t>
        </w:r>
        <w:proofErr w:type="spellStart"/>
        <w:r w:rsidR="00EC4D16">
          <w:rPr>
            <w:rFonts w:ascii="Times New Roman" w:hAnsi="Times New Roman" w:cs="Times New Roman"/>
          </w:rPr>
          <w:t>caneberries</w:t>
        </w:r>
        <w:proofErr w:type="spellEnd"/>
        <w:r w:rsidR="00EC4D16">
          <w:rPr>
            <w:rFonts w:ascii="Times New Roman" w:hAnsi="Times New Roman" w:cs="Times New Roman"/>
          </w:rPr>
          <w:t xml:space="preserve">) is associated with </w:t>
        </w:r>
        <w:proofErr w:type="gramStart"/>
        <w:r w:rsidR="00EC4D16">
          <w:rPr>
            <w:rFonts w:ascii="Times New Roman" w:hAnsi="Times New Roman" w:cs="Times New Roman"/>
          </w:rPr>
          <w:t>an</w:t>
        </w:r>
        <w:proofErr w:type="gramEnd"/>
        <w:r w:rsidR="00EC4D16">
          <w:rPr>
            <w:rFonts w:ascii="Times New Roman" w:hAnsi="Times New Roman" w:cs="Times New Roman"/>
          </w:rPr>
          <w:t xml:space="preserve"> four percent increase in incidence.  </w:t>
        </w:r>
      </w:ins>
      <w:ins w:id="730" w:author="Kathy Baylis" w:date="2016-02-03T05:58:00Z">
        <w:r w:rsidR="00414811">
          <w:rPr>
            <w:rFonts w:ascii="Times New Roman" w:hAnsi="Times New Roman" w:cs="Times New Roman"/>
          </w:rPr>
          <w:t>Given that the timing and location of sample collection was not random, we control for USDA region, season and year.</w:t>
        </w:r>
      </w:ins>
    </w:p>
    <w:p w14:paraId="444F0587" w14:textId="719CC7B8" w:rsidR="00414811" w:rsidRDefault="00414811">
      <w:pPr>
        <w:spacing w:line="480" w:lineRule="auto"/>
        <w:rPr>
          <w:ins w:id="731" w:author="Kathy Baylis" w:date="2016-02-03T06:09:00Z"/>
          <w:rFonts w:ascii="Times New Roman" w:hAnsi="Times New Roman" w:cs="Times New Roman"/>
        </w:rPr>
        <w:pPrChange w:id="732" w:author="Kathy Baylis" w:date="2016-02-02T21:33:00Z">
          <w:pPr/>
        </w:pPrChange>
      </w:pPr>
      <w:ins w:id="733" w:author="Kathy Baylis" w:date="2016-02-03T06:00:00Z">
        <w:r>
          <w:rPr>
            <w:rFonts w:ascii="Times New Roman" w:hAnsi="Times New Roman" w:cs="Times New Roman"/>
          </w:rPr>
          <w:tab/>
        </w:r>
        <w:proofErr w:type="spellStart"/>
        <w:r>
          <w:rPr>
            <w:rFonts w:ascii="Times New Roman" w:hAnsi="Times New Roman" w:cs="Times New Roman"/>
          </w:rPr>
          <w:t>Varroa</w:t>
        </w:r>
        <w:proofErr w:type="spellEnd"/>
        <w:r>
          <w:rPr>
            <w:rFonts w:ascii="Times New Roman" w:hAnsi="Times New Roman" w:cs="Times New Roman"/>
          </w:rPr>
          <w:t xml:space="preserve"> destructor was less clearly associated with landscape.  </w:t>
        </w:r>
      </w:ins>
      <w:ins w:id="734" w:author="Kathy Baylis" w:date="2016-02-03T06:07:00Z">
        <w:r w:rsidR="009615BC">
          <w:rPr>
            <w:rFonts w:ascii="Times New Roman" w:hAnsi="Times New Roman" w:cs="Times New Roman"/>
          </w:rPr>
          <w:t xml:space="preserve">A ten percent increase in almond acres was associated with a two percent increase in the number of mites and a ten percent increase in developed land was associated with a four percent increase in the number of mites (p&lt;0.1 for almonds and p&lt;0.01 for developed land).  </w:t>
        </w:r>
      </w:ins>
    </w:p>
    <w:p w14:paraId="26A6E338" w14:textId="2E296D92" w:rsidR="009615BC" w:rsidRDefault="009615BC">
      <w:pPr>
        <w:spacing w:line="480" w:lineRule="auto"/>
        <w:rPr>
          <w:ins w:id="735" w:author="Kathy Baylis" w:date="2016-02-03T06:22:00Z"/>
          <w:rFonts w:ascii="Times New Roman" w:hAnsi="Times New Roman" w:cs="Times New Roman"/>
        </w:rPr>
        <w:pPrChange w:id="736" w:author="Kathy Baylis" w:date="2016-02-02T21:33:00Z">
          <w:pPr/>
        </w:pPrChange>
      </w:pPr>
      <w:ins w:id="737" w:author="Kathy Baylis" w:date="2016-02-03T06:09:00Z">
        <w:r>
          <w:rPr>
            <w:rFonts w:ascii="Times New Roman" w:hAnsi="Times New Roman" w:cs="Times New Roman"/>
          </w:rPr>
          <w:tab/>
          <w:t xml:space="preserve">We also compared the incidence of viruses to surrounding landscape and found that </w:t>
        </w:r>
      </w:ins>
      <w:ins w:id="738" w:author="Kathy Baylis" w:date="2016-02-03T06:11:00Z">
        <w:r>
          <w:rPr>
            <w:rFonts w:ascii="Times New Roman" w:hAnsi="Times New Roman" w:cs="Times New Roman"/>
          </w:rPr>
          <w:t xml:space="preserve">Acute Bee </w:t>
        </w:r>
      </w:ins>
      <w:ins w:id="739" w:author="Kathy Baylis" w:date="2016-02-03T06:12:00Z">
        <w:r>
          <w:rPr>
            <w:rFonts w:ascii="Times New Roman" w:hAnsi="Times New Roman" w:cs="Times New Roman"/>
          </w:rPr>
          <w:t>Paralysis</w:t>
        </w:r>
      </w:ins>
      <w:ins w:id="740" w:author="Kathy Baylis" w:date="2016-02-03T06:11:00Z">
        <w:r>
          <w:rPr>
            <w:rFonts w:ascii="Times New Roman" w:hAnsi="Times New Roman" w:cs="Times New Roman"/>
          </w:rPr>
          <w:t xml:space="preserve"> and </w:t>
        </w:r>
      </w:ins>
      <w:ins w:id="741" w:author="Kathy Baylis" w:date="2016-02-03T06:12:00Z">
        <w:r>
          <w:rPr>
            <w:rFonts w:ascii="Times New Roman" w:hAnsi="Times New Roman" w:cs="Times New Roman"/>
          </w:rPr>
          <w:t>Israeli</w:t>
        </w:r>
      </w:ins>
      <w:ins w:id="742" w:author="Kathy Baylis" w:date="2016-02-03T06:11:00Z">
        <w:r>
          <w:rPr>
            <w:rFonts w:ascii="Times New Roman" w:hAnsi="Times New Roman" w:cs="Times New Roman"/>
          </w:rPr>
          <w:t xml:space="preserve"> Acute Bee </w:t>
        </w:r>
      </w:ins>
      <w:ins w:id="743" w:author="Kathy Baylis" w:date="2016-02-03T06:12:00Z">
        <w:r>
          <w:rPr>
            <w:rFonts w:ascii="Times New Roman" w:hAnsi="Times New Roman" w:cs="Times New Roman"/>
          </w:rPr>
          <w:t>Paralysis</w:t>
        </w:r>
      </w:ins>
      <w:ins w:id="744" w:author="Kathy Baylis" w:date="2016-02-03T06:11:00Z">
        <w:r>
          <w:rPr>
            <w:rFonts w:ascii="Times New Roman" w:hAnsi="Times New Roman" w:cs="Times New Roman"/>
          </w:rPr>
          <w:t xml:space="preserve"> Virus </w:t>
        </w:r>
      </w:ins>
      <w:ins w:id="745" w:author="Kathy Baylis" w:date="2016-02-03T06:25:00Z">
        <w:r w:rsidR="00EC4D16">
          <w:rPr>
            <w:rFonts w:ascii="Times New Roman" w:hAnsi="Times New Roman" w:cs="Times New Roman"/>
          </w:rPr>
          <w:t xml:space="preserve">followed similar patterns as </w:t>
        </w:r>
        <w:proofErr w:type="spellStart"/>
        <w:r w:rsidR="00EC4D16">
          <w:rPr>
            <w:rFonts w:ascii="Times New Roman" w:hAnsi="Times New Roman" w:cs="Times New Roman"/>
          </w:rPr>
          <w:t>Nosema</w:t>
        </w:r>
        <w:proofErr w:type="spellEnd"/>
        <w:r w:rsidR="00EC4D16">
          <w:rPr>
            <w:rFonts w:ascii="Times New Roman" w:hAnsi="Times New Roman" w:cs="Times New Roman"/>
          </w:rPr>
          <w:t>.  The incidence of b</w:t>
        </w:r>
      </w:ins>
      <w:ins w:id="746" w:author="Kathy Baylis" w:date="2016-02-03T06:10:00Z">
        <w:r>
          <w:rPr>
            <w:rFonts w:ascii="Times New Roman" w:hAnsi="Times New Roman" w:cs="Times New Roman"/>
          </w:rPr>
          <w:t>oth</w:t>
        </w:r>
      </w:ins>
      <w:ins w:id="747" w:author="Kathy Baylis" w:date="2016-02-03T06:25:00Z">
        <w:r w:rsidR="00EC4D16">
          <w:rPr>
            <w:rFonts w:ascii="Times New Roman" w:hAnsi="Times New Roman" w:cs="Times New Roman"/>
          </w:rPr>
          <w:t xml:space="preserve"> viruses was found to be</w:t>
        </w:r>
      </w:ins>
      <w:ins w:id="748" w:author="Kathy Baylis" w:date="2016-02-03T06:10:00Z">
        <w:r>
          <w:rPr>
            <w:rFonts w:ascii="Times New Roman" w:hAnsi="Times New Roman" w:cs="Times New Roman"/>
          </w:rPr>
          <w:t xml:space="preserve"> higher near corn acres during planting</w:t>
        </w:r>
      </w:ins>
      <w:ins w:id="749" w:author="Kathy Baylis" w:date="2016-02-03T06:14:00Z">
        <w:r>
          <w:rPr>
            <w:rFonts w:ascii="Times New Roman" w:hAnsi="Times New Roman" w:cs="Times New Roman"/>
          </w:rPr>
          <w:t>, with a 10 percent increase in acres generating an 11 and 16 percent increase in the probability of the two diseases</w:t>
        </w:r>
      </w:ins>
      <w:ins w:id="750" w:author="Kathy Baylis" w:date="2016-02-03T06:10:00Z">
        <w:r>
          <w:rPr>
            <w:rFonts w:ascii="Times New Roman" w:hAnsi="Times New Roman" w:cs="Times New Roman"/>
          </w:rPr>
          <w:t xml:space="preserve">. Israeli Acute Bee </w:t>
        </w:r>
        <w:r>
          <w:rPr>
            <w:rFonts w:ascii="Times New Roman" w:hAnsi="Times New Roman" w:cs="Times New Roman"/>
          </w:rPr>
          <w:lastRenderedPageBreak/>
          <w:t xml:space="preserve">Paralysis is also more likely </w:t>
        </w:r>
      </w:ins>
      <w:ins w:id="751" w:author="Kathy Baylis" w:date="2016-02-03T06:13:00Z">
        <w:r>
          <w:rPr>
            <w:rFonts w:ascii="Times New Roman" w:hAnsi="Times New Roman" w:cs="Times New Roman"/>
          </w:rPr>
          <w:t xml:space="preserve">near larger acres of winter wheat during planting </w:t>
        </w:r>
      </w:ins>
      <w:ins w:id="752" w:author="Kathy Baylis" w:date="2016-02-03T06:15:00Z">
        <w:r>
          <w:rPr>
            <w:rFonts w:ascii="Times New Roman" w:hAnsi="Times New Roman" w:cs="Times New Roman"/>
          </w:rPr>
          <w:t xml:space="preserve">(a ten percent increase in acres </w:t>
        </w:r>
      </w:ins>
      <w:ins w:id="753" w:author="Kathy Baylis" w:date="2016-02-03T06:16:00Z">
        <w:r>
          <w:rPr>
            <w:rFonts w:ascii="Times New Roman" w:hAnsi="Times New Roman" w:cs="Times New Roman"/>
          </w:rPr>
          <w:t>associated with</w:t>
        </w:r>
      </w:ins>
      <w:ins w:id="754" w:author="Kathy Baylis" w:date="2016-02-03T06:15:00Z">
        <w:r>
          <w:rPr>
            <w:rFonts w:ascii="Times New Roman" w:hAnsi="Times New Roman" w:cs="Times New Roman"/>
          </w:rPr>
          <w:t xml:space="preserve"> a 13 percent increase in incidence) </w:t>
        </w:r>
      </w:ins>
      <w:ins w:id="755" w:author="Kathy Baylis" w:date="2016-02-03T06:13:00Z">
        <w:r>
          <w:rPr>
            <w:rFonts w:ascii="Times New Roman" w:hAnsi="Times New Roman" w:cs="Times New Roman"/>
          </w:rPr>
          <w:t>and near a larger acres of oranges</w:t>
        </w:r>
      </w:ins>
      <w:ins w:id="756" w:author="Kathy Baylis" w:date="2016-02-03T06:15:00Z">
        <w:r>
          <w:rPr>
            <w:rFonts w:ascii="Times New Roman" w:hAnsi="Times New Roman" w:cs="Times New Roman"/>
          </w:rPr>
          <w:t xml:space="preserve"> (a ten percent increase in acres associated</w:t>
        </w:r>
      </w:ins>
      <w:ins w:id="757" w:author="Kathy Baylis" w:date="2016-02-03T06:16:00Z">
        <w:r>
          <w:rPr>
            <w:rFonts w:ascii="Times New Roman" w:hAnsi="Times New Roman" w:cs="Times New Roman"/>
          </w:rPr>
          <w:t xml:space="preserve"> with </w:t>
        </w:r>
        <w:proofErr w:type="gramStart"/>
        <w:r>
          <w:rPr>
            <w:rFonts w:ascii="Times New Roman" w:hAnsi="Times New Roman" w:cs="Times New Roman"/>
          </w:rPr>
          <w:t>a</w:t>
        </w:r>
        <w:proofErr w:type="gramEnd"/>
        <w:r>
          <w:rPr>
            <w:rFonts w:ascii="Times New Roman" w:hAnsi="Times New Roman" w:cs="Times New Roman"/>
          </w:rPr>
          <w:t xml:space="preserve"> 11 percent increase in incidence)</w:t>
        </w:r>
      </w:ins>
      <w:ins w:id="758" w:author="Kathy Baylis" w:date="2016-02-03T06:13:00Z">
        <w:r>
          <w:rPr>
            <w:rFonts w:ascii="Times New Roman" w:hAnsi="Times New Roman" w:cs="Times New Roman"/>
          </w:rPr>
          <w:t xml:space="preserve">.  </w:t>
        </w:r>
      </w:ins>
      <w:ins w:id="759" w:author="Kathy Baylis" w:date="2016-02-03T06:17:00Z">
        <w:r w:rsidR="00EC4D16">
          <w:rPr>
            <w:rFonts w:ascii="Times New Roman" w:hAnsi="Times New Roman" w:cs="Times New Roman"/>
          </w:rPr>
          <w:t xml:space="preserve">Black queen cell virus was associated with larger </w:t>
        </w:r>
      </w:ins>
      <w:ins w:id="760" w:author="Kathy Baylis" w:date="2016-02-03T06:20:00Z">
        <w:r w:rsidR="00EC4D16">
          <w:rPr>
            <w:rFonts w:ascii="Times New Roman" w:hAnsi="Times New Roman" w:cs="Times New Roman"/>
          </w:rPr>
          <w:t>soybean acres during planting</w:t>
        </w:r>
      </w:ins>
      <w:ins w:id="761" w:author="Kathy Baylis" w:date="2016-02-03T06:19:00Z">
        <w:r w:rsidR="00EC4D16">
          <w:rPr>
            <w:rFonts w:ascii="Times New Roman" w:hAnsi="Times New Roman" w:cs="Times New Roman"/>
          </w:rPr>
          <w:t xml:space="preserve"> (a ten percent increase in acres associated with a 15 percent increase in incidence)</w:t>
        </w:r>
      </w:ins>
      <w:ins w:id="762" w:author="Kathy Baylis" w:date="2016-02-03T06:17:00Z">
        <w:r w:rsidR="00EC4D16">
          <w:rPr>
            <w:rFonts w:ascii="Times New Roman" w:hAnsi="Times New Roman" w:cs="Times New Roman"/>
          </w:rPr>
          <w:t xml:space="preserve"> and </w:t>
        </w:r>
      </w:ins>
      <w:ins w:id="763" w:author="Kathy Baylis" w:date="2016-02-03T06:18:00Z">
        <w:r w:rsidR="00EC4D16">
          <w:rPr>
            <w:rFonts w:ascii="Times New Roman" w:hAnsi="Times New Roman" w:cs="Times New Roman"/>
          </w:rPr>
          <w:t xml:space="preserve">acres of berries (strawberries, </w:t>
        </w:r>
        <w:proofErr w:type="spellStart"/>
        <w:r w:rsidR="00EC4D16">
          <w:rPr>
            <w:rFonts w:ascii="Times New Roman" w:hAnsi="Times New Roman" w:cs="Times New Roman"/>
          </w:rPr>
          <w:t>caneberries</w:t>
        </w:r>
        <w:proofErr w:type="spellEnd"/>
        <w:r w:rsidR="00EC4D16">
          <w:rPr>
            <w:rFonts w:ascii="Times New Roman" w:hAnsi="Times New Roman" w:cs="Times New Roman"/>
          </w:rPr>
          <w:t>, blueberries and cranberries) and horticulture</w:t>
        </w:r>
      </w:ins>
      <w:ins w:id="764" w:author="Kathy Baylis" w:date="2016-02-03T06:20:00Z">
        <w:r w:rsidR="00EC4D16">
          <w:rPr>
            <w:rFonts w:ascii="Times New Roman" w:hAnsi="Times New Roman" w:cs="Times New Roman"/>
          </w:rPr>
          <w:t xml:space="preserve"> (a ten percent increase in acres associated with a</w:t>
        </w:r>
      </w:ins>
      <w:ins w:id="765" w:author="Kathy Baylis" w:date="2016-02-03T06:21:00Z">
        <w:r w:rsidR="00EC4D16">
          <w:rPr>
            <w:rFonts w:ascii="Times New Roman" w:hAnsi="Times New Roman" w:cs="Times New Roman"/>
          </w:rPr>
          <w:t xml:space="preserve"> 6 percent and 4 percent increase in incidence, respectively</w:t>
        </w:r>
      </w:ins>
      <w:ins w:id="766" w:author="Kathy Baylis" w:date="2016-02-03T06:22:00Z">
        <w:r w:rsidR="00EC4D16">
          <w:rPr>
            <w:rFonts w:ascii="Times New Roman" w:hAnsi="Times New Roman" w:cs="Times New Roman"/>
          </w:rPr>
          <w:t>)</w:t>
        </w:r>
      </w:ins>
      <w:ins w:id="767" w:author="Kathy Baylis" w:date="2016-02-03T06:18:00Z">
        <w:r w:rsidR="00EC4D16">
          <w:rPr>
            <w:rFonts w:ascii="Times New Roman" w:hAnsi="Times New Roman" w:cs="Times New Roman"/>
          </w:rPr>
          <w:t>.</w:t>
        </w:r>
      </w:ins>
    </w:p>
    <w:p w14:paraId="5ADB405C" w14:textId="26F364D8" w:rsidR="00EC4D16" w:rsidRPr="00841FB5" w:rsidRDefault="00EC4D16">
      <w:pPr>
        <w:spacing w:line="480" w:lineRule="auto"/>
        <w:rPr>
          <w:ins w:id="768" w:author="Kathy Baylis" w:date="2016-01-23T11:22:00Z"/>
          <w:rFonts w:ascii="Times New Roman" w:hAnsi="Times New Roman" w:cs="Times New Roman"/>
          <w:rPrChange w:id="769" w:author="Kathy Baylis" w:date="2016-01-23T12:25:00Z">
            <w:rPr>
              <w:ins w:id="770" w:author="Kathy Baylis" w:date="2016-01-23T11:22:00Z"/>
              <w:rFonts w:ascii="Times New Roman" w:hAnsi="Times New Roman" w:cs="Times New Roman"/>
              <w:highlight w:val="yellow"/>
            </w:rPr>
          </w:rPrChange>
        </w:rPr>
        <w:pPrChange w:id="771" w:author="Kathy Baylis" w:date="2016-02-02T21:33:00Z">
          <w:pPr/>
        </w:pPrChange>
      </w:pPr>
      <w:ins w:id="772" w:author="Kathy Baylis" w:date="2016-02-03T06:22:00Z">
        <w:r>
          <w:rPr>
            <w:rFonts w:ascii="Times New Roman" w:hAnsi="Times New Roman" w:cs="Times New Roman"/>
          </w:rPr>
          <w:tab/>
          <w:t xml:space="preserve">Deformed Wing Virus </w:t>
        </w:r>
      </w:ins>
      <w:ins w:id="773" w:author="Kathy Baylis" w:date="2016-02-03T06:25:00Z">
        <w:r>
          <w:rPr>
            <w:rFonts w:ascii="Times New Roman" w:hAnsi="Times New Roman" w:cs="Times New Roman"/>
          </w:rPr>
          <w:t xml:space="preserve">incidence </w:t>
        </w:r>
      </w:ins>
      <w:ins w:id="774" w:author="Kathy Baylis" w:date="2016-02-03T06:28:00Z">
        <w:r w:rsidR="005E3845">
          <w:rPr>
            <w:rFonts w:ascii="Times New Roman" w:hAnsi="Times New Roman" w:cs="Times New Roman"/>
          </w:rPr>
          <w:t xml:space="preserve">was </w:t>
        </w:r>
      </w:ins>
      <w:ins w:id="775" w:author="Kathy Baylis" w:date="2016-02-03T06:25:00Z">
        <w:r>
          <w:rPr>
            <w:rFonts w:ascii="Times New Roman" w:hAnsi="Times New Roman" w:cs="Times New Roman"/>
          </w:rPr>
          <w:t>associated with hay acres, winter wheat during planting and berries</w:t>
        </w:r>
      </w:ins>
      <w:ins w:id="776" w:author="Kathy Baylis" w:date="2016-02-03T06:29:00Z">
        <w:r w:rsidR="005E3845">
          <w:rPr>
            <w:rFonts w:ascii="Times New Roman" w:hAnsi="Times New Roman" w:cs="Times New Roman"/>
          </w:rPr>
          <w:t xml:space="preserve"> </w:t>
        </w:r>
        <w:r w:rsidR="005E3845">
          <w:rPr>
            <w:rFonts w:ascii="Times New Roman" w:hAnsi="Times New Roman" w:cs="Times New Roman"/>
          </w:rPr>
          <w:t>(</w:t>
        </w:r>
        <w:r w:rsidR="005E3845">
          <w:rPr>
            <w:rFonts w:ascii="Times New Roman" w:hAnsi="Times New Roman" w:cs="Times New Roman"/>
          </w:rPr>
          <w:t xml:space="preserve">a </w:t>
        </w:r>
        <w:r w:rsidR="005E3845">
          <w:rPr>
            <w:rFonts w:ascii="Times New Roman" w:hAnsi="Times New Roman" w:cs="Times New Roman"/>
          </w:rPr>
          <w:t>ten percent increase in acres associated with a 5 percent</w:t>
        </w:r>
        <w:r w:rsidR="005E3845">
          <w:rPr>
            <w:rFonts w:ascii="Times New Roman" w:hAnsi="Times New Roman" w:cs="Times New Roman"/>
          </w:rPr>
          <w:t>, 8 percent and ten percent</w:t>
        </w:r>
        <w:r w:rsidR="005E3845">
          <w:rPr>
            <w:rFonts w:ascii="Times New Roman" w:hAnsi="Times New Roman" w:cs="Times New Roman"/>
          </w:rPr>
          <w:t xml:space="preserve"> increase in incidence</w:t>
        </w:r>
        <w:r w:rsidR="005E3845">
          <w:rPr>
            <w:rFonts w:ascii="Times New Roman" w:hAnsi="Times New Roman" w:cs="Times New Roman"/>
          </w:rPr>
          <w:t xml:space="preserve"> respectively</w:t>
        </w:r>
        <w:r w:rsidR="005E3845">
          <w:rPr>
            <w:rFonts w:ascii="Times New Roman" w:hAnsi="Times New Roman" w:cs="Times New Roman"/>
          </w:rPr>
          <w:t>)</w:t>
        </w:r>
      </w:ins>
      <w:ins w:id="777" w:author="Kathy Baylis" w:date="2016-02-03T06:26:00Z">
        <w:r>
          <w:rPr>
            <w:rFonts w:ascii="Times New Roman" w:hAnsi="Times New Roman" w:cs="Times New Roman"/>
          </w:rPr>
          <w:t xml:space="preserve">. </w:t>
        </w:r>
      </w:ins>
      <w:ins w:id="778" w:author="Kathy Baylis" w:date="2016-02-03T06:29:00Z">
        <w:r w:rsidR="005E3845">
          <w:rPr>
            <w:rFonts w:ascii="Times New Roman" w:hAnsi="Times New Roman" w:cs="Times New Roman"/>
          </w:rPr>
          <w:t xml:space="preserve">The incidence of </w:t>
        </w:r>
      </w:ins>
      <w:ins w:id="779" w:author="Kathy Baylis" w:date="2016-02-03T06:26:00Z">
        <w:r>
          <w:rPr>
            <w:rFonts w:ascii="Times New Roman" w:hAnsi="Times New Roman" w:cs="Times New Roman"/>
          </w:rPr>
          <w:t xml:space="preserve">Chalkbrood was associated with </w:t>
        </w:r>
        <w:proofErr w:type="spellStart"/>
        <w:r>
          <w:rPr>
            <w:rFonts w:ascii="Times New Roman" w:hAnsi="Times New Roman" w:cs="Times New Roman"/>
          </w:rPr>
          <w:t>treefruit</w:t>
        </w:r>
        <w:proofErr w:type="spellEnd"/>
        <w:r>
          <w:rPr>
            <w:rFonts w:ascii="Times New Roman" w:hAnsi="Times New Roman" w:cs="Times New Roman"/>
          </w:rPr>
          <w:t xml:space="preserve"> </w:t>
        </w:r>
      </w:ins>
      <w:ins w:id="780" w:author="Kathy Baylis" w:date="2016-02-03T06:29:00Z">
        <w:r w:rsidR="005E3845">
          <w:rPr>
            <w:rFonts w:ascii="Times New Roman" w:hAnsi="Times New Roman" w:cs="Times New Roman"/>
          </w:rPr>
          <w:t xml:space="preserve">(ten percent increase in acres associated with an 11 percent increase in incidence </w:t>
        </w:r>
      </w:ins>
      <w:ins w:id="781" w:author="Kathy Baylis" w:date="2016-02-03T06:26:00Z">
        <w:r>
          <w:rPr>
            <w:rFonts w:ascii="Times New Roman" w:hAnsi="Times New Roman" w:cs="Times New Roman"/>
          </w:rPr>
          <w:t>while the Kashmiri Bee Vi</w:t>
        </w:r>
      </w:ins>
      <w:ins w:id="782" w:author="Kathy Baylis" w:date="2016-02-03T06:28:00Z">
        <w:r w:rsidR="002E1BAC">
          <w:rPr>
            <w:rFonts w:ascii="Times New Roman" w:hAnsi="Times New Roman" w:cs="Times New Roman"/>
          </w:rPr>
          <w:t>r</w:t>
        </w:r>
      </w:ins>
      <w:ins w:id="783" w:author="Kathy Baylis" w:date="2016-02-03T06:26:00Z">
        <w:r>
          <w:rPr>
            <w:rFonts w:ascii="Times New Roman" w:hAnsi="Times New Roman" w:cs="Times New Roman"/>
          </w:rPr>
          <w:t xml:space="preserve">us was associated with soybean acres during planting, alfalfa acres during planting, </w:t>
        </w:r>
        <w:proofErr w:type="spellStart"/>
        <w:r>
          <w:rPr>
            <w:rFonts w:ascii="Times New Roman" w:hAnsi="Times New Roman" w:cs="Times New Roman"/>
          </w:rPr>
          <w:t>treefuit</w:t>
        </w:r>
        <w:proofErr w:type="spellEnd"/>
        <w:r>
          <w:rPr>
            <w:rFonts w:ascii="Times New Roman" w:hAnsi="Times New Roman" w:cs="Times New Roman"/>
          </w:rPr>
          <w:t xml:space="preserve"> and developed land</w:t>
        </w:r>
      </w:ins>
      <w:ins w:id="784" w:author="Kathy Baylis" w:date="2016-02-03T06:30:00Z">
        <w:r w:rsidR="005E3845">
          <w:rPr>
            <w:rFonts w:ascii="Times New Roman" w:hAnsi="Times New Roman" w:cs="Times New Roman"/>
          </w:rPr>
          <w:t xml:space="preserve"> (a ten percent increase in acres associated with a </w:t>
        </w:r>
      </w:ins>
      <w:ins w:id="785" w:author="Kathy Baylis" w:date="2016-02-03T06:31:00Z">
        <w:r w:rsidR="005E3845">
          <w:rPr>
            <w:rFonts w:ascii="Times New Roman" w:hAnsi="Times New Roman" w:cs="Times New Roman"/>
          </w:rPr>
          <w:t>35, 15 10 and 53 percent increase in incidence)</w:t>
        </w:r>
      </w:ins>
      <w:ins w:id="786" w:author="Kathy Baylis" w:date="2016-02-03T06:26:00Z">
        <w:r>
          <w:rPr>
            <w:rFonts w:ascii="Times New Roman" w:hAnsi="Times New Roman" w:cs="Times New Roman"/>
          </w:rPr>
          <w:t>.</w:t>
        </w:r>
      </w:ins>
      <w:ins w:id="787" w:author="Kathy Baylis" w:date="2016-02-03T06:31:00Z">
        <w:r w:rsidR="00EA601B">
          <w:rPr>
            <w:rFonts w:ascii="Times New Roman" w:hAnsi="Times New Roman" w:cs="Times New Roman"/>
          </w:rPr>
          <w:t xml:space="preserve">  </w:t>
        </w:r>
      </w:ins>
    </w:p>
    <w:p w14:paraId="3289F28C" w14:textId="28EFF4DC" w:rsidR="00EF659A" w:rsidRPr="0094303B" w:rsidDel="00AE3984" w:rsidRDefault="00EF659A" w:rsidP="001A2C56">
      <w:pPr>
        <w:rPr>
          <w:del w:id="788" w:author="Kathy Baylis" w:date="2016-01-23T11:22:00Z"/>
          <w:rFonts w:ascii="Times New Roman" w:hAnsi="Times New Roman" w:cs="Times New Roman"/>
        </w:rPr>
      </w:pPr>
      <w:del w:id="789" w:author="Kathy Baylis" w:date="2016-01-23T11:22:00Z">
        <w:r w:rsidRPr="0094303B" w:rsidDel="00AE3984">
          <w:rPr>
            <w:rFonts w:ascii="Times New Roman" w:hAnsi="Times New Roman" w:cs="Times New Roman"/>
            <w:highlight w:val="yellow"/>
          </w:rPr>
          <w:delText>KATH</w:delText>
        </w:r>
        <w:r w:rsidR="00015EAD" w:rsidRPr="0094303B" w:rsidDel="00AE3984">
          <w:rPr>
            <w:rFonts w:ascii="Times New Roman" w:hAnsi="Times New Roman" w:cs="Times New Roman"/>
            <w:highlight w:val="yellow"/>
          </w:rPr>
          <w:delText>Y PLEASE FILL IN RESULTS HERE</w:delText>
        </w:r>
      </w:del>
    </w:p>
    <w:p w14:paraId="712ABBD9" w14:textId="77777777" w:rsidR="00EF659A" w:rsidRPr="0094303B" w:rsidRDefault="00EF659A" w:rsidP="001A2C56">
      <w:pPr>
        <w:rPr>
          <w:rFonts w:ascii="Times New Roman" w:hAnsi="Times New Roman" w:cs="Times New Roman"/>
        </w:rPr>
      </w:pPr>
    </w:p>
    <w:p w14:paraId="2064A157" w14:textId="77777777" w:rsidR="007675CB" w:rsidRPr="0094303B" w:rsidRDefault="007675CB" w:rsidP="007675CB">
      <w:pPr>
        <w:rPr>
          <w:rFonts w:ascii="Times New Roman" w:hAnsi="Times New Roman" w:cs="Times New Roman"/>
          <w:b/>
          <w:i/>
        </w:rPr>
      </w:pPr>
      <w:r w:rsidRPr="0094303B">
        <w:rPr>
          <w:rFonts w:ascii="Times New Roman" w:hAnsi="Times New Roman" w:cs="Times New Roman"/>
          <w:b/>
          <w:i/>
        </w:rPr>
        <w:t>Pesticide residues and viral prevalence:</w:t>
      </w:r>
    </w:p>
    <w:p w14:paraId="4F8E54C1" w14:textId="77777777" w:rsidR="007675CB" w:rsidRPr="0094303B" w:rsidRDefault="007675CB" w:rsidP="007675CB">
      <w:pPr>
        <w:rPr>
          <w:rFonts w:ascii="Times New Roman" w:hAnsi="Times New Roman" w:cs="Times New Roman"/>
        </w:rPr>
      </w:pPr>
    </w:p>
    <w:p w14:paraId="22565B43" w14:textId="02101958" w:rsidR="007675CB" w:rsidRPr="0094303B" w:rsidRDefault="007675CB" w:rsidP="00AC4BE7">
      <w:pPr>
        <w:autoSpaceDE w:val="0"/>
        <w:autoSpaceDN w:val="0"/>
        <w:adjustRightInd w:val="0"/>
        <w:spacing w:line="480" w:lineRule="auto"/>
        <w:ind w:firstLine="720"/>
        <w:rPr>
          <w:rFonts w:ascii="Times New Roman" w:hAnsi="Times New Roman" w:cs="Times New Roman"/>
        </w:rPr>
      </w:pPr>
      <w:r w:rsidRPr="0094303B">
        <w:rPr>
          <w:rFonts w:ascii="Times New Roman" w:hAnsi="Times New Roman" w:cs="Times New Roman"/>
        </w:rPr>
        <w:t>A relative risk analysis was conducted to highlight relationships between the presence of a</w:t>
      </w:r>
      <w:r w:rsidR="00731DAF" w:rsidRPr="0094303B">
        <w:rPr>
          <w:rFonts w:ascii="Times New Roman" w:hAnsi="Times New Roman" w:cs="Times New Roman"/>
        </w:rPr>
        <w:t>n individual class of</w:t>
      </w:r>
      <w:r w:rsidRPr="0094303B">
        <w:rPr>
          <w:rFonts w:ascii="Times New Roman" w:hAnsi="Times New Roman" w:cs="Times New Roman"/>
        </w:rPr>
        <w:t xml:space="preserve"> pesticides and the prevalence of viral diseases</w:t>
      </w:r>
      <w:r w:rsidR="00D949A4" w:rsidRPr="0094303B">
        <w:rPr>
          <w:rFonts w:ascii="Times New Roman" w:hAnsi="Times New Roman" w:cs="Times New Roman"/>
        </w:rPr>
        <w:t xml:space="preserve"> in adult bees collected from </w:t>
      </w:r>
      <w:r w:rsidR="00731DAF" w:rsidRPr="0094303B">
        <w:rPr>
          <w:rFonts w:ascii="Times New Roman" w:hAnsi="Times New Roman" w:cs="Times New Roman"/>
        </w:rPr>
        <w:t xml:space="preserve">those </w:t>
      </w:r>
      <w:r w:rsidR="00D949A4" w:rsidRPr="0094303B">
        <w:rPr>
          <w:rFonts w:ascii="Times New Roman" w:hAnsi="Times New Roman" w:cs="Times New Roman"/>
        </w:rPr>
        <w:t>sampled colonies</w:t>
      </w:r>
      <w:r w:rsidR="00731DAF" w:rsidRPr="0094303B">
        <w:rPr>
          <w:rFonts w:ascii="Times New Roman" w:hAnsi="Times New Roman" w:cs="Times New Roman"/>
        </w:rPr>
        <w:t xml:space="preserve"> (Table </w:t>
      </w:r>
      <w:r w:rsidR="00AC4BE7" w:rsidRPr="0094303B">
        <w:rPr>
          <w:rFonts w:ascii="Times New Roman" w:hAnsi="Times New Roman" w:cs="Times New Roman"/>
        </w:rPr>
        <w:t>2</w:t>
      </w:r>
      <w:r w:rsidR="00731DAF" w:rsidRPr="0094303B">
        <w:rPr>
          <w:rFonts w:ascii="Times New Roman" w:hAnsi="Times New Roman" w:cs="Times New Roman"/>
        </w:rPr>
        <w:t>)</w:t>
      </w:r>
      <w:r w:rsidRPr="0094303B">
        <w:rPr>
          <w:rFonts w:ascii="Times New Roman" w:hAnsi="Times New Roman" w:cs="Times New Roman"/>
        </w:rPr>
        <w:t>.</w:t>
      </w:r>
      <w:r w:rsidR="00731DAF" w:rsidRPr="0094303B">
        <w:rPr>
          <w:rFonts w:ascii="Times New Roman" w:hAnsi="Times New Roman" w:cs="Times New Roman"/>
        </w:rPr>
        <w:t xml:space="preserve"> This was then further refined by examining the relative risk of individual pesticides with viral diseases (Table </w:t>
      </w:r>
      <w:r w:rsidR="00AC4BE7" w:rsidRPr="0094303B">
        <w:rPr>
          <w:rFonts w:ascii="Times New Roman" w:hAnsi="Times New Roman" w:cs="Times New Roman"/>
        </w:rPr>
        <w:t>3</w:t>
      </w:r>
      <w:r w:rsidR="00731DAF" w:rsidRPr="0094303B">
        <w:rPr>
          <w:rFonts w:ascii="Times New Roman" w:hAnsi="Times New Roman" w:cs="Times New Roman"/>
        </w:rPr>
        <w:t>).</w:t>
      </w:r>
      <w:r w:rsidRPr="0094303B">
        <w:rPr>
          <w:rFonts w:ascii="Times New Roman" w:hAnsi="Times New Roman" w:cs="Times New Roman"/>
        </w:rPr>
        <w:t xml:space="preserve">The presence of any pesticide in bee bread was found to reduce the likelihood of </w:t>
      </w:r>
      <w:r w:rsidR="00D46989" w:rsidRPr="0094303B">
        <w:rPr>
          <w:rFonts w:ascii="Times New Roman" w:hAnsi="Times New Roman" w:cs="Times New Roman"/>
        </w:rPr>
        <w:t>Chronic bee paralysis virus (</w:t>
      </w:r>
      <w:r w:rsidRPr="0094303B">
        <w:rPr>
          <w:rFonts w:ascii="Times New Roman" w:hAnsi="Times New Roman" w:cs="Times New Roman"/>
        </w:rPr>
        <w:t>CBPV</w:t>
      </w:r>
      <w:r w:rsidR="00D46989" w:rsidRPr="0094303B">
        <w:rPr>
          <w:rFonts w:ascii="Times New Roman" w:hAnsi="Times New Roman" w:cs="Times New Roman"/>
        </w:rPr>
        <w:t>)</w:t>
      </w:r>
      <w:r w:rsidRPr="0094303B">
        <w:rPr>
          <w:rFonts w:ascii="Times New Roman" w:hAnsi="Times New Roman" w:cs="Times New Roman"/>
        </w:rPr>
        <w:t xml:space="preserve"> prevalence</w:t>
      </w:r>
      <w:r w:rsidR="00402ACB" w:rsidRPr="0094303B">
        <w:rPr>
          <w:rFonts w:ascii="Times New Roman" w:hAnsi="Times New Roman" w:cs="Times New Roman"/>
        </w:rPr>
        <w:t xml:space="preserve"> (RR = 0.68, </w:t>
      </w:r>
      <w:r w:rsidR="00AA10F8" w:rsidRPr="0094303B">
        <w:rPr>
          <w:rFonts w:ascii="Times New Roman" w:hAnsi="Times New Roman" w:cs="Times New Roman"/>
        </w:rPr>
        <w:t xml:space="preserve">95% </w:t>
      </w:r>
      <w:r w:rsidR="00402ACB" w:rsidRPr="0094303B">
        <w:rPr>
          <w:rFonts w:ascii="Times New Roman" w:hAnsi="Times New Roman" w:cs="Times New Roman"/>
        </w:rPr>
        <w:t>CI = 0.5-0.91)</w:t>
      </w:r>
      <w:r w:rsidRPr="0094303B">
        <w:rPr>
          <w:rFonts w:ascii="Times New Roman" w:hAnsi="Times New Roman" w:cs="Times New Roman"/>
        </w:rPr>
        <w:t xml:space="preserve"> in the bees collected from the same apiary by about 30%. This trend was probably driven by the fact that most pesticide detections in bee bread samples were </w:t>
      </w:r>
      <w:proofErr w:type="spellStart"/>
      <w:r w:rsidRPr="0094303B">
        <w:rPr>
          <w:rFonts w:ascii="Times New Roman" w:hAnsi="Times New Roman" w:cs="Times New Roman"/>
        </w:rPr>
        <w:t>varroacides</w:t>
      </w:r>
      <w:proofErr w:type="spellEnd"/>
      <w:r w:rsidRPr="0094303B">
        <w:rPr>
          <w:rFonts w:ascii="Times New Roman" w:hAnsi="Times New Roman" w:cs="Times New Roman"/>
        </w:rPr>
        <w:t xml:space="preserve">, and the presence of </w:t>
      </w:r>
      <w:proofErr w:type="spellStart"/>
      <w:r w:rsidRPr="0094303B">
        <w:rPr>
          <w:rFonts w:ascii="Times New Roman" w:hAnsi="Times New Roman" w:cs="Times New Roman"/>
        </w:rPr>
        <w:t>varroacides</w:t>
      </w:r>
      <w:proofErr w:type="spellEnd"/>
      <w:r w:rsidRPr="0094303B">
        <w:rPr>
          <w:rFonts w:ascii="Times New Roman" w:hAnsi="Times New Roman" w:cs="Times New Roman"/>
        </w:rPr>
        <w:t xml:space="preserve"> in bee bread was related to 50% reduction in CBPV prevalence, with the presence of two </w:t>
      </w:r>
      <w:proofErr w:type="spellStart"/>
      <w:r w:rsidRPr="0094303B">
        <w:rPr>
          <w:rFonts w:ascii="Times New Roman" w:hAnsi="Times New Roman" w:cs="Times New Roman"/>
        </w:rPr>
        <w:t>varroacides</w:t>
      </w:r>
      <w:proofErr w:type="spellEnd"/>
      <w:r w:rsidRPr="0094303B">
        <w:rPr>
          <w:rFonts w:ascii="Times New Roman" w:hAnsi="Times New Roman" w:cs="Times New Roman"/>
        </w:rPr>
        <w:t xml:space="preserve"> </w:t>
      </w:r>
      <w:proofErr w:type="spellStart"/>
      <w:r w:rsidRPr="0094303B">
        <w:rPr>
          <w:rFonts w:ascii="Times New Roman" w:hAnsi="Times New Roman" w:cs="Times New Roman"/>
        </w:rPr>
        <w:t>Amitraz</w:t>
      </w:r>
      <w:proofErr w:type="spellEnd"/>
      <w:r w:rsidRPr="0094303B">
        <w:rPr>
          <w:rFonts w:ascii="Times New Roman" w:hAnsi="Times New Roman" w:cs="Times New Roman"/>
        </w:rPr>
        <w:t xml:space="preserve"> (DMPF) and </w:t>
      </w:r>
      <w:proofErr w:type="spellStart"/>
      <w:r w:rsidRPr="0094303B">
        <w:rPr>
          <w:rFonts w:ascii="Times New Roman" w:hAnsi="Times New Roman" w:cs="Times New Roman"/>
        </w:rPr>
        <w:t>Fluvalinate</w:t>
      </w:r>
      <w:proofErr w:type="spellEnd"/>
      <w:r w:rsidRPr="0094303B">
        <w:rPr>
          <w:rFonts w:ascii="Times New Roman" w:hAnsi="Times New Roman" w:cs="Times New Roman"/>
        </w:rPr>
        <w:t xml:space="preserve"> associated with an 84% and 45% reduction in CBPV respectively.</w:t>
      </w:r>
      <w:r w:rsidR="008B2BA6" w:rsidRPr="0094303B">
        <w:rPr>
          <w:rFonts w:ascii="Times New Roman" w:hAnsi="Times New Roman" w:cs="Times New Roman"/>
        </w:rPr>
        <w:t xml:space="preserve"> </w:t>
      </w:r>
      <w:r w:rsidRPr="0094303B">
        <w:rPr>
          <w:rFonts w:ascii="Times New Roman" w:hAnsi="Times New Roman" w:cs="Times New Roman"/>
        </w:rPr>
        <w:t xml:space="preserve"> While only trending towards significance, CBPV was found at lower rates in apiaries that contained thymol (</w:t>
      </w:r>
      <w:r w:rsidR="008B2BA6" w:rsidRPr="0094303B">
        <w:rPr>
          <w:rFonts w:ascii="Times New Roman" w:hAnsi="Times New Roman" w:cs="Times New Roman"/>
        </w:rPr>
        <w:t>RR</w:t>
      </w:r>
      <w:r w:rsidR="00AC4BE7" w:rsidRPr="0094303B">
        <w:rPr>
          <w:rFonts w:ascii="Times New Roman" w:hAnsi="Times New Roman" w:cs="Times New Roman"/>
        </w:rPr>
        <w:t xml:space="preserve"> </w:t>
      </w:r>
      <w:r w:rsidR="008B2BA6" w:rsidRPr="0094303B">
        <w:rPr>
          <w:rFonts w:ascii="Times New Roman" w:hAnsi="Times New Roman" w:cs="Times New Roman"/>
        </w:rPr>
        <w:t>=</w:t>
      </w:r>
      <w:r w:rsidR="00AC4BE7" w:rsidRPr="0094303B">
        <w:rPr>
          <w:rFonts w:ascii="Times New Roman" w:hAnsi="Times New Roman" w:cs="Times New Roman"/>
        </w:rPr>
        <w:t xml:space="preserve"> </w:t>
      </w:r>
      <w:r w:rsidRPr="0094303B">
        <w:rPr>
          <w:rFonts w:ascii="Times New Roman" w:hAnsi="Times New Roman" w:cs="Times New Roman"/>
        </w:rPr>
        <w:t>0.15 or an 8</w:t>
      </w:r>
      <w:r w:rsidR="00AA10F8" w:rsidRPr="0094303B">
        <w:rPr>
          <w:rFonts w:ascii="Times New Roman" w:hAnsi="Times New Roman" w:cs="Times New Roman"/>
        </w:rPr>
        <w:t>5</w:t>
      </w:r>
      <w:r w:rsidRPr="0094303B">
        <w:rPr>
          <w:rFonts w:ascii="Times New Roman" w:hAnsi="Times New Roman" w:cs="Times New Roman"/>
        </w:rPr>
        <w:t xml:space="preserve">% reduction). </w:t>
      </w:r>
      <w:r w:rsidR="008B2BA6" w:rsidRPr="0094303B">
        <w:rPr>
          <w:rFonts w:ascii="Times New Roman" w:hAnsi="Times New Roman" w:cs="Times New Roman"/>
        </w:rPr>
        <w:t xml:space="preserve">These reduced rates </w:t>
      </w:r>
      <w:r w:rsidR="00907BE0" w:rsidRPr="0094303B">
        <w:rPr>
          <w:rFonts w:ascii="Times New Roman" w:hAnsi="Times New Roman" w:cs="Times New Roman"/>
        </w:rPr>
        <w:t>of disease may be the result of product effect on viral replication</w:t>
      </w:r>
      <w:r w:rsidR="00D46989" w:rsidRPr="0094303B">
        <w:rPr>
          <w:rFonts w:ascii="Times New Roman" w:hAnsi="Times New Roman" w:cs="Times New Roman"/>
        </w:rPr>
        <w:t xml:space="preserve"> </w:t>
      </w:r>
      <w:r w:rsidR="00907BE0" w:rsidRPr="0094303B">
        <w:rPr>
          <w:rFonts w:ascii="Times New Roman" w:hAnsi="Times New Roman" w:cs="Times New Roman"/>
        </w:rPr>
        <w:t xml:space="preserve">or </w:t>
      </w:r>
      <w:r w:rsidR="00907BE0" w:rsidRPr="0094303B">
        <w:rPr>
          <w:rFonts w:ascii="Times New Roman" w:hAnsi="Times New Roman" w:cs="Times New Roman"/>
        </w:rPr>
        <w:lastRenderedPageBreak/>
        <w:t xml:space="preserve">host immune response; however, </w:t>
      </w:r>
      <w:r w:rsidR="008B2BA6" w:rsidRPr="0094303B">
        <w:rPr>
          <w:rFonts w:ascii="Times New Roman" w:hAnsi="Times New Roman" w:cs="Times New Roman"/>
        </w:rPr>
        <w:t xml:space="preserve">a more probable </w:t>
      </w:r>
      <w:r w:rsidR="00907BE0" w:rsidRPr="0094303B">
        <w:rPr>
          <w:rFonts w:ascii="Times New Roman" w:hAnsi="Times New Roman" w:cs="Times New Roman"/>
        </w:rPr>
        <w:t>explanation</w:t>
      </w:r>
      <w:r w:rsidR="008B2BA6" w:rsidRPr="0094303B">
        <w:rPr>
          <w:rFonts w:ascii="Times New Roman" w:hAnsi="Times New Roman" w:cs="Times New Roman"/>
        </w:rPr>
        <w:t xml:space="preserve"> is that bees with viruses were more likely to die in the presence of </w:t>
      </w:r>
      <w:proofErr w:type="spellStart"/>
      <w:r w:rsidR="008B2BA6" w:rsidRPr="0094303B">
        <w:rPr>
          <w:rFonts w:ascii="Times New Roman" w:hAnsi="Times New Roman" w:cs="Times New Roman"/>
        </w:rPr>
        <w:t>varroacides</w:t>
      </w:r>
      <w:proofErr w:type="spellEnd"/>
      <w:r w:rsidR="008B2BA6" w:rsidRPr="0094303B">
        <w:rPr>
          <w:rFonts w:ascii="Times New Roman" w:hAnsi="Times New Roman" w:cs="Times New Roman"/>
        </w:rPr>
        <w:t xml:space="preserve">, and so </w:t>
      </w:r>
      <w:r w:rsidR="00907BE0" w:rsidRPr="0094303B">
        <w:rPr>
          <w:rFonts w:ascii="Times New Roman" w:hAnsi="Times New Roman" w:cs="Times New Roman"/>
        </w:rPr>
        <w:t>reduced</w:t>
      </w:r>
      <w:r w:rsidR="008B2BA6" w:rsidRPr="0094303B">
        <w:rPr>
          <w:rFonts w:ascii="Times New Roman" w:hAnsi="Times New Roman" w:cs="Times New Roman"/>
        </w:rPr>
        <w:t xml:space="preserve"> the virus prevalence load in the colony</w:t>
      </w:r>
      <w:r w:rsidR="00AC4BE7" w:rsidRPr="0094303B">
        <w:rPr>
          <w:rFonts w:ascii="Times New Roman" w:hAnsi="Times New Roman" w:cs="Times New Roman"/>
        </w:rPr>
        <w:t xml:space="preserve"> </w:t>
      </w:r>
      <w:r w:rsidR="00AC4BE7" w:rsidRPr="0094303B">
        <w:rPr>
          <w:rFonts w:ascii="Times New Roman" w:hAnsi="Times New Roman" w:cs="Times New Roman"/>
        </w:rPr>
        <w:fldChar w:fldCharType="begin"/>
      </w:r>
      <w:r w:rsidR="00602D7A" w:rsidRPr="0094303B">
        <w:rPr>
          <w:rFonts w:ascii="Times New Roman" w:hAnsi="Times New Roman" w:cs="Times New Roman"/>
        </w:rPr>
        <w:instrText xml:space="preserve"> ADDIN EN.CITE &lt;EndNote&gt;&lt;Cite&gt;&lt;Author&gt;Martin&lt;/Author&gt;&lt;Year&gt;2001&lt;/Year&gt;&lt;RecNum&gt;588&lt;/RecNum&gt;&lt;DisplayText&gt;(64)&lt;/DisplayText&gt;&lt;record&gt;&lt;rec-number&gt;588&lt;/rec-number&gt;&lt;foreign-keys&gt;&lt;key app="EN" db-id="9aat0fwznpdftoexs9p5dsrvwt2zes5dz0p2"&gt;588&lt;/key&gt;&lt;/foreign-keys&gt;&lt;ref-type name="Journal Article"&gt;17&lt;/ref-type&gt;&lt;contributors&gt;&lt;authors&gt;&lt;author&gt;Martin, S. J.&lt;/author&gt;&lt;/authors&gt;&lt;/contributors&gt;&lt;titles&gt;&lt;title&gt;The role of Varroa and viral pathogens in the collapse of honeybee colonies: a modelling approach&lt;/title&gt;&lt;secondary-title&gt;Journal of Applied Ecology&lt;/secondary-title&gt;&lt;/titles&gt;&lt;periodical&gt;&lt;full-title&gt;Journal of Applied Ecology&lt;/full-title&gt;&lt;/periodical&gt;&lt;pages&gt;1082-1093&lt;/pages&gt;&lt;volume&gt;38&lt;/volume&gt;&lt;number&gt;5&lt;/number&gt;&lt;dates&gt;&lt;year&gt;2001&lt;/year&gt;&lt;pub-dates&gt;&lt;date&gt;Oct&lt;/date&gt;&lt;/pub-dates&gt;&lt;/dates&gt;&lt;isbn&gt;0021-8901&lt;/isbn&gt;&lt;accession-num&gt;WOS:000171692900016&lt;/accession-num&gt;&lt;urls&gt;&lt;related-urls&gt;&lt;url&gt;&amp;lt;Go to ISI&amp;gt;://WOS:000171692900016&lt;/url&gt;&lt;/related-urls&gt;&lt;/urls&gt;&lt;electronic-resource-num&gt;10.1046/j.1365-2664.2001.00662.x&lt;/electronic-resource-num&gt;&lt;/record&gt;&lt;/Cite&gt;&lt;/EndNote&gt;</w:instrText>
      </w:r>
      <w:r w:rsidR="00AC4BE7" w:rsidRPr="0094303B">
        <w:rPr>
          <w:rFonts w:ascii="Times New Roman" w:hAnsi="Times New Roman" w:cs="Times New Roman"/>
        </w:rPr>
        <w:fldChar w:fldCharType="separate"/>
      </w:r>
      <w:r w:rsidR="00602D7A" w:rsidRPr="0094303B">
        <w:rPr>
          <w:rFonts w:ascii="Times New Roman" w:hAnsi="Times New Roman" w:cs="Times New Roman"/>
          <w:noProof/>
        </w:rPr>
        <w:t>(</w:t>
      </w:r>
      <w:hyperlink w:anchor="_ENREF_64" w:tooltip="Martin, 2001 #588" w:history="1">
        <w:r w:rsidR="0094303B" w:rsidRPr="0094303B">
          <w:rPr>
            <w:rFonts w:ascii="Times New Roman" w:hAnsi="Times New Roman" w:cs="Times New Roman"/>
            <w:noProof/>
          </w:rPr>
          <w:t>64</w:t>
        </w:r>
      </w:hyperlink>
      <w:r w:rsidR="00602D7A" w:rsidRPr="0094303B">
        <w:rPr>
          <w:rFonts w:ascii="Times New Roman" w:hAnsi="Times New Roman" w:cs="Times New Roman"/>
          <w:noProof/>
        </w:rPr>
        <w:t>)</w:t>
      </w:r>
      <w:r w:rsidR="00AC4BE7" w:rsidRPr="0094303B">
        <w:rPr>
          <w:rFonts w:ascii="Times New Roman" w:hAnsi="Times New Roman" w:cs="Times New Roman"/>
        </w:rPr>
        <w:fldChar w:fldCharType="end"/>
      </w:r>
      <w:r w:rsidR="00AC4BE7" w:rsidRPr="0094303B">
        <w:rPr>
          <w:rFonts w:ascii="Times New Roman" w:hAnsi="Times New Roman" w:cs="Times New Roman"/>
        </w:rPr>
        <w:t>.</w:t>
      </w:r>
      <w:r w:rsidR="008B2BA6" w:rsidRPr="0094303B">
        <w:rPr>
          <w:rFonts w:ascii="Times New Roman" w:hAnsi="Times New Roman" w:cs="Times New Roman"/>
        </w:rPr>
        <w:t xml:space="preserve"> </w:t>
      </w:r>
    </w:p>
    <w:p w14:paraId="65F7E970" w14:textId="519E0346" w:rsidR="007675CB" w:rsidRPr="0094303B" w:rsidRDefault="00537E8E" w:rsidP="007675CB">
      <w:pPr>
        <w:spacing w:line="480" w:lineRule="auto"/>
        <w:ind w:firstLine="720"/>
        <w:rPr>
          <w:rFonts w:ascii="Times New Roman" w:hAnsi="Times New Roman" w:cs="Times New Roman"/>
        </w:rPr>
      </w:pPr>
      <w:r w:rsidRPr="0094303B">
        <w:rPr>
          <w:rFonts w:ascii="Times New Roman" w:hAnsi="Times New Roman" w:cs="Times New Roman"/>
        </w:rPr>
        <w:t>Black queen cell virus (</w:t>
      </w:r>
      <w:r w:rsidR="007675CB" w:rsidRPr="0094303B">
        <w:rPr>
          <w:rFonts w:ascii="Times New Roman" w:hAnsi="Times New Roman" w:cs="Times New Roman"/>
        </w:rPr>
        <w:t>BQCV</w:t>
      </w:r>
      <w:r w:rsidRPr="0094303B">
        <w:rPr>
          <w:rFonts w:ascii="Times New Roman" w:hAnsi="Times New Roman" w:cs="Times New Roman"/>
        </w:rPr>
        <w:t>)</w:t>
      </w:r>
      <w:r w:rsidR="007675CB" w:rsidRPr="0094303B">
        <w:rPr>
          <w:rFonts w:ascii="Times New Roman" w:hAnsi="Times New Roman" w:cs="Times New Roman"/>
        </w:rPr>
        <w:t xml:space="preserve"> was found 2.36 </w:t>
      </w:r>
      <w:r w:rsidR="00D949A4" w:rsidRPr="0094303B">
        <w:rPr>
          <w:rFonts w:ascii="Times New Roman" w:hAnsi="Times New Roman" w:cs="Times New Roman"/>
        </w:rPr>
        <w:t>(</w:t>
      </w:r>
      <w:r w:rsidR="00AA10F8" w:rsidRPr="0094303B">
        <w:rPr>
          <w:rFonts w:ascii="Times New Roman" w:hAnsi="Times New Roman" w:cs="Times New Roman"/>
        </w:rPr>
        <w:t xml:space="preserve">95% CI = </w:t>
      </w:r>
      <w:r w:rsidR="00AA10F8" w:rsidRPr="0094303B">
        <w:rPr>
          <w:rFonts w:ascii="Times New Roman" w:hAnsi="Times New Roman" w:cs="Times New Roman"/>
          <w:color w:val="000000"/>
        </w:rPr>
        <w:t>1.00-5.62</w:t>
      </w:r>
      <w:r w:rsidR="00D949A4" w:rsidRPr="0094303B">
        <w:rPr>
          <w:rFonts w:ascii="Times New Roman" w:hAnsi="Times New Roman" w:cs="Times New Roman"/>
        </w:rPr>
        <w:t>)</w:t>
      </w:r>
      <w:r w:rsidR="00834B98" w:rsidRPr="0094303B">
        <w:rPr>
          <w:rFonts w:ascii="Times New Roman" w:hAnsi="Times New Roman" w:cs="Times New Roman"/>
        </w:rPr>
        <w:t xml:space="preserve"> </w:t>
      </w:r>
      <w:r w:rsidR="007675CB" w:rsidRPr="0094303B">
        <w:rPr>
          <w:rFonts w:ascii="Times New Roman" w:hAnsi="Times New Roman" w:cs="Times New Roman"/>
        </w:rPr>
        <w:t xml:space="preserve">times more often in apiaries with detectable levels of all fungicides as a group, but was not significantly elevated or reduced by any fungicide specifically.  The presence of the </w:t>
      </w:r>
      <w:proofErr w:type="spellStart"/>
      <w:r w:rsidR="00F935F6" w:rsidRPr="0094303B">
        <w:rPr>
          <w:rFonts w:ascii="Times New Roman" w:hAnsi="Times New Roman" w:cs="Times New Roman"/>
        </w:rPr>
        <w:t>varroa</w:t>
      </w:r>
      <w:r w:rsidR="007675CB" w:rsidRPr="0094303B">
        <w:rPr>
          <w:rFonts w:ascii="Times New Roman" w:hAnsi="Times New Roman" w:cs="Times New Roman"/>
        </w:rPr>
        <w:t>cide</w:t>
      </w:r>
      <w:proofErr w:type="spellEnd"/>
      <w:r w:rsidR="007675CB" w:rsidRPr="0094303B">
        <w:rPr>
          <w:rFonts w:ascii="Times New Roman" w:hAnsi="Times New Roman" w:cs="Times New Roman"/>
        </w:rPr>
        <w:t xml:space="preserve"> </w:t>
      </w:r>
      <w:proofErr w:type="spellStart"/>
      <w:r w:rsidR="007675CB" w:rsidRPr="0094303B">
        <w:rPr>
          <w:rFonts w:ascii="Times New Roman" w:hAnsi="Times New Roman" w:cs="Times New Roman"/>
        </w:rPr>
        <w:t>Fenyproximate</w:t>
      </w:r>
      <w:proofErr w:type="spellEnd"/>
      <w:r w:rsidR="007675CB" w:rsidRPr="0094303B">
        <w:rPr>
          <w:rFonts w:ascii="Times New Roman" w:hAnsi="Times New Roman" w:cs="Times New Roman"/>
        </w:rPr>
        <w:t xml:space="preserve"> was associated with a 69% reduction in BQCV incidence</w:t>
      </w:r>
      <w:r w:rsidR="00834B98" w:rsidRPr="0094303B">
        <w:rPr>
          <w:rFonts w:ascii="Times New Roman" w:hAnsi="Times New Roman" w:cs="Times New Roman"/>
        </w:rPr>
        <w:t xml:space="preserve"> (</w:t>
      </w:r>
      <w:r w:rsidR="00AA10F8" w:rsidRPr="0094303B">
        <w:rPr>
          <w:rFonts w:ascii="Times New Roman" w:hAnsi="Times New Roman" w:cs="Times New Roman"/>
        </w:rPr>
        <w:t xml:space="preserve">RR = 0.31, 95% CI = </w:t>
      </w:r>
      <w:r w:rsidR="00AA10F8" w:rsidRPr="0094303B">
        <w:rPr>
          <w:rFonts w:ascii="Times New Roman" w:hAnsi="Times New Roman" w:cs="Times New Roman"/>
          <w:color w:val="000000"/>
        </w:rPr>
        <w:t>0.12-0.82</w:t>
      </w:r>
      <w:r w:rsidR="00834B98" w:rsidRPr="0094303B">
        <w:rPr>
          <w:rFonts w:ascii="Times New Roman" w:hAnsi="Times New Roman" w:cs="Times New Roman"/>
        </w:rPr>
        <w:t>)</w:t>
      </w:r>
      <w:r w:rsidR="007675CB" w:rsidRPr="0094303B">
        <w:rPr>
          <w:rFonts w:ascii="Times New Roman" w:hAnsi="Times New Roman" w:cs="Times New Roman"/>
        </w:rPr>
        <w:t xml:space="preserve">. </w:t>
      </w:r>
    </w:p>
    <w:p w14:paraId="72C34E31" w14:textId="5ADA8499" w:rsidR="007675CB" w:rsidRPr="0094303B" w:rsidRDefault="007675CB" w:rsidP="007675CB">
      <w:pPr>
        <w:spacing w:line="480" w:lineRule="auto"/>
        <w:ind w:firstLine="720"/>
        <w:rPr>
          <w:rFonts w:ascii="Times New Roman" w:hAnsi="Times New Roman" w:cs="Times New Roman"/>
        </w:rPr>
      </w:pPr>
      <w:r w:rsidRPr="0094303B">
        <w:rPr>
          <w:rFonts w:ascii="Times New Roman" w:hAnsi="Times New Roman" w:cs="Times New Roman"/>
        </w:rPr>
        <w:t>I</w:t>
      </w:r>
      <w:r w:rsidR="00537E8E" w:rsidRPr="0094303B">
        <w:rPr>
          <w:rFonts w:ascii="Times New Roman" w:hAnsi="Times New Roman" w:cs="Times New Roman"/>
        </w:rPr>
        <w:t>sraeli acute paralysis virus (I</w:t>
      </w:r>
      <w:r w:rsidRPr="0094303B">
        <w:rPr>
          <w:rFonts w:ascii="Times New Roman" w:hAnsi="Times New Roman" w:cs="Times New Roman"/>
        </w:rPr>
        <w:t>APV</w:t>
      </w:r>
      <w:r w:rsidR="00537E8E" w:rsidRPr="0094303B">
        <w:rPr>
          <w:rFonts w:ascii="Times New Roman" w:hAnsi="Times New Roman" w:cs="Times New Roman"/>
        </w:rPr>
        <w:t>)</w:t>
      </w:r>
      <w:r w:rsidRPr="0094303B">
        <w:rPr>
          <w:rFonts w:ascii="Times New Roman" w:hAnsi="Times New Roman" w:cs="Times New Roman"/>
        </w:rPr>
        <w:t xml:space="preserve"> was found more often in samples that were collected in apiaries whose bee bread contained </w:t>
      </w:r>
      <w:proofErr w:type="spellStart"/>
      <w:r w:rsidRPr="0094303B">
        <w:rPr>
          <w:rFonts w:ascii="Times New Roman" w:hAnsi="Times New Roman" w:cs="Times New Roman"/>
        </w:rPr>
        <w:t>varroacides</w:t>
      </w:r>
      <w:proofErr w:type="spellEnd"/>
      <w:r w:rsidRPr="0094303B">
        <w:rPr>
          <w:rFonts w:ascii="Times New Roman" w:hAnsi="Times New Roman" w:cs="Times New Roman"/>
        </w:rPr>
        <w:t xml:space="preserve"> generally (RR =1.21</w:t>
      </w:r>
      <w:r w:rsidR="00D1749E" w:rsidRPr="0094303B">
        <w:rPr>
          <w:rFonts w:ascii="Times New Roman" w:hAnsi="Times New Roman" w:cs="Times New Roman"/>
        </w:rPr>
        <w:t xml:space="preserve">, 95% CI = </w:t>
      </w:r>
      <w:r w:rsidR="00D1749E" w:rsidRPr="0094303B">
        <w:rPr>
          <w:rFonts w:ascii="Times New Roman" w:hAnsi="Times New Roman" w:cs="Times New Roman"/>
          <w:color w:val="000000"/>
        </w:rPr>
        <w:t>1.02-1.43</w:t>
      </w:r>
      <w:r w:rsidRPr="0094303B">
        <w:rPr>
          <w:rFonts w:ascii="Times New Roman" w:hAnsi="Times New Roman" w:cs="Times New Roman"/>
        </w:rPr>
        <w:t xml:space="preserve">) and </w:t>
      </w:r>
      <w:proofErr w:type="spellStart"/>
      <w:r w:rsidRPr="0094303B">
        <w:rPr>
          <w:rFonts w:ascii="Times New Roman" w:hAnsi="Times New Roman" w:cs="Times New Roman"/>
        </w:rPr>
        <w:t>fluvalinate</w:t>
      </w:r>
      <w:proofErr w:type="spellEnd"/>
      <w:r w:rsidRPr="0094303B">
        <w:rPr>
          <w:rFonts w:ascii="Times New Roman" w:hAnsi="Times New Roman" w:cs="Times New Roman"/>
        </w:rPr>
        <w:t xml:space="preserve"> specifically (</w:t>
      </w:r>
      <w:r w:rsidR="00D1749E" w:rsidRPr="0094303B">
        <w:rPr>
          <w:rFonts w:ascii="Times New Roman" w:hAnsi="Times New Roman" w:cs="Times New Roman"/>
        </w:rPr>
        <w:t xml:space="preserve">RR = </w:t>
      </w:r>
      <w:r w:rsidRPr="0094303B">
        <w:rPr>
          <w:rFonts w:ascii="Times New Roman" w:hAnsi="Times New Roman" w:cs="Times New Roman"/>
        </w:rPr>
        <w:t>1.31</w:t>
      </w:r>
      <w:r w:rsidR="00D1749E" w:rsidRPr="0094303B">
        <w:rPr>
          <w:rFonts w:ascii="Times New Roman" w:hAnsi="Times New Roman" w:cs="Times New Roman"/>
        </w:rPr>
        <w:t>.</w:t>
      </w:r>
      <w:r w:rsidR="00834B98" w:rsidRPr="0094303B">
        <w:rPr>
          <w:rFonts w:ascii="Times New Roman" w:hAnsi="Times New Roman" w:cs="Times New Roman"/>
        </w:rPr>
        <w:t xml:space="preserve"> 95% </w:t>
      </w:r>
      <w:r w:rsidR="00D1749E" w:rsidRPr="0094303B">
        <w:rPr>
          <w:rFonts w:ascii="Times New Roman" w:hAnsi="Times New Roman" w:cs="Times New Roman"/>
        </w:rPr>
        <w:t xml:space="preserve">CI = </w:t>
      </w:r>
      <w:r w:rsidR="00D1749E" w:rsidRPr="0094303B">
        <w:rPr>
          <w:rFonts w:ascii="Times New Roman" w:hAnsi="Times New Roman" w:cs="Times New Roman"/>
          <w:color w:val="000000"/>
        </w:rPr>
        <w:t>1.04-1.65</w:t>
      </w:r>
      <w:r w:rsidRPr="0094303B">
        <w:rPr>
          <w:rFonts w:ascii="Times New Roman" w:hAnsi="Times New Roman" w:cs="Times New Roman"/>
        </w:rPr>
        <w:t xml:space="preserve">). The fungicide </w:t>
      </w:r>
      <w:proofErr w:type="spellStart"/>
      <w:r w:rsidRPr="0094303B">
        <w:rPr>
          <w:rFonts w:ascii="Times New Roman" w:hAnsi="Times New Roman" w:cs="Times New Roman"/>
        </w:rPr>
        <w:t>Captan</w:t>
      </w:r>
      <w:proofErr w:type="spellEnd"/>
      <w:r w:rsidRPr="0094303B">
        <w:rPr>
          <w:rFonts w:ascii="Times New Roman" w:hAnsi="Times New Roman" w:cs="Times New Roman"/>
        </w:rPr>
        <w:t xml:space="preserve"> also increased the risk of IAPV presence by a factor of 7.73</w:t>
      </w:r>
      <w:r w:rsidR="00834B98" w:rsidRPr="0094303B">
        <w:rPr>
          <w:rFonts w:ascii="Times New Roman" w:hAnsi="Times New Roman" w:cs="Times New Roman"/>
        </w:rPr>
        <w:t xml:space="preserve"> </w:t>
      </w:r>
      <w:r w:rsidR="00D1749E" w:rsidRPr="0094303B">
        <w:rPr>
          <w:rFonts w:ascii="Times New Roman" w:hAnsi="Times New Roman" w:cs="Times New Roman"/>
        </w:rPr>
        <w:t>(</w:t>
      </w:r>
      <w:r w:rsidR="00834B98" w:rsidRPr="0094303B">
        <w:rPr>
          <w:rFonts w:ascii="Times New Roman" w:hAnsi="Times New Roman" w:cs="Times New Roman"/>
        </w:rPr>
        <w:t xml:space="preserve">95% </w:t>
      </w:r>
      <w:r w:rsidR="00D1749E" w:rsidRPr="0094303B">
        <w:rPr>
          <w:rFonts w:ascii="Times New Roman" w:hAnsi="Times New Roman" w:cs="Times New Roman"/>
        </w:rPr>
        <w:t xml:space="preserve">CI = </w:t>
      </w:r>
      <w:r w:rsidR="00D1749E" w:rsidRPr="0094303B">
        <w:rPr>
          <w:rFonts w:ascii="Times New Roman" w:hAnsi="Times New Roman" w:cs="Times New Roman"/>
          <w:color w:val="000000"/>
        </w:rPr>
        <w:t>1.10-56.90)</w:t>
      </w:r>
      <w:r w:rsidRPr="0094303B">
        <w:rPr>
          <w:rFonts w:ascii="Times New Roman" w:hAnsi="Times New Roman" w:cs="Times New Roman"/>
        </w:rPr>
        <w:t>.</w:t>
      </w:r>
    </w:p>
    <w:p w14:paraId="499BAC34" w14:textId="6B71252B" w:rsidR="007675CB" w:rsidRPr="0094303B" w:rsidRDefault="00537E8E" w:rsidP="007675CB">
      <w:pPr>
        <w:spacing w:line="480" w:lineRule="auto"/>
        <w:ind w:firstLine="720"/>
        <w:rPr>
          <w:rFonts w:ascii="Times New Roman" w:hAnsi="Times New Roman" w:cs="Times New Roman"/>
        </w:rPr>
      </w:pPr>
      <w:r w:rsidRPr="0094303B">
        <w:rPr>
          <w:rFonts w:ascii="Times New Roman" w:hAnsi="Times New Roman" w:cs="Times New Roman"/>
        </w:rPr>
        <w:t>Lake Sinai Virus 2 (</w:t>
      </w:r>
      <w:r w:rsidR="007675CB" w:rsidRPr="0094303B">
        <w:rPr>
          <w:rFonts w:ascii="Times New Roman" w:hAnsi="Times New Roman" w:cs="Times New Roman"/>
        </w:rPr>
        <w:t>LSV-2</w:t>
      </w:r>
      <w:r w:rsidRPr="0094303B">
        <w:rPr>
          <w:rFonts w:ascii="Times New Roman" w:hAnsi="Times New Roman" w:cs="Times New Roman"/>
        </w:rPr>
        <w:t>)</w:t>
      </w:r>
      <w:r w:rsidR="007675CB" w:rsidRPr="0094303B">
        <w:rPr>
          <w:rFonts w:ascii="Times New Roman" w:hAnsi="Times New Roman" w:cs="Times New Roman"/>
        </w:rPr>
        <w:t xml:space="preserve"> was also seen at higher levels in apiaries testing positive for </w:t>
      </w:r>
      <w:proofErr w:type="spellStart"/>
      <w:r w:rsidR="007675CB" w:rsidRPr="0094303B">
        <w:rPr>
          <w:rFonts w:ascii="Times New Roman" w:hAnsi="Times New Roman" w:cs="Times New Roman"/>
        </w:rPr>
        <w:t>varroacides</w:t>
      </w:r>
      <w:proofErr w:type="spellEnd"/>
      <w:r w:rsidR="007675CB" w:rsidRPr="0094303B">
        <w:rPr>
          <w:rFonts w:ascii="Times New Roman" w:hAnsi="Times New Roman" w:cs="Times New Roman"/>
        </w:rPr>
        <w:t xml:space="preserve"> generally (</w:t>
      </w:r>
      <w:r w:rsidR="00D1749E" w:rsidRPr="0094303B">
        <w:rPr>
          <w:rFonts w:ascii="Times New Roman" w:hAnsi="Times New Roman" w:cs="Times New Roman"/>
        </w:rPr>
        <w:t xml:space="preserve">RR = </w:t>
      </w:r>
      <w:r w:rsidR="007675CB" w:rsidRPr="0094303B">
        <w:rPr>
          <w:rFonts w:ascii="Times New Roman" w:hAnsi="Times New Roman" w:cs="Times New Roman"/>
        </w:rPr>
        <w:t>1.36</w:t>
      </w:r>
      <w:r w:rsidR="00D1749E" w:rsidRPr="0094303B">
        <w:rPr>
          <w:rFonts w:ascii="Times New Roman" w:hAnsi="Times New Roman" w:cs="Times New Roman"/>
        </w:rPr>
        <w:t xml:space="preserve">, 95% CI = </w:t>
      </w:r>
      <w:r w:rsidR="00D1749E" w:rsidRPr="0094303B">
        <w:rPr>
          <w:rFonts w:ascii="Times New Roman" w:hAnsi="Times New Roman" w:cs="Times New Roman"/>
          <w:color w:val="000000"/>
        </w:rPr>
        <w:t>1.07-1.72</w:t>
      </w:r>
      <w:r w:rsidR="007675CB" w:rsidRPr="0094303B">
        <w:rPr>
          <w:rFonts w:ascii="Times New Roman" w:hAnsi="Times New Roman" w:cs="Times New Roman"/>
        </w:rPr>
        <w:t xml:space="preserve">) and </w:t>
      </w:r>
      <w:proofErr w:type="spellStart"/>
      <w:r w:rsidR="007675CB" w:rsidRPr="0094303B">
        <w:rPr>
          <w:rFonts w:ascii="Times New Roman" w:hAnsi="Times New Roman" w:cs="Times New Roman"/>
        </w:rPr>
        <w:t>Amitraz</w:t>
      </w:r>
      <w:proofErr w:type="spellEnd"/>
      <w:r w:rsidR="007675CB" w:rsidRPr="0094303B">
        <w:rPr>
          <w:rFonts w:ascii="Times New Roman" w:hAnsi="Times New Roman" w:cs="Times New Roman"/>
        </w:rPr>
        <w:t xml:space="preserve"> (</w:t>
      </w:r>
      <w:r w:rsidR="00D1749E" w:rsidRPr="0094303B">
        <w:rPr>
          <w:rFonts w:ascii="Times New Roman" w:hAnsi="Times New Roman" w:cs="Times New Roman"/>
        </w:rPr>
        <w:t xml:space="preserve">RR = </w:t>
      </w:r>
      <w:r w:rsidR="007675CB" w:rsidRPr="0094303B">
        <w:rPr>
          <w:rFonts w:ascii="Times New Roman" w:hAnsi="Times New Roman" w:cs="Times New Roman"/>
        </w:rPr>
        <w:t>2.38</w:t>
      </w:r>
      <w:r w:rsidR="00D1749E" w:rsidRPr="0094303B">
        <w:rPr>
          <w:rFonts w:ascii="Times New Roman" w:hAnsi="Times New Roman" w:cs="Times New Roman"/>
        </w:rPr>
        <w:t xml:space="preserve">, 95% CI = </w:t>
      </w:r>
      <w:r w:rsidR="00D1749E" w:rsidRPr="0094303B">
        <w:rPr>
          <w:rFonts w:ascii="Times New Roman" w:hAnsi="Times New Roman" w:cs="Times New Roman"/>
          <w:color w:val="000000"/>
        </w:rPr>
        <w:t>1.23-4.60</w:t>
      </w:r>
      <w:r w:rsidR="007675CB" w:rsidRPr="0094303B">
        <w:rPr>
          <w:rFonts w:ascii="Times New Roman" w:hAnsi="Times New Roman" w:cs="Times New Roman"/>
        </w:rPr>
        <w:t xml:space="preserve">), </w:t>
      </w:r>
      <w:proofErr w:type="spellStart"/>
      <w:r w:rsidR="007675CB" w:rsidRPr="0094303B">
        <w:rPr>
          <w:rFonts w:ascii="Times New Roman" w:hAnsi="Times New Roman" w:cs="Times New Roman"/>
        </w:rPr>
        <w:t>Coumaphous</w:t>
      </w:r>
      <w:proofErr w:type="spellEnd"/>
      <w:r w:rsidR="007675CB" w:rsidRPr="0094303B">
        <w:rPr>
          <w:rFonts w:ascii="Times New Roman" w:hAnsi="Times New Roman" w:cs="Times New Roman"/>
        </w:rPr>
        <w:t xml:space="preserve"> (</w:t>
      </w:r>
      <w:r w:rsidR="00D1749E" w:rsidRPr="0094303B">
        <w:rPr>
          <w:rFonts w:ascii="Times New Roman" w:hAnsi="Times New Roman" w:cs="Times New Roman"/>
        </w:rPr>
        <w:t xml:space="preserve">RR= </w:t>
      </w:r>
      <w:r w:rsidR="007675CB" w:rsidRPr="0094303B">
        <w:rPr>
          <w:rFonts w:ascii="Times New Roman" w:hAnsi="Times New Roman" w:cs="Times New Roman"/>
        </w:rPr>
        <w:t>1.68</w:t>
      </w:r>
      <w:r w:rsidR="00D1749E" w:rsidRPr="0094303B">
        <w:rPr>
          <w:rFonts w:ascii="Times New Roman" w:hAnsi="Times New Roman" w:cs="Times New Roman"/>
        </w:rPr>
        <w:t xml:space="preserve">, 95% CI = </w:t>
      </w:r>
      <w:r w:rsidR="00D1749E" w:rsidRPr="0094303B">
        <w:rPr>
          <w:rFonts w:ascii="Times New Roman" w:hAnsi="Times New Roman" w:cs="Times New Roman"/>
          <w:color w:val="000000"/>
        </w:rPr>
        <w:t>1.07-2.62</w:t>
      </w:r>
      <w:r w:rsidR="007675CB" w:rsidRPr="0094303B">
        <w:rPr>
          <w:rFonts w:ascii="Times New Roman" w:hAnsi="Times New Roman" w:cs="Times New Roman"/>
        </w:rPr>
        <w:t xml:space="preserve">) and </w:t>
      </w:r>
      <w:proofErr w:type="spellStart"/>
      <w:r w:rsidR="007675CB" w:rsidRPr="0094303B">
        <w:rPr>
          <w:rFonts w:ascii="Times New Roman" w:hAnsi="Times New Roman" w:cs="Times New Roman"/>
        </w:rPr>
        <w:t>Fluvalinate</w:t>
      </w:r>
      <w:proofErr w:type="spellEnd"/>
      <w:r w:rsidR="007675CB" w:rsidRPr="0094303B">
        <w:rPr>
          <w:rFonts w:ascii="Times New Roman" w:hAnsi="Times New Roman" w:cs="Times New Roman"/>
        </w:rPr>
        <w:t xml:space="preserve"> (</w:t>
      </w:r>
      <w:r w:rsidR="00D1749E" w:rsidRPr="0094303B">
        <w:rPr>
          <w:rFonts w:ascii="Times New Roman" w:hAnsi="Times New Roman" w:cs="Times New Roman"/>
        </w:rPr>
        <w:t xml:space="preserve">RR = </w:t>
      </w:r>
      <w:r w:rsidR="007675CB" w:rsidRPr="0094303B">
        <w:rPr>
          <w:rFonts w:ascii="Times New Roman" w:hAnsi="Times New Roman" w:cs="Times New Roman"/>
        </w:rPr>
        <w:t>1.37</w:t>
      </w:r>
      <w:r w:rsidR="00D1749E" w:rsidRPr="0094303B">
        <w:rPr>
          <w:rFonts w:ascii="Times New Roman" w:hAnsi="Times New Roman" w:cs="Times New Roman"/>
        </w:rPr>
        <w:t>, 95% CI =</w:t>
      </w:r>
      <w:r w:rsidR="00D1749E" w:rsidRPr="0094303B">
        <w:rPr>
          <w:rFonts w:ascii="Times New Roman" w:hAnsi="Times New Roman" w:cs="Times New Roman"/>
          <w:color w:val="000000"/>
        </w:rPr>
        <w:t>1.03-1.83</w:t>
      </w:r>
      <w:r w:rsidR="007675CB" w:rsidRPr="0094303B">
        <w:rPr>
          <w:rFonts w:ascii="Times New Roman" w:hAnsi="Times New Roman" w:cs="Times New Roman"/>
        </w:rPr>
        <w:t>) specifically.  While the detection of non-</w:t>
      </w:r>
      <w:proofErr w:type="spellStart"/>
      <w:r w:rsidR="007675CB" w:rsidRPr="0094303B">
        <w:rPr>
          <w:rFonts w:ascii="Times New Roman" w:hAnsi="Times New Roman" w:cs="Times New Roman"/>
        </w:rPr>
        <w:t>varrocide</w:t>
      </w:r>
      <w:proofErr w:type="spellEnd"/>
      <w:r w:rsidR="007675CB" w:rsidRPr="0094303B">
        <w:rPr>
          <w:rFonts w:ascii="Times New Roman" w:hAnsi="Times New Roman" w:cs="Times New Roman"/>
        </w:rPr>
        <w:t xml:space="preserve"> insecticides was related to a decreased incidence of LSV-2 generally (</w:t>
      </w:r>
      <w:r w:rsidR="00D1749E" w:rsidRPr="0094303B">
        <w:rPr>
          <w:rFonts w:ascii="Times New Roman" w:hAnsi="Times New Roman" w:cs="Times New Roman"/>
        </w:rPr>
        <w:t xml:space="preserve">RR = </w:t>
      </w:r>
      <w:r w:rsidR="007675CB" w:rsidRPr="0094303B">
        <w:rPr>
          <w:rFonts w:ascii="Times New Roman" w:hAnsi="Times New Roman" w:cs="Times New Roman"/>
        </w:rPr>
        <w:t>0.66</w:t>
      </w:r>
      <w:r w:rsidR="00D1749E" w:rsidRPr="0094303B">
        <w:rPr>
          <w:rFonts w:ascii="Times New Roman" w:hAnsi="Times New Roman" w:cs="Times New Roman"/>
        </w:rPr>
        <w:t xml:space="preserve">, 95% CI = </w:t>
      </w:r>
      <w:r w:rsidR="00D1749E" w:rsidRPr="0094303B">
        <w:rPr>
          <w:rFonts w:ascii="Times New Roman" w:hAnsi="Times New Roman" w:cs="Times New Roman"/>
          <w:color w:val="000000"/>
        </w:rPr>
        <w:t>0.43-1.00</w:t>
      </w:r>
      <w:r w:rsidR="007675CB" w:rsidRPr="0094303B">
        <w:rPr>
          <w:rFonts w:ascii="Times New Roman" w:hAnsi="Times New Roman" w:cs="Times New Roman"/>
        </w:rPr>
        <w:t xml:space="preserve">), the presence of the organophosphate </w:t>
      </w:r>
      <w:proofErr w:type="spellStart"/>
      <w:r w:rsidR="007675CB" w:rsidRPr="0094303B">
        <w:rPr>
          <w:rFonts w:ascii="Times New Roman" w:hAnsi="Times New Roman" w:cs="Times New Roman"/>
          <w:color w:val="000000"/>
        </w:rPr>
        <w:t>Methamidophos</w:t>
      </w:r>
      <w:proofErr w:type="spellEnd"/>
      <w:r w:rsidR="007675CB" w:rsidRPr="0094303B">
        <w:rPr>
          <w:rFonts w:ascii="Times New Roman" w:hAnsi="Times New Roman" w:cs="Times New Roman"/>
          <w:color w:val="000000"/>
        </w:rPr>
        <w:t xml:space="preserve"> was found to increase the </w:t>
      </w:r>
      <w:r w:rsidR="00834B98" w:rsidRPr="0094303B">
        <w:rPr>
          <w:rFonts w:ascii="Times New Roman" w:hAnsi="Times New Roman" w:cs="Times New Roman"/>
          <w:color w:val="000000"/>
        </w:rPr>
        <w:t>prevalence</w:t>
      </w:r>
      <w:r w:rsidR="007675CB" w:rsidRPr="0094303B">
        <w:rPr>
          <w:rFonts w:ascii="Times New Roman" w:hAnsi="Times New Roman" w:cs="Times New Roman"/>
          <w:color w:val="000000"/>
        </w:rPr>
        <w:t xml:space="preserve"> of LSV-2 by a factor of 6.32 </w:t>
      </w:r>
      <w:r w:rsidR="00D1749E" w:rsidRPr="0094303B">
        <w:rPr>
          <w:rFonts w:ascii="Times New Roman" w:hAnsi="Times New Roman" w:cs="Times New Roman"/>
          <w:color w:val="000000"/>
        </w:rPr>
        <w:t>(95% CI = 1.44-27.6)</w:t>
      </w:r>
      <w:r w:rsidR="007675CB" w:rsidRPr="0094303B">
        <w:rPr>
          <w:rFonts w:ascii="Times New Roman" w:hAnsi="Times New Roman" w:cs="Times New Roman"/>
          <w:color w:val="000000"/>
        </w:rPr>
        <w:t xml:space="preserve">. The </w:t>
      </w:r>
      <w:r w:rsidR="007675CB" w:rsidRPr="0094303B">
        <w:rPr>
          <w:rFonts w:ascii="Times New Roman" w:hAnsi="Times New Roman" w:cs="Times New Roman"/>
        </w:rPr>
        <w:t xml:space="preserve">fungicide </w:t>
      </w:r>
      <w:proofErr w:type="spellStart"/>
      <w:r w:rsidR="007675CB" w:rsidRPr="0094303B">
        <w:rPr>
          <w:rFonts w:ascii="Times New Roman" w:hAnsi="Times New Roman" w:cs="Times New Roman"/>
        </w:rPr>
        <w:t>Cyprodinil</w:t>
      </w:r>
      <w:proofErr w:type="spellEnd"/>
      <w:r w:rsidR="007675CB" w:rsidRPr="0094303B">
        <w:rPr>
          <w:rFonts w:ascii="Times New Roman" w:hAnsi="Times New Roman" w:cs="Times New Roman"/>
        </w:rPr>
        <w:t xml:space="preserve"> was also found associated with an increase</w:t>
      </w:r>
      <w:r w:rsidR="00D1749E" w:rsidRPr="0094303B">
        <w:rPr>
          <w:rFonts w:ascii="Times New Roman" w:hAnsi="Times New Roman" w:cs="Times New Roman"/>
        </w:rPr>
        <w:t xml:space="preserve"> in</w:t>
      </w:r>
      <w:r w:rsidR="007675CB" w:rsidRPr="0094303B">
        <w:rPr>
          <w:rFonts w:ascii="Times New Roman" w:hAnsi="Times New Roman" w:cs="Times New Roman"/>
        </w:rPr>
        <w:t xml:space="preserve"> LSV-2 prevalence (</w:t>
      </w:r>
      <w:r w:rsidR="00D1749E" w:rsidRPr="0094303B">
        <w:rPr>
          <w:rFonts w:ascii="Times New Roman" w:hAnsi="Times New Roman" w:cs="Times New Roman"/>
        </w:rPr>
        <w:t xml:space="preserve">RR = </w:t>
      </w:r>
      <w:r w:rsidR="007675CB" w:rsidRPr="0094303B">
        <w:rPr>
          <w:rFonts w:ascii="Times New Roman" w:hAnsi="Times New Roman" w:cs="Times New Roman"/>
        </w:rPr>
        <w:t>3.64</w:t>
      </w:r>
      <w:r w:rsidR="00D1749E" w:rsidRPr="0094303B">
        <w:rPr>
          <w:rFonts w:ascii="Times New Roman" w:hAnsi="Times New Roman" w:cs="Times New Roman"/>
        </w:rPr>
        <w:t xml:space="preserve">, 95% CI = </w:t>
      </w:r>
      <w:r w:rsidR="00D1749E" w:rsidRPr="0094303B">
        <w:rPr>
          <w:rFonts w:ascii="Times New Roman" w:hAnsi="Times New Roman" w:cs="Times New Roman"/>
          <w:color w:val="000000"/>
        </w:rPr>
        <w:t>1.10-12.06</w:t>
      </w:r>
      <w:r w:rsidR="007675CB" w:rsidRPr="0094303B">
        <w:rPr>
          <w:rFonts w:ascii="Times New Roman" w:hAnsi="Times New Roman" w:cs="Times New Roman"/>
        </w:rPr>
        <w:t xml:space="preserve">). </w:t>
      </w:r>
    </w:p>
    <w:p w14:paraId="742A3136" w14:textId="2B1DB494" w:rsidR="007675CB" w:rsidRPr="0094303B" w:rsidRDefault="0018020E" w:rsidP="007675CB">
      <w:pPr>
        <w:spacing w:line="480" w:lineRule="auto"/>
        <w:ind w:firstLine="720"/>
        <w:rPr>
          <w:rFonts w:ascii="Times New Roman" w:hAnsi="Times New Roman" w:cs="Times New Roman"/>
        </w:rPr>
      </w:pPr>
      <w:ins w:id="790" w:author="Dennis vanEngelsdorp" w:date="2016-01-26T18:49:00Z">
        <w:r>
          <w:rPr>
            <w:rFonts w:ascii="Times New Roman" w:hAnsi="Times New Roman" w:cs="Times New Roman"/>
          </w:rPr>
          <w:t>T</w:t>
        </w:r>
      </w:ins>
      <w:del w:id="791" w:author="Dennis vanEngelsdorp" w:date="2016-01-26T18:49:00Z">
        <w:r w:rsidR="007675CB" w:rsidRPr="0094303B" w:rsidDel="0018020E">
          <w:rPr>
            <w:rFonts w:ascii="Times New Roman" w:hAnsi="Times New Roman" w:cs="Times New Roman"/>
          </w:rPr>
          <w:delText>For all significant relationships, t</w:delText>
        </w:r>
      </w:del>
      <w:r w:rsidR="007675CB" w:rsidRPr="0094303B">
        <w:rPr>
          <w:rFonts w:ascii="Times New Roman" w:hAnsi="Times New Roman" w:cs="Times New Roman"/>
        </w:rPr>
        <w:t xml:space="preserve">he prevalence of </w:t>
      </w:r>
      <w:r w:rsidR="004B1CBA" w:rsidRPr="0094303B">
        <w:rPr>
          <w:rFonts w:ascii="Times New Roman" w:hAnsi="Times New Roman" w:cs="Times New Roman"/>
        </w:rPr>
        <w:t>Deformed wing virus (</w:t>
      </w:r>
      <w:r w:rsidR="007675CB" w:rsidRPr="0094303B">
        <w:rPr>
          <w:rFonts w:ascii="Times New Roman" w:hAnsi="Times New Roman" w:cs="Times New Roman"/>
        </w:rPr>
        <w:t>DWV</w:t>
      </w:r>
      <w:r w:rsidR="004B1CBA" w:rsidRPr="0094303B">
        <w:rPr>
          <w:rFonts w:ascii="Times New Roman" w:hAnsi="Times New Roman" w:cs="Times New Roman"/>
        </w:rPr>
        <w:t>)</w:t>
      </w:r>
      <w:r w:rsidR="007675CB" w:rsidRPr="0094303B">
        <w:rPr>
          <w:rFonts w:ascii="Times New Roman" w:hAnsi="Times New Roman" w:cs="Times New Roman"/>
        </w:rPr>
        <w:t xml:space="preserve"> was consistently reduced by the presence of different products, including the </w:t>
      </w:r>
      <w:proofErr w:type="spellStart"/>
      <w:r w:rsidR="007675CB" w:rsidRPr="0094303B">
        <w:rPr>
          <w:rFonts w:ascii="Times New Roman" w:hAnsi="Times New Roman" w:cs="Times New Roman"/>
        </w:rPr>
        <w:t>varroacide</w:t>
      </w:r>
      <w:proofErr w:type="spellEnd"/>
      <w:r w:rsidR="007675CB" w:rsidRPr="0094303B">
        <w:rPr>
          <w:rFonts w:ascii="Times New Roman" w:hAnsi="Times New Roman" w:cs="Times New Roman"/>
        </w:rPr>
        <w:t xml:space="preserve"> </w:t>
      </w:r>
      <w:proofErr w:type="spellStart"/>
      <w:r w:rsidR="007675CB" w:rsidRPr="0094303B">
        <w:rPr>
          <w:rFonts w:ascii="Times New Roman" w:hAnsi="Times New Roman" w:cs="Times New Roman"/>
        </w:rPr>
        <w:t>Amitraz</w:t>
      </w:r>
      <w:proofErr w:type="spellEnd"/>
      <w:r w:rsidR="00537E8E" w:rsidRPr="0094303B">
        <w:rPr>
          <w:rFonts w:ascii="Times New Roman" w:hAnsi="Times New Roman" w:cs="Times New Roman"/>
        </w:rPr>
        <w:t xml:space="preserve"> breakdown product DMPF</w:t>
      </w:r>
      <w:r w:rsidR="007675CB" w:rsidRPr="0094303B">
        <w:rPr>
          <w:rFonts w:ascii="Times New Roman" w:hAnsi="Times New Roman" w:cs="Times New Roman"/>
        </w:rPr>
        <w:t xml:space="preserve"> (</w:t>
      </w:r>
      <w:r w:rsidR="00D1749E" w:rsidRPr="0094303B">
        <w:rPr>
          <w:rFonts w:ascii="Times New Roman" w:hAnsi="Times New Roman" w:cs="Times New Roman"/>
        </w:rPr>
        <w:t xml:space="preserve">RR = </w:t>
      </w:r>
      <w:r w:rsidR="007675CB" w:rsidRPr="0094303B">
        <w:rPr>
          <w:rFonts w:ascii="Times New Roman" w:hAnsi="Times New Roman" w:cs="Times New Roman"/>
        </w:rPr>
        <w:t>0.58</w:t>
      </w:r>
      <w:r w:rsidR="00537E8E" w:rsidRPr="0094303B">
        <w:rPr>
          <w:rFonts w:ascii="Times New Roman" w:hAnsi="Times New Roman" w:cs="Times New Roman"/>
        </w:rPr>
        <w:t>, 95% CI = 0.38-0.88</w:t>
      </w:r>
      <w:r w:rsidR="007675CB" w:rsidRPr="0094303B">
        <w:rPr>
          <w:rFonts w:ascii="Times New Roman" w:hAnsi="Times New Roman" w:cs="Times New Roman"/>
        </w:rPr>
        <w:t xml:space="preserve">) and </w:t>
      </w:r>
      <w:proofErr w:type="spellStart"/>
      <w:r w:rsidR="007675CB" w:rsidRPr="0094303B">
        <w:rPr>
          <w:rFonts w:ascii="Times New Roman" w:hAnsi="Times New Roman" w:cs="Times New Roman"/>
        </w:rPr>
        <w:t>Fluvalinate</w:t>
      </w:r>
      <w:proofErr w:type="spellEnd"/>
      <w:r w:rsidR="007675CB" w:rsidRPr="0094303B">
        <w:rPr>
          <w:rFonts w:ascii="Times New Roman" w:hAnsi="Times New Roman" w:cs="Times New Roman"/>
        </w:rPr>
        <w:t xml:space="preserve"> (</w:t>
      </w:r>
      <w:r w:rsidR="00D1749E" w:rsidRPr="0094303B">
        <w:rPr>
          <w:rFonts w:ascii="Times New Roman" w:hAnsi="Times New Roman" w:cs="Times New Roman"/>
        </w:rPr>
        <w:t xml:space="preserve">RR = </w:t>
      </w:r>
      <w:r w:rsidR="007675CB" w:rsidRPr="0094303B">
        <w:rPr>
          <w:rFonts w:ascii="Times New Roman" w:hAnsi="Times New Roman" w:cs="Times New Roman"/>
        </w:rPr>
        <w:t>0.74</w:t>
      </w:r>
      <w:r w:rsidR="00537E8E" w:rsidRPr="0094303B">
        <w:rPr>
          <w:rFonts w:ascii="Times New Roman" w:hAnsi="Times New Roman" w:cs="Times New Roman"/>
        </w:rPr>
        <w:t>, 95% CI = 0.61-0.92</w:t>
      </w:r>
      <w:r w:rsidR="007675CB" w:rsidRPr="0094303B">
        <w:rPr>
          <w:rFonts w:ascii="Times New Roman" w:hAnsi="Times New Roman" w:cs="Times New Roman"/>
        </w:rPr>
        <w:t xml:space="preserve">); the fungicides </w:t>
      </w:r>
      <w:commentRangeStart w:id="792"/>
      <w:proofErr w:type="spellStart"/>
      <w:r w:rsidR="007675CB" w:rsidRPr="0094303B">
        <w:rPr>
          <w:rFonts w:ascii="Times New Roman" w:hAnsi="Times New Roman" w:cs="Times New Roman"/>
        </w:rPr>
        <w:t>Boscalid</w:t>
      </w:r>
      <w:proofErr w:type="spellEnd"/>
      <w:r w:rsidR="007675CB" w:rsidRPr="0094303B">
        <w:rPr>
          <w:rFonts w:ascii="Times New Roman" w:hAnsi="Times New Roman" w:cs="Times New Roman"/>
        </w:rPr>
        <w:t xml:space="preserve"> (</w:t>
      </w:r>
      <w:r w:rsidR="00D1749E" w:rsidRPr="0094303B">
        <w:rPr>
          <w:rFonts w:ascii="Times New Roman" w:hAnsi="Times New Roman" w:cs="Times New Roman"/>
        </w:rPr>
        <w:t xml:space="preserve">RR = </w:t>
      </w:r>
      <w:r w:rsidR="007675CB" w:rsidRPr="0094303B">
        <w:rPr>
          <w:rFonts w:ascii="Times New Roman" w:hAnsi="Times New Roman" w:cs="Times New Roman"/>
        </w:rPr>
        <w:t>0.</w:t>
      </w:r>
      <w:ins w:id="793" w:author="Dennis vanEngelsdorp" w:date="2016-01-26T18:49:00Z">
        <w:r>
          <w:rPr>
            <w:rFonts w:ascii="Times New Roman" w:hAnsi="Times New Roman" w:cs="Times New Roman"/>
          </w:rPr>
          <w:t>2</w:t>
        </w:r>
      </w:ins>
      <w:del w:id="794" w:author="Dennis vanEngelsdorp" w:date="2016-01-26T18:49:00Z">
        <w:r w:rsidR="007675CB" w:rsidRPr="0094303B" w:rsidDel="0018020E">
          <w:rPr>
            <w:rFonts w:ascii="Times New Roman" w:hAnsi="Times New Roman" w:cs="Times New Roman"/>
          </w:rPr>
          <w:delText>3</w:delText>
        </w:r>
      </w:del>
      <w:r w:rsidR="007675CB" w:rsidRPr="0094303B">
        <w:rPr>
          <w:rFonts w:ascii="Times New Roman" w:hAnsi="Times New Roman" w:cs="Times New Roman"/>
        </w:rPr>
        <w:t>6</w:t>
      </w:r>
      <w:commentRangeEnd w:id="792"/>
      <w:r w:rsidR="00537E8E" w:rsidRPr="0094303B">
        <w:rPr>
          <w:rStyle w:val="CommentReference"/>
          <w:rFonts w:ascii="Times New Roman" w:eastAsia="Times New Roman" w:hAnsi="Times New Roman" w:cs="Times New Roman"/>
          <w:lang w:val="en-CA"/>
        </w:rPr>
        <w:commentReference w:id="792"/>
      </w:r>
      <w:r w:rsidR="007675CB" w:rsidRPr="0094303B">
        <w:rPr>
          <w:rFonts w:ascii="Times New Roman" w:hAnsi="Times New Roman" w:cs="Times New Roman"/>
        </w:rPr>
        <w:t xml:space="preserve">), </w:t>
      </w:r>
      <w:proofErr w:type="spellStart"/>
      <w:r w:rsidR="007675CB" w:rsidRPr="0094303B">
        <w:rPr>
          <w:rFonts w:ascii="Times New Roman" w:hAnsi="Times New Roman" w:cs="Times New Roman"/>
        </w:rPr>
        <w:t>Cyprodinil</w:t>
      </w:r>
      <w:proofErr w:type="spellEnd"/>
      <w:r w:rsidR="007675CB" w:rsidRPr="0094303B">
        <w:rPr>
          <w:rFonts w:ascii="Times New Roman" w:hAnsi="Times New Roman" w:cs="Times New Roman"/>
        </w:rPr>
        <w:t xml:space="preserve"> (</w:t>
      </w:r>
      <w:r w:rsidR="00D1749E" w:rsidRPr="0094303B">
        <w:rPr>
          <w:rFonts w:ascii="Times New Roman" w:hAnsi="Times New Roman" w:cs="Times New Roman"/>
        </w:rPr>
        <w:t xml:space="preserve">RR = </w:t>
      </w:r>
      <w:r w:rsidR="007675CB" w:rsidRPr="0094303B">
        <w:rPr>
          <w:rFonts w:ascii="Times New Roman" w:hAnsi="Times New Roman" w:cs="Times New Roman"/>
        </w:rPr>
        <w:t>0.33</w:t>
      </w:r>
      <w:r w:rsidR="00537E8E" w:rsidRPr="0094303B">
        <w:rPr>
          <w:rFonts w:ascii="Times New Roman" w:hAnsi="Times New Roman" w:cs="Times New Roman"/>
        </w:rPr>
        <w:t>, 95% CI = 0.13-0.81</w:t>
      </w:r>
      <w:r w:rsidR="007675CB" w:rsidRPr="0094303B">
        <w:rPr>
          <w:rFonts w:ascii="Times New Roman" w:hAnsi="Times New Roman" w:cs="Times New Roman"/>
        </w:rPr>
        <w:t xml:space="preserve">), </w:t>
      </w:r>
      <w:proofErr w:type="spellStart"/>
      <w:r w:rsidR="007675CB" w:rsidRPr="0094303B">
        <w:rPr>
          <w:rFonts w:ascii="Times New Roman" w:hAnsi="Times New Roman" w:cs="Times New Roman"/>
        </w:rPr>
        <w:t>Pyroclostrobin</w:t>
      </w:r>
      <w:proofErr w:type="spellEnd"/>
      <w:r w:rsidR="007675CB" w:rsidRPr="0094303B">
        <w:rPr>
          <w:rFonts w:ascii="Times New Roman" w:hAnsi="Times New Roman" w:cs="Times New Roman"/>
        </w:rPr>
        <w:t xml:space="preserve"> (</w:t>
      </w:r>
      <w:r w:rsidR="00D1749E" w:rsidRPr="0094303B">
        <w:rPr>
          <w:rFonts w:ascii="Times New Roman" w:hAnsi="Times New Roman" w:cs="Times New Roman"/>
        </w:rPr>
        <w:t xml:space="preserve">RR = </w:t>
      </w:r>
      <w:r w:rsidR="007675CB" w:rsidRPr="0094303B">
        <w:rPr>
          <w:rFonts w:ascii="Times New Roman" w:hAnsi="Times New Roman" w:cs="Times New Roman"/>
        </w:rPr>
        <w:t>0.27</w:t>
      </w:r>
      <w:r w:rsidR="00537E8E" w:rsidRPr="0094303B">
        <w:rPr>
          <w:rFonts w:ascii="Times New Roman" w:hAnsi="Times New Roman" w:cs="Times New Roman"/>
        </w:rPr>
        <w:t>, 95% CI = 0.11-0.63</w:t>
      </w:r>
      <w:r w:rsidR="007675CB" w:rsidRPr="0094303B">
        <w:rPr>
          <w:rFonts w:ascii="Times New Roman" w:hAnsi="Times New Roman" w:cs="Times New Roman"/>
        </w:rPr>
        <w:t xml:space="preserve">) and </w:t>
      </w:r>
      <w:proofErr w:type="spellStart"/>
      <w:r w:rsidR="007675CB" w:rsidRPr="0094303B">
        <w:rPr>
          <w:rFonts w:ascii="Times New Roman" w:hAnsi="Times New Roman" w:cs="Times New Roman"/>
        </w:rPr>
        <w:t>Pyrimethanil</w:t>
      </w:r>
      <w:proofErr w:type="spellEnd"/>
      <w:r w:rsidR="007675CB" w:rsidRPr="0094303B">
        <w:rPr>
          <w:rFonts w:ascii="Times New Roman" w:hAnsi="Times New Roman" w:cs="Times New Roman"/>
        </w:rPr>
        <w:t xml:space="preserve"> (</w:t>
      </w:r>
      <w:r w:rsidR="00D1749E" w:rsidRPr="0094303B">
        <w:rPr>
          <w:rFonts w:ascii="Times New Roman" w:hAnsi="Times New Roman" w:cs="Times New Roman"/>
        </w:rPr>
        <w:t xml:space="preserve">RR = </w:t>
      </w:r>
      <w:r w:rsidR="007675CB" w:rsidRPr="0094303B">
        <w:rPr>
          <w:rFonts w:ascii="Times New Roman" w:hAnsi="Times New Roman" w:cs="Times New Roman"/>
        </w:rPr>
        <w:t>0.11</w:t>
      </w:r>
      <w:r w:rsidR="00537E8E" w:rsidRPr="0094303B">
        <w:rPr>
          <w:rFonts w:ascii="Times New Roman" w:hAnsi="Times New Roman" w:cs="Times New Roman"/>
        </w:rPr>
        <w:t xml:space="preserve"> , 95% CI = 0.032-0.38</w:t>
      </w:r>
      <w:r w:rsidR="007675CB" w:rsidRPr="0094303B">
        <w:rPr>
          <w:rFonts w:ascii="Times New Roman" w:hAnsi="Times New Roman" w:cs="Times New Roman"/>
        </w:rPr>
        <w:t xml:space="preserve">); and the herbicides </w:t>
      </w:r>
      <w:proofErr w:type="spellStart"/>
      <w:r w:rsidR="007675CB" w:rsidRPr="0094303B">
        <w:rPr>
          <w:rFonts w:ascii="Times New Roman" w:hAnsi="Times New Roman" w:cs="Times New Roman"/>
        </w:rPr>
        <w:t>Oxyfluorfen</w:t>
      </w:r>
      <w:proofErr w:type="spellEnd"/>
      <w:r w:rsidR="007675CB" w:rsidRPr="0094303B">
        <w:rPr>
          <w:rFonts w:ascii="Times New Roman" w:hAnsi="Times New Roman" w:cs="Times New Roman"/>
        </w:rPr>
        <w:t xml:space="preserve"> (</w:t>
      </w:r>
      <w:r w:rsidR="00D1749E" w:rsidRPr="0094303B">
        <w:rPr>
          <w:rFonts w:ascii="Times New Roman" w:hAnsi="Times New Roman" w:cs="Times New Roman"/>
        </w:rPr>
        <w:t xml:space="preserve">RR = </w:t>
      </w:r>
      <w:r w:rsidR="007675CB" w:rsidRPr="0094303B">
        <w:rPr>
          <w:rFonts w:ascii="Times New Roman" w:hAnsi="Times New Roman" w:cs="Times New Roman"/>
        </w:rPr>
        <w:t>0.16</w:t>
      </w:r>
      <w:r w:rsidR="00537E8E" w:rsidRPr="0094303B">
        <w:rPr>
          <w:rFonts w:ascii="Times New Roman" w:hAnsi="Times New Roman" w:cs="Times New Roman"/>
        </w:rPr>
        <w:t>, 95% CI = 0.03-0.81</w:t>
      </w:r>
      <w:r w:rsidR="007675CB" w:rsidRPr="0094303B">
        <w:rPr>
          <w:rFonts w:ascii="Times New Roman" w:hAnsi="Times New Roman" w:cs="Times New Roman"/>
        </w:rPr>
        <w:t xml:space="preserve">) and </w:t>
      </w:r>
      <w:proofErr w:type="spellStart"/>
      <w:r w:rsidR="007675CB" w:rsidRPr="0094303B">
        <w:rPr>
          <w:rFonts w:ascii="Times New Roman" w:hAnsi="Times New Roman" w:cs="Times New Roman"/>
        </w:rPr>
        <w:t>Pendimethalin</w:t>
      </w:r>
      <w:proofErr w:type="spellEnd"/>
      <w:r w:rsidR="007675CB" w:rsidRPr="0094303B">
        <w:rPr>
          <w:rFonts w:ascii="Times New Roman" w:hAnsi="Times New Roman" w:cs="Times New Roman"/>
        </w:rPr>
        <w:t xml:space="preserve"> (</w:t>
      </w:r>
      <w:r w:rsidR="00D1749E" w:rsidRPr="0094303B">
        <w:rPr>
          <w:rFonts w:ascii="Times New Roman" w:hAnsi="Times New Roman" w:cs="Times New Roman"/>
        </w:rPr>
        <w:t xml:space="preserve">RR = </w:t>
      </w:r>
      <w:r w:rsidR="007675CB" w:rsidRPr="0094303B">
        <w:rPr>
          <w:rFonts w:ascii="Times New Roman" w:hAnsi="Times New Roman" w:cs="Times New Roman"/>
        </w:rPr>
        <w:t>0.39</w:t>
      </w:r>
      <w:r w:rsidR="00537E8E" w:rsidRPr="0094303B">
        <w:rPr>
          <w:rFonts w:ascii="Times New Roman" w:hAnsi="Times New Roman" w:cs="Times New Roman"/>
        </w:rPr>
        <w:t>, 95% CI =0.18-0.88</w:t>
      </w:r>
      <w:r w:rsidR="007675CB" w:rsidRPr="0094303B">
        <w:rPr>
          <w:rFonts w:ascii="Times New Roman" w:hAnsi="Times New Roman" w:cs="Times New Roman"/>
        </w:rPr>
        <w:t xml:space="preserve">). Excluding the relationship with </w:t>
      </w:r>
      <w:proofErr w:type="spellStart"/>
      <w:r w:rsidR="007675CB" w:rsidRPr="0094303B">
        <w:rPr>
          <w:rFonts w:ascii="Times New Roman" w:hAnsi="Times New Roman" w:cs="Times New Roman"/>
        </w:rPr>
        <w:t>varroacides</w:t>
      </w:r>
      <w:proofErr w:type="spellEnd"/>
      <w:r w:rsidR="007675CB" w:rsidRPr="0094303B">
        <w:rPr>
          <w:rFonts w:ascii="Times New Roman" w:hAnsi="Times New Roman" w:cs="Times New Roman"/>
        </w:rPr>
        <w:t xml:space="preserve">, which is possibly explained by the effect these pesticides have on the viruses’ vector </w:t>
      </w:r>
      <w:proofErr w:type="spellStart"/>
      <w:r w:rsidR="00765702" w:rsidRPr="0094303B">
        <w:rPr>
          <w:rFonts w:ascii="Times New Roman" w:hAnsi="Times New Roman" w:cs="Times New Roman"/>
          <w:i/>
        </w:rPr>
        <w:t>V</w:t>
      </w:r>
      <w:r w:rsidR="007675CB" w:rsidRPr="0094303B">
        <w:rPr>
          <w:rFonts w:ascii="Times New Roman" w:hAnsi="Times New Roman" w:cs="Times New Roman"/>
          <w:i/>
        </w:rPr>
        <w:t>arroa</w:t>
      </w:r>
      <w:proofErr w:type="spellEnd"/>
      <w:r w:rsidR="007675CB" w:rsidRPr="0094303B">
        <w:rPr>
          <w:rFonts w:ascii="Times New Roman" w:hAnsi="Times New Roman" w:cs="Times New Roman"/>
        </w:rPr>
        <w:t xml:space="preserve">, the consistent finding of reduced prevalence of the nearly ubiquitous DWV, with the presence of certain </w:t>
      </w:r>
      <w:r w:rsidR="007675CB" w:rsidRPr="0094303B">
        <w:rPr>
          <w:rFonts w:ascii="Times New Roman" w:hAnsi="Times New Roman" w:cs="Times New Roman"/>
        </w:rPr>
        <w:lastRenderedPageBreak/>
        <w:t xml:space="preserve">fungicides and herbicides suggests these products </w:t>
      </w:r>
      <w:r w:rsidR="00D1749E" w:rsidRPr="0094303B">
        <w:rPr>
          <w:rFonts w:ascii="Times New Roman" w:hAnsi="Times New Roman" w:cs="Times New Roman"/>
        </w:rPr>
        <w:t xml:space="preserve">may be </w:t>
      </w:r>
      <w:r w:rsidR="007675CB" w:rsidRPr="0094303B">
        <w:rPr>
          <w:rFonts w:ascii="Times New Roman" w:hAnsi="Times New Roman" w:cs="Times New Roman"/>
        </w:rPr>
        <w:t>preventing DWV replication</w:t>
      </w:r>
      <w:r w:rsidR="00D1749E" w:rsidRPr="0094303B">
        <w:rPr>
          <w:rFonts w:ascii="Times New Roman" w:hAnsi="Times New Roman" w:cs="Times New Roman"/>
        </w:rPr>
        <w:t xml:space="preserve"> or transmission</w:t>
      </w:r>
      <w:ins w:id="795" w:author="Dennis vanEngelsdorp" w:date="2016-01-26T18:50:00Z">
        <w:r>
          <w:rPr>
            <w:rFonts w:ascii="Times New Roman" w:hAnsi="Times New Roman" w:cs="Times New Roman"/>
          </w:rPr>
          <w:t xml:space="preserve">, or cause DWV infected bees to die more quickly, thus lowering </w:t>
        </w:r>
      </w:ins>
      <w:ins w:id="796" w:author="Dennis vanEngelsdorp" w:date="2016-01-26T18:51:00Z">
        <w:r>
          <w:rPr>
            <w:rFonts w:ascii="Times New Roman" w:hAnsi="Times New Roman" w:cs="Times New Roman"/>
          </w:rPr>
          <w:t>v</w:t>
        </w:r>
      </w:ins>
      <w:ins w:id="797" w:author="Dennis vanEngelsdorp" w:date="2016-01-26T18:50:00Z">
        <w:r>
          <w:rPr>
            <w:rFonts w:ascii="Times New Roman" w:hAnsi="Times New Roman" w:cs="Times New Roman"/>
          </w:rPr>
          <w:t xml:space="preserve">iral load </w:t>
        </w:r>
      </w:ins>
      <w:ins w:id="798" w:author="Dennis vanEngelsdorp" w:date="2016-01-26T18:51:00Z">
        <w:r>
          <w:rPr>
            <w:rFonts w:ascii="Times New Roman" w:hAnsi="Times New Roman" w:cs="Times New Roman"/>
          </w:rPr>
          <w:t xml:space="preserve">by </w:t>
        </w:r>
      </w:ins>
      <w:ins w:id="799" w:author="Dennis vanEngelsdorp" w:date="2016-01-26T18:52:00Z">
        <w:r>
          <w:rPr>
            <w:rFonts w:ascii="Times New Roman" w:hAnsi="Times New Roman" w:cs="Times New Roman"/>
          </w:rPr>
          <w:t xml:space="preserve">preferentially </w:t>
        </w:r>
      </w:ins>
      <w:ins w:id="800" w:author="Dennis vanEngelsdorp" w:date="2016-01-26T18:51:00Z">
        <w:r>
          <w:rPr>
            <w:rFonts w:ascii="Times New Roman" w:hAnsi="Times New Roman" w:cs="Times New Roman"/>
          </w:rPr>
          <w:t>removing infected individuals</w:t>
        </w:r>
      </w:ins>
      <w:del w:id="801" w:author="Dennis vanEngelsdorp" w:date="2016-01-26T18:51:00Z">
        <w:r w:rsidR="008471A6" w:rsidRPr="0094303B" w:rsidDel="0018020E">
          <w:rPr>
            <w:rFonts w:ascii="Times New Roman" w:hAnsi="Times New Roman" w:cs="Times New Roman"/>
          </w:rPr>
          <w:delText>.</w:delText>
        </w:r>
      </w:del>
    </w:p>
    <w:p w14:paraId="11AEDB28" w14:textId="59D43B8E" w:rsidR="007675CB" w:rsidRPr="0094303B" w:rsidRDefault="007675CB" w:rsidP="007675CB">
      <w:pPr>
        <w:spacing w:line="480" w:lineRule="auto"/>
        <w:ind w:firstLine="720"/>
        <w:rPr>
          <w:rFonts w:ascii="Times New Roman" w:hAnsi="Times New Roman" w:cs="Times New Roman"/>
        </w:rPr>
      </w:pPr>
      <w:r w:rsidRPr="0094303B">
        <w:rPr>
          <w:rFonts w:ascii="Times New Roman" w:hAnsi="Times New Roman" w:cs="Times New Roman"/>
        </w:rPr>
        <w:t xml:space="preserve">While </w:t>
      </w:r>
      <w:r w:rsidR="004B1CBA" w:rsidRPr="0094303B">
        <w:rPr>
          <w:rFonts w:ascii="Times New Roman" w:hAnsi="Times New Roman" w:cs="Times New Roman"/>
        </w:rPr>
        <w:t>Kashmiri bee virus (</w:t>
      </w:r>
      <w:r w:rsidRPr="0094303B">
        <w:rPr>
          <w:rFonts w:ascii="Times New Roman" w:hAnsi="Times New Roman" w:cs="Times New Roman"/>
        </w:rPr>
        <w:t>KBV</w:t>
      </w:r>
      <w:r w:rsidR="004B1CBA" w:rsidRPr="0094303B">
        <w:rPr>
          <w:rFonts w:ascii="Times New Roman" w:hAnsi="Times New Roman" w:cs="Times New Roman"/>
        </w:rPr>
        <w:t>)</w:t>
      </w:r>
      <w:r w:rsidRPr="0094303B">
        <w:rPr>
          <w:rFonts w:ascii="Times New Roman" w:hAnsi="Times New Roman" w:cs="Times New Roman"/>
        </w:rPr>
        <w:t xml:space="preserve"> is associated with </w:t>
      </w:r>
      <w:proofErr w:type="spellStart"/>
      <w:r w:rsidRPr="0094303B">
        <w:rPr>
          <w:rFonts w:ascii="Times New Roman" w:hAnsi="Times New Roman" w:cs="Times New Roman"/>
          <w:i/>
        </w:rPr>
        <w:t>Varroa</w:t>
      </w:r>
      <w:proofErr w:type="spellEnd"/>
      <w:r w:rsidRPr="0094303B">
        <w:rPr>
          <w:rFonts w:ascii="Times New Roman" w:hAnsi="Times New Roman" w:cs="Times New Roman"/>
        </w:rPr>
        <w:t xml:space="preserve">, unlike DWV this virus was found to have increased prevalence in bees sampled from apiaries </w:t>
      </w:r>
      <w:r w:rsidR="004E51E2" w:rsidRPr="0094303B">
        <w:rPr>
          <w:rFonts w:ascii="Times New Roman" w:hAnsi="Times New Roman" w:cs="Times New Roman"/>
        </w:rPr>
        <w:t xml:space="preserve">in which </w:t>
      </w:r>
      <w:proofErr w:type="spellStart"/>
      <w:r w:rsidRPr="0094303B">
        <w:rPr>
          <w:rFonts w:ascii="Times New Roman" w:hAnsi="Times New Roman" w:cs="Times New Roman"/>
        </w:rPr>
        <w:t>Coumaphos</w:t>
      </w:r>
      <w:proofErr w:type="spellEnd"/>
      <w:r w:rsidRPr="0094303B">
        <w:rPr>
          <w:rFonts w:ascii="Times New Roman" w:hAnsi="Times New Roman" w:cs="Times New Roman"/>
        </w:rPr>
        <w:t xml:space="preserve"> (</w:t>
      </w:r>
      <w:r w:rsidR="00D1749E" w:rsidRPr="0094303B">
        <w:rPr>
          <w:rFonts w:ascii="Times New Roman" w:hAnsi="Times New Roman" w:cs="Times New Roman"/>
        </w:rPr>
        <w:t xml:space="preserve">RR = </w:t>
      </w:r>
      <w:r w:rsidRPr="0094303B">
        <w:rPr>
          <w:rFonts w:ascii="Times New Roman" w:hAnsi="Times New Roman" w:cs="Times New Roman"/>
        </w:rPr>
        <w:t>1.44</w:t>
      </w:r>
      <w:r w:rsidR="00537E8E" w:rsidRPr="0094303B">
        <w:rPr>
          <w:rFonts w:ascii="Times New Roman" w:hAnsi="Times New Roman" w:cs="Times New Roman"/>
        </w:rPr>
        <w:t>, 95% CI = 1.06-1.94</w:t>
      </w:r>
      <w:r w:rsidRPr="0094303B">
        <w:rPr>
          <w:rFonts w:ascii="Times New Roman" w:hAnsi="Times New Roman" w:cs="Times New Roman"/>
        </w:rPr>
        <w:t xml:space="preserve">) and </w:t>
      </w:r>
      <w:proofErr w:type="spellStart"/>
      <w:r w:rsidRPr="0094303B">
        <w:rPr>
          <w:rFonts w:ascii="Times New Roman" w:hAnsi="Times New Roman" w:cs="Times New Roman"/>
        </w:rPr>
        <w:t>Fluvalinate</w:t>
      </w:r>
      <w:proofErr w:type="spellEnd"/>
      <w:r w:rsidRPr="0094303B">
        <w:rPr>
          <w:rFonts w:ascii="Times New Roman" w:hAnsi="Times New Roman" w:cs="Times New Roman"/>
        </w:rPr>
        <w:t xml:space="preserve"> (</w:t>
      </w:r>
      <w:r w:rsidR="00D1749E" w:rsidRPr="0094303B">
        <w:rPr>
          <w:rFonts w:ascii="Times New Roman" w:hAnsi="Times New Roman" w:cs="Times New Roman"/>
        </w:rPr>
        <w:t xml:space="preserve">RR = </w:t>
      </w:r>
      <w:r w:rsidRPr="0094303B">
        <w:rPr>
          <w:rFonts w:ascii="Times New Roman" w:hAnsi="Times New Roman" w:cs="Times New Roman"/>
        </w:rPr>
        <w:t>1.38</w:t>
      </w:r>
      <w:r w:rsidR="00537E8E" w:rsidRPr="0094303B">
        <w:rPr>
          <w:rFonts w:ascii="Times New Roman" w:hAnsi="Times New Roman" w:cs="Times New Roman"/>
        </w:rPr>
        <w:t>, 95% CI = 1.11-1.74</w:t>
      </w:r>
      <w:r w:rsidRPr="0094303B">
        <w:rPr>
          <w:rFonts w:ascii="Times New Roman" w:hAnsi="Times New Roman" w:cs="Times New Roman"/>
        </w:rPr>
        <w:t>)</w:t>
      </w:r>
      <w:r w:rsidR="004E51E2" w:rsidRPr="0094303B">
        <w:rPr>
          <w:rFonts w:ascii="Times New Roman" w:hAnsi="Times New Roman" w:cs="Times New Roman"/>
        </w:rPr>
        <w:t xml:space="preserve"> was detected</w:t>
      </w:r>
      <w:r w:rsidRPr="0094303B">
        <w:rPr>
          <w:rFonts w:ascii="Times New Roman" w:hAnsi="Times New Roman" w:cs="Times New Roman"/>
        </w:rPr>
        <w:t xml:space="preserve">.  The virus was also found </w:t>
      </w:r>
      <w:r w:rsidR="004E51E2" w:rsidRPr="0094303B">
        <w:rPr>
          <w:rFonts w:ascii="Times New Roman" w:hAnsi="Times New Roman" w:cs="Times New Roman"/>
        </w:rPr>
        <w:t>at</w:t>
      </w:r>
      <w:r w:rsidRPr="0094303B">
        <w:rPr>
          <w:rFonts w:ascii="Times New Roman" w:hAnsi="Times New Roman" w:cs="Times New Roman"/>
        </w:rPr>
        <w:t xml:space="preserve"> markedly higher rates in apiaries that had detectable exposures to the fungicide </w:t>
      </w:r>
      <w:proofErr w:type="spellStart"/>
      <w:r w:rsidRPr="0094303B">
        <w:rPr>
          <w:rFonts w:ascii="Times New Roman" w:hAnsi="Times New Roman" w:cs="Times New Roman"/>
        </w:rPr>
        <w:t>Captan</w:t>
      </w:r>
      <w:proofErr w:type="spellEnd"/>
      <w:r w:rsidRPr="0094303B">
        <w:rPr>
          <w:rFonts w:ascii="Times New Roman" w:hAnsi="Times New Roman" w:cs="Times New Roman"/>
        </w:rPr>
        <w:t xml:space="preserve"> (</w:t>
      </w:r>
      <w:r w:rsidR="00D1749E" w:rsidRPr="0094303B">
        <w:rPr>
          <w:rFonts w:ascii="Times New Roman" w:hAnsi="Times New Roman" w:cs="Times New Roman"/>
        </w:rPr>
        <w:t xml:space="preserve">RR = </w:t>
      </w:r>
      <w:r w:rsidRPr="0094303B">
        <w:rPr>
          <w:rFonts w:ascii="Times New Roman" w:hAnsi="Times New Roman" w:cs="Times New Roman"/>
        </w:rPr>
        <w:t>8.43</w:t>
      </w:r>
      <w:r w:rsidR="00537E8E" w:rsidRPr="0094303B">
        <w:rPr>
          <w:rFonts w:ascii="Times New Roman" w:hAnsi="Times New Roman" w:cs="Times New Roman"/>
        </w:rPr>
        <w:t>, 95% CI = 1.20-58.80</w:t>
      </w:r>
      <w:r w:rsidRPr="0094303B">
        <w:rPr>
          <w:rFonts w:ascii="Times New Roman" w:hAnsi="Times New Roman" w:cs="Times New Roman"/>
        </w:rPr>
        <w:t xml:space="preserve">) and the herbicide </w:t>
      </w:r>
      <w:proofErr w:type="spellStart"/>
      <w:r w:rsidRPr="0094303B">
        <w:rPr>
          <w:rFonts w:ascii="Times New Roman" w:hAnsi="Times New Roman" w:cs="Times New Roman"/>
        </w:rPr>
        <w:t>Tebuthiuron</w:t>
      </w:r>
      <w:proofErr w:type="spellEnd"/>
      <w:r w:rsidRPr="0094303B">
        <w:rPr>
          <w:rFonts w:ascii="Times New Roman" w:hAnsi="Times New Roman" w:cs="Times New Roman"/>
        </w:rPr>
        <w:t xml:space="preserve"> (</w:t>
      </w:r>
      <w:r w:rsidR="00D1749E" w:rsidRPr="0094303B">
        <w:rPr>
          <w:rFonts w:ascii="Times New Roman" w:hAnsi="Times New Roman" w:cs="Times New Roman"/>
        </w:rPr>
        <w:t xml:space="preserve">RR = </w:t>
      </w:r>
      <w:r w:rsidRPr="0094303B">
        <w:rPr>
          <w:rFonts w:ascii="Times New Roman" w:hAnsi="Times New Roman" w:cs="Times New Roman"/>
        </w:rPr>
        <w:t>25.31</w:t>
      </w:r>
      <w:r w:rsidR="00537E8E" w:rsidRPr="0094303B">
        <w:rPr>
          <w:rFonts w:ascii="Times New Roman" w:hAnsi="Times New Roman" w:cs="Times New Roman"/>
        </w:rPr>
        <w:t>, 95% CI = 2.67-239.57</w:t>
      </w:r>
      <w:r w:rsidRPr="0094303B">
        <w:rPr>
          <w:rFonts w:ascii="Times New Roman" w:hAnsi="Times New Roman" w:cs="Times New Roman"/>
        </w:rPr>
        <w:t>)</w:t>
      </w:r>
      <w:r w:rsidR="00D1749E" w:rsidRPr="0094303B">
        <w:rPr>
          <w:rFonts w:ascii="Times New Roman" w:hAnsi="Times New Roman" w:cs="Times New Roman"/>
        </w:rPr>
        <w:t>.</w:t>
      </w:r>
    </w:p>
    <w:p w14:paraId="76CB56FE" w14:textId="71D55511" w:rsidR="009E46C7" w:rsidRPr="0094303B" w:rsidRDefault="004B1CBA">
      <w:pPr>
        <w:spacing w:line="480" w:lineRule="auto"/>
        <w:ind w:firstLine="720"/>
        <w:rPr>
          <w:rFonts w:ascii="Times New Roman" w:hAnsi="Times New Roman" w:cs="Times New Roman"/>
        </w:rPr>
      </w:pPr>
      <w:r w:rsidRPr="0094303B">
        <w:rPr>
          <w:rFonts w:ascii="Times New Roman" w:hAnsi="Times New Roman" w:cs="Times New Roman"/>
        </w:rPr>
        <w:t>Acute bee paralysis virus (</w:t>
      </w:r>
      <w:r w:rsidR="007675CB" w:rsidRPr="0094303B">
        <w:rPr>
          <w:rFonts w:ascii="Times New Roman" w:hAnsi="Times New Roman" w:cs="Times New Roman"/>
        </w:rPr>
        <w:t>ABPV</w:t>
      </w:r>
      <w:r w:rsidRPr="0094303B">
        <w:rPr>
          <w:rFonts w:ascii="Times New Roman" w:hAnsi="Times New Roman" w:cs="Times New Roman"/>
        </w:rPr>
        <w:t>)</w:t>
      </w:r>
      <w:r w:rsidR="007675CB" w:rsidRPr="0094303B">
        <w:rPr>
          <w:rFonts w:ascii="Times New Roman" w:hAnsi="Times New Roman" w:cs="Times New Roman"/>
        </w:rPr>
        <w:t xml:space="preserve"> was found in apiaries with </w:t>
      </w:r>
      <w:proofErr w:type="spellStart"/>
      <w:r w:rsidR="007675CB" w:rsidRPr="0094303B">
        <w:rPr>
          <w:rFonts w:ascii="Times New Roman" w:hAnsi="Times New Roman" w:cs="Times New Roman"/>
        </w:rPr>
        <w:t>Fluvalinate</w:t>
      </w:r>
      <w:proofErr w:type="spellEnd"/>
      <w:r w:rsidR="007675CB" w:rsidRPr="0094303B">
        <w:rPr>
          <w:rFonts w:ascii="Times New Roman" w:hAnsi="Times New Roman" w:cs="Times New Roman"/>
        </w:rPr>
        <w:t xml:space="preserve"> exposure at lower rates than expected by chance (</w:t>
      </w:r>
      <w:r w:rsidR="00D1749E" w:rsidRPr="0094303B">
        <w:rPr>
          <w:rFonts w:ascii="Times New Roman" w:hAnsi="Times New Roman" w:cs="Times New Roman"/>
        </w:rPr>
        <w:t xml:space="preserve">RR = </w:t>
      </w:r>
      <w:r w:rsidR="007675CB" w:rsidRPr="0094303B">
        <w:rPr>
          <w:rFonts w:ascii="Times New Roman" w:hAnsi="Times New Roman" w:cs="Times New Roman"/>
        </w:rPr>
        <w:t>0.73</w:t>
      </w:r>
      <w:r w:rsidR="00537E8E" w:rsidRPr="0094303B">
        <w:rPr>
          <w:rFonts w:ascii="Times New Roman" w:hAnsi="Times New Roman" w:cs="Times New Roman"/>
        </w:rPr>
        <w:t>, 95% CI =</w:t>
      </w:r>
      <w:r w:rsidRPr="0094303B">
        <w:rPr>
          <w:rFonts w:ascii="Times New Roman" w:hAnsi="Times New Roman" w:cs="Times New Roman"/>
        </w:rPr>
        <w:t xml:space="preserve"> 0.56-0.96</w:t>
      </w:r>
      <w:r w:rsidR="007675CB" w:rsidRPr="0094303B">
        <w:rPr>
          <w:rFonts w:ascii="Times New Roman" w:hAnsi="Times New Roman" w:cs="Times New Roman"/>
        </w:rPr>
        <w:t xml:space="preserve">), while this virus was 6.33 times more likely to be present in apiaries that had exposure to the organophosphate insecticide </w:t>
      </w:r>
      <w:proofErr w:type="spellStart"/>
      <w:r w:rsidR="007675CB" w:rsidRPr="0094303B">
        <w:rPr>
          <w:rFonts w:ascii="Times New Roman" w:hAnsi="Times New Roman" w:cs="Times New Roman"/>
        </w:rPr>
        <w:t>Phosmet</w:t>
      </w:r>
      <w:proofErr w:type="spellEnd"/>
      <w:r w:rsidR="007675CB" w:rsidRPr="0094303B">
        <w:rPr>
          <w:rFonts w:ascii="Times New Roman" w:hAnsi="Times New Roman" w:cs="Times New Roman"/>
        </w:rPr>
        <w:t>.</w:t>
      </w:r>
    </w:p>
    <w:p w14:paraId="184DA39B" w14:textId="77777777" w:rsidR="007A5A23" w:rsidRPr="0094303B" w:rsidRDefault="007A5A23" w:rsidP="007A5A23">
      <w:pPr>
        <w:rPr>
          <w:rFonts w:ascii="Times New Roman" w:hAnsi="Times New Roman" w:cs="Times New Roman"/>
          <w:b/>
          <w:i/>
        </w:rPr>
      </w:pPr>
    </w:p>
    <w:p w14:paraId="758A2D79" w14:textId="77777777" w:rsidR="007A5A23" w:rsidRPr="0094303B" w:rsidRDefault="007A5A23" w:rsidP="007A5A23">
      <w:pPr>
        <w:rPr>
          <w:rFonts w:ascii="Times New Roman" w:hAnsi="Times New Roman" w:cs="Times New Roman"/>
          <w:b/>
          <w:i/>
        </w:rPr>
      </w:pPr>
      <w:r w:rsidRPr="0094303B">
        <w:rPr>
          <w:rFonts w:ascii="Times New Roman" w:hAnsi="Times New Roman" w:cs="Times New Roman"/>
          <w:b/>
          <w:i/>
        </w:rPr>
        <w:t>Pesticide combinations with potential synergistic interactions:</w:t>
      </w:r>
    </w:p>
    <w:p w14:paraId="50FF75B0" w14:textId="77777777" w:rsidR="007A5A23" w:rsidRPr="0094303B" w:rsidRDefault="007A5A23" w:rsidP="007A5A23">
      <w:pPr>
        <w:rPr>
          <w:rFonts w:ascii="Times New Roman" w:hAnsi="Times New Roman" w:cs="Times New Roman"/>
        </w:rPr>
      </w:pPr>
    </w:p>
    <w:p w14:paraId="7352CF27" w14:textId="4CB446C3" w:rsidR="00650806" w:rsidRPr="0094303B" w:rsidRDefault="007A5A23" w:rsidP="007A5A23">
      <w:pPr>
        <w:spacing w:line="480" w:lineRule="auto"/>
        <w:ind w:firstLine="720"/>
        <w:rPr>
          <w:rFonts w:ascii="Times New Roman" w:hAnsi="Times New Roman" w:cs="Times New Roman"/>
        </w:rPr>
      </w:pPr>
      <w:r w:rsidRPr="0094303B">
        <w:rPr>
          <w:rFonts w:ascii="Times New Roman" w:hAnsi="Times New Roman" w:cs="Times New Roman"/>
        </w:rPr>
        <w:t xml:space="preserve">Previous research has shown synergistic enhancement of the toxicity of </w:t>
      </w:r>
      <w:proofErr w:type="spellStart"/>
      <w:r w:rsidRPr="0094303B">
        <w:rPr>
          <w:rFonts w:ascii="Times New Roman" w:hAnsi="Times New Roman" w:cs="Times New Roman"/>
        </w:rPr>
        <w:t>pyrethroids</w:t>
      </w:r>
      <w:proofErr w:type="spellEnd"/>
      <w:r w:rsidRPr="0094303B">
        <w:rPr>
          <w:rFonts w:ascii="Times New Roman" w:hAnsi="Times New Roman" w:cs="Times New Roman"/>
        </w:rPr>
        <w:t xml:space="preserve">, when combined with EBI fungicides </w:t>
      </w:r>
      <w:r w:rsidRPr="0094303B">
        <w:rPr>
          <w:rFonts w:ascii="Times New Roman" w:hAnsi="Times New Roman" w:cs="Times New Roman"/>
        </w:rPr>
        <w:fldChar w:fldCharType="begin"/>
      </w:r>
      <w:r w:rsidR="001E1963" w:rsidRPr="0094303B">
        <w:rPr>
          <w:rFonts w:ascii="Times New Roman" w:hAnsi="Times New Roman" w:cs="Times New Roman"/>
        </w:rPr>
        <w:instrText xml:space="preserve"> ADDIN EN.CITE &lt;EndNote&gt;&lt;Cite&gt;&lt;Author&gt;Schmuck&lt;/Author&gt;&lt;Year&gt;2003&lt;/Year&gt;&lt;RecNum&gt;202&lt;/RecNum&gt;&lt;DisplayText&gt;(16)&lt;/DisplayText&gt;&lt;record&gt;&lt;rec-number&gt;202&lt;/rec-number&gt;&lt;foreign-keys&gt;&lt;key app="EN" db-id="9aat0fwznpdftoexs9p5dsrvwt2zes5dz0p2"&gt;202&lt;/key&gt;&lt;/foreign-keys&gt;&lt;ref-type name="Journal Article"&gt;17&lt;/ref-type&gt;&lt;contributors&gt;&lt;authors&gt;&lt;author&gt;Schmuck, R.&lt;/author&gt;&lt;author&gt;Stadler, T.&lt;/author&gt;&lt;author&gt;Schmidt, H. W.&lt;/author&gt;&lt;/authors&gt;&lt;/contributors&gt;&lt;titles&gt;&lt;title&gt;Field relevance of a synergistic effect observed in the laboratory between an EBI fungicide and a chloronicotinyl insecticide in the honeybee (Apis mellifera L, Hymenoptera)&lt;/title&gt;&lt;secondary-title&gt;Pest Management Science&lt;/secondary-title&gt;&lt;/titles&gt;&lt;periodical&gt;&lt;full-title&gt;Pest Management Science&lt;/full-title&gt;&lt;/periodical&gt;&lt;pages&gt;279-286&lt;/pages&gt;&lt;volume&gt;59&lt;/volume&gt;&lt;number&gt;3&lt;/number&gt;&lt;dates&gt;&lt;year&gt;2003&lt;/year&gt;&lt;pub-dates&gt;&lt;date&gt;Mar&lt;/date&gt;&lt;/pub-dates&gt;&lt;/dates&gt;&lt;isbn&gt;1526-498X&lt;/isbn&gt;&lt;accession-num&gt;WOS:000181378000005&lt;/accession-num&gt;&lt;urls&gt;&lt;related-urls&gt;&lt;url&gt;&amp;lt;Go to ISI&amp;gt;://WOS:000181378000005&lt;/url&gt;&lt;/related-urls&gt;&lt;/urls&gt;&lt;electronic-resource-num&gt;10.1002/ps.626&lt;/electronic-resource-num&gt;&lt;/record&gt;&lt;/Cite&gt;&lt;/EndNote&gt;</w:instrText>
      </w:r>
      <w:r w:rsidRPr="0094303B">
        <w:rPr>
          <w:rFonts w:ascii="Times New Roman" w:hAnsi="Times New Roman" w:cs="Times New Roman"/>
        </w:rPr>
        <w:fldChar w:fldCharType="separate"/>
      </w:r>
      <w:r w:rsidR="001E1963" w:rsidRPr="0094303B">
        <w:rPr>
          <w:rFonts w:ascii="Times New Roman" w:hAnsi="Times New Roman" w:cs="Times New Roman"/>
          <w:noProof/>
        </w:rPr>
        <w:t>(</w:t>
      </w:r>
      <w:hyperlink w:anchor="_ENREF_16" w:tooltip="Schmuck, 2003 #202" w:history="1">
        <w:r w:rsidR="0094303B" w:rsidRPr="0094303B">
          <w:rPr>
            <w:rFonts w:ascii="Times New Roman" w:hAnsi="Times New Roman" w:cs="Times New Roman"/>
            <w:noProof/>
          </w:rPr>
          <w:t>16</w:t>
        </w:r>
      </w:hyperlink>
      <w:r w:rsidR="001E1963" w:rsidRPr="0094303B">
        <w:rPr>
          <w:rFonts w:ascii="Times New Roman" w:hAnsi="Times New Roman" w:cs="Times New Roman"/>
          <w:noProof/>
        </w:rPr>
        <w:t>)</w:t>
      </w:r>
      <w:r w:rsidRPr="0094303B">
        <w:rPr>
          <w:rFonts w:ascii="Times New Roman" w:hAnsi="Times New Roman" w:cs="Times New Roman"/>
        </w:rPr>
        <w:fldChar w:fldCharType="end"/>
      </w:r>
      <w:r w:rsidRPr="0094303B">
        <w:rPr>
          <w:rFonts w:ascii="Times New Roman" w:hAnsi="Times New Roman" w:cs="Times New Roman"/>
        </w:rPr>
        <w:t xml:space="preserve">. </w:t>
      </w:r>
      <w:r w:rsidR="0021330B" w:rsidRPr="0094303B">
        <w:rPr>
          <w:rFonts w:ascii="Times New Roman" w:hAnsi="Times New Roman" w:cs="Times New Roman"/>
        </w:rPr>
        <w:t xml:space="preserve">Specifically the </w:t>
      </w:r>
      <w:proofErr w:type="spellStart"/>
      <w:r w:rsidR="0021330B" w:rsidRPr="0094303B">
        <w:rPr>
          <w:rFonts w:ascii="Times New Roman" w:hAnsi="Times New Roman" w:cs="Times New Roman"/>
        </w:rPr>
        <w:t>pyrethroid</w:t>
      </w:r>
      <w:proofErr w:type="spellEnd"/>
      <w:r w:rsidR="0021330B" w:rsidRPr="0094303B">
        <w:rPr>
          <w:rFonts w:ascii="Times New Roman" w:hAnsi="Times New Roman" w:cs="Times New Roman"/>
        </w:rPr>
        <w:t xml:space="preserve"> </w:t>
      </w:r>
      <w:proofErr w:type="spellStart"/>
      <w:r w:rsidR="0021330B" w:rsidRPr="0094303B">
        <w:rPr>
          <w:rFonts w:ascii="Times New Roman" w:hAnsi="Times New Roman" w:cs="Times New Roman"/>
        </w:rPr>
        <w:t>cyhalothrin</w:t>
      </w:r>
      <w:proofErr w:type="spellEnd"/>
      <w:r w:rsidR="0021330B" w:rsidRPr="0094303B">
        <w:rPr>
          <w:rFonts w:ascii="Times New Roman" w:hAnsi="Times New Roman" w:cs="Times New Roman"/>
        </w:rPr>
        <w:t xml:space="preserve"> exhibits increased synergy when combined with an EBI fungicide</w:t>
      </w:r>
      <w:r w:rsidR="00ED11C2" w:rsidRPr="0094303B">
        <w:rPr>
          <w:rFonts w:ascii="Times New Roman" w:hAnsi="Times New Roman" w:cs="Times New Roman"/>
        </w:rPr>
        <w:t xml:space="preserve"> </w:t>
      </w:r>
      <w:r w:rsidR="0021330B" w:rsidRPr="0094303B">
        <w:rPr>
          <w:rFonts w:ascii="Times New Roman" w:hAnsi="Times New Roman" w:cs="Times New Roman"/>
        </w:rPr>
        <w:fldChar w:fldCharType="begin"/>
      </w:r>
      <w:r w:rsidR="00602D7A" w:rsidRPr="0094303B">
        <w:rPr>
          <w:rFonts w:ascii="Times New Roman" w:hAnsi="Times New Roman" w:cs="Times New Roman"/>
        </w:rPr>
        <w:instrText xml:space="preserve"> ADDIN EN.CITE &lt;EndNote&gt;&lt;Cite&gt;&lt;Author&gt;Pilling&lt;/Author&gt;&lt;Year&gt;1993&lt;/Year&gt;&lt;RecNum&gt;204&lt;/RecNum&gt;&lt;DisplayText&gt;(65)&lt;/DisplayText&gt;&lt;record&gt;&lt;rec-number&gt;204&lt;/rec-number&gt;&lt;foreign-keys&gt;&lt;key app="EN" db-id="9aat0fwznpdftoexs9p5dsrvwt2zes5dz0p2"&gt;204&lt;/key&gt;&lt;/foreign-keys&gt;&lt;ref-type name="Journal Article"&gt;17&lt;/ref-type&gt;&lt;contributors&gt;&lt;authors&gt;&lt;author&gt;Pilling, E. D.&lt;/author&gt;&lt;author&gt;Jepson, P. C.&lt;/author&gt;&lt;/authors&gt;&lt;/contributors&gt;&lt;titles&gt;&lt;title&gt;&lt;style face="normal" font="default" size="100%"&gt;Synergism between between EBl Fungicides and a Pyrethroid Insecticide in the Honeybee (&lt;/style&gt;&lt;style face="italic" font="default" size="100%"&gt;Apis mellifera&lt;/style&gt;&lt;style face="normal" font="default" size="100%"&gt;)&lt;/style&gt;&lt;/title&gt;&lt;secondary-title&gt;Pesticide Science&lt;/secondary-title&gt;&lt;/titles&gt;&lt;periodical&gt;&lt;full-title&gt;Pesticide Science&lt;/full-title&gt;&lt;/periodical&gt;&lt;pages&gt;293-297&lt;/pages&gt;&lt;volume&gt;39&lt;/volume&gt;&lt;number&gt;4&lt;/number&gt;&lt;dates&gt;&lt;year&gt;1993&lt;/year&gt;&lt;pub-dates&gt;&lt;date&gt;1993&lt;/date&gt;&lt;/pub-dates&gt;&lt;/dates&gt;&lt;isbn&gt;0031-613X&lt;/isbn&gt;&lt;accession-num&gt;WOS:A1993MP34000006&lt;/accession-num&gt;&lt;urls&gt;&lt;related-urls&gt;&lt;url&gt;&amp;lt;Go to ISI&amp;gt;://WOS:A1993MP34000006&lt;/url&gt;&lt;/related-urls&gt;&lt;/urls&gt;&lt;electronic-resource-num&gt;10.1002/ps.2780390407&lt;/electronic-resource-num&gt;&lt;/record&gt;&lt;/Cite&gt;&lt;/EndNote&gt;</w:instrText>
      </w:r>
      <w:r w:rsidR="0021330B" w:rsidRPr="0094303B">
        <w:rPr>
          <w:rFonts w:ascii="Times New Roman" w:hAnsi="Times New Roman" w:cs="Times New Roman"/>
        </w:rPr>
        <w:fldChar w:fldCharType="separate"/>
      </w:r>
      <w:r w:rsidR="00602D7A" w:rsidRPr="0094303B">
        <w:rPr>
          <w:rFonts w:ascii="Times New Roman" w:hAnsi="Times New Roman" w:cs="Times New Roman"/>
          <w:noProof/>
        </w:rPr>
        <w:t>(</w:t>
      </w:r>
      <w:hyperlink w:anchor="_ENREF_65" w:tooltip="Pilling, 1993 #204" w:history="1">
        <w:r w:rsidR="0094303B" w:rsidRPr="0094303B">
          <w:rPr>
            <w:rFonts w:ascii="Times New Roman" w:hAnsi="Times New Roman" w:cs="Times New Roman"/>
            <w:noProof/>
          </w:rPr>
          <w:t>65</w:t>
        </w:r>
      </w:hyperlink>
      <w:r w:rsidR="00602D7A" w:rsidRPr="0094303B">
        <w:rPr>
          <w:rFonts w:ascii="Times New Roman" w:hAnsi="Times New Roman" w:cs="Times New Roman"/>
          <w:noProof/>
        </w:rPr>
        <w:t>)</w:t>
      </w:r>
      <w:r w:rsidR="0021330B" w:rsidRPr="0094303B">
        <w:rPr>
          <w:rFonts w:ascii="Times New Roman" w:hAnsi="Times New Roman" w:cs="Times New Roman"/>
        </w:rPr>
        <w:fldChar w:fldCharType="end"/>
      </w:r>
      <w:r w:rsidR="0021330B" w:rsidRPr="0094303B">
        <w:rPr>
          <w:rFonts w:ascii="Times New Roman" w:hAnsi="Times New Roman" w:cs="Times New Roman"/>
        </w:rPr>
        <w:t xml:space="preserve">, a combination found in </w:t>
      </w:r>
      <w:r w:rsidR="00ED11C2" w:rsidRPr="0094303B">
        <w:rPr>
          <w:rFonts w:ascii="Times New Roman" w:hAnsi="Times New Roman" w:cs="Times New Roman"/>
        </w:rPr>
        <w:t>22</w:t>
      </w:r>
      <w:r w:rsidR="0021330B" w:rsidRPr="0094303B">
        <w:rPr>
          <w:rFonts w:ascii="Times New Roman" w:hAnsi="Times New Roman" w:cs="Times New Roman"/>
        </w:rPr>
        <w:t>.</w:t>
      </w:r>
      <w:r w:rsidR="00ED11C2" w:rsidRPr="0094303B">
        <w:rPr>
          <w:rFonts w:ascii="Times New Roman" w:hAnsi="Times New Roman" w:cs="Times New Roman"/>
        </w:rPr>
        <w:t>6</w:t>
      </w:r>
      <w:r w:rsidR="0021330B" w:rsidRPr="0094303B">
        <w:rPr>
          <w:rFonts w:ascii="Times New Roman" w:hAnsi="Times New Roman" w:cs="Times New Roman"/>
        </w:rPr>
        <w:t xml:space="preserve">% of the samples contaminated with </w:t>
      </w:r>
      <w:proofErr w:type="spellStart"/>
      <w:r w:rsidR="0021330B" w:rsidRPr="0094303B">
        <w:rPr>
          <w:rFonts w:ascii="Times New Roman" w:hAnsi="Times New Roman" w:cs="Times New Roman"/>
        </w:rPr>
        <w:t>cyhalothrin</w:t>
      </w:r>
      <w:proofErr w:type="spellEnd"/>
      <w:r w:rsidR="0021330B" w:rsidRPr="0094303B">
        <w:rPr>
          <w:rFonts w:ascii="Times New Roman" w:hAnsi="Times New Roman" w:cs="Times New Roman"/>
        </w:rPr>
        <w:t xml:space="preserve">. All together </w:t>
      </w:r>
      <w:proofErr w:type="spellStart"/>
      <w:r w:rsidR="0021330B" w:rsidRPr="0094303B">
        <w:rPr>
          <w:rFonts w:ascii="Times New Roman" w:hAnsi="Times New Roman" w:cs="Times New Roman"/>
        </w:rPr>
        <w:t>pyrethroids</w:t>
      </w:r>
      <w:proofErr w:type="spellEnd"/>
      <w:r w:rsidR="0021330B" w:rsidRPr="0094303B">
        <w:rPr>
          <w:rFonts w:ascii="Times New Roman" w:hAnsi="Times New Roman" w:cs="Times New Roman"/>
        </w:rPr>
        <w:t xml:space="preserve"> were found with an EBI fungicide (DMI: SBI Class I) in 1</w:t>
      </w:r>
      <w:r w:rsidR="00ED11C2" w:rsidRPr="0094303B">
        <w:rPr>
          <w:rFonts w:ascii="Times New Roman" w:hAnsi="Times New Roman" w:cs="Times New Roman"/>
        </w:rPr>
        <w:t>4</w:t>
      </w:r>
      <w:r w:rsidR="0021330B" w:rsidRPr="0094303B">
        <w:rPr>
          <w:rFonts w:ascii="Times New Roman" w:hAnsi="Times New Roman" w:cs="Times New Roman"/>
        </w:rPr>
        <w:t xml:space="preserve"> of our samples: </w:t>
      </w:r>
      <w:proofErr w:type="spellStart"/>
      <w:r w:rsidRPr="0094303B">
        <w:rPr>
          <w:rFonts w:ascii="Times New Roman" w:hAnsi="Times New Roman" w:cs="Times New Roman"/>
        </w:rPr>
        <w:t>Bifenthrin</w:t>
      </w:r>
      <w:proofErr w:type="spellEnd"/>
      <w:r w:rsidRPr="0094303B">
        <w:rPr>
          <w:rFonts w:ascii="Times New Roman" w:hAnsi="Times New Roman" w:cs="Times New Roman"/>
        </w:rPr>
        <w:t xml:space="preserve"> </w:t>
      </w:r>
      <w:r w:rsidR="00B209BE" w:rsidRPr="0094303B">
        <w:rPr>
          <w:rFonts w:ascii="Times New Roman" w:hAnsi="Times New Roman" w:cs="Times New Roman"/>
        </w:rPr>
        <w:t xml:space="preserve">(3x), </w:t>
      </w:r>
      <w:proofErr w:type="spellStart"/>
      <w:r w:rsidR="00B209BE" w:rsidRPr="0094303B">
        <w:rPr>
          <w:rFonts w:ascii="Times New Roman" w:hAnsi="Times New Roman" w:cs="Times New Roman"/>
        </w:rPr>
        <w:t>Cyfluthrin</w:t>
      </w:r>
      <w:proofErr w:type="spellEnd"/>
      <w:r w:rsidR="00B209BE" w:rsidRPr="0094303B">
        <w:rPr>
          <w:rFonts w:ascii="Times New Roman" w:hAnsi="Times New Roman" w:cs="Times New Roman"/>
        </w:rPr>
        <w:t xml:space="preserve"> (2x), </w:t>
      </w:r>
      <w:proofErr w:type="spellStart"/>
      <w:r w:rsidR="00B209BE" w:rsidRPr="0094303B">
        <w:rPr>
          <w:rFonts w:ascii="Times New Roman" w:hAnsi="Times New Roman" w:cs="Times New Roman"/>
        </w:rPr>
        <w:t>Cyhalothrin</w:t>
      </w:r>
      <w:proofErr w:type="spellEnd"/>
      <w:r w:rsidR="00B209BE" w:rsidRPr="0094303B">
        <w:rPr>
          <w:rFonts w:ascii="Times New Roman" w:hAnsi="Times New Roman" w:cs="Times New Roman"/>
        </w:rPr>
        <w:t xml:space="preserve"> (</w:t>
      </w:r>
      <w:r w:rsidR="00ED11C2" w:rsidRPr="0094303B">
        <w:rPr>
          <w:rFonts w:ascii="Times New Roman" w:hAnsi="Times New Roman" w:cs="Times New Roman"/>
        </w:rPr>
        <w:t>8</w:t>
      </w:r>
      <w:r w:rsidR="00B209BE" w:rsidRPr="0094303B">
        <w:rPr>
          <w:rFonts w:ascii="Times New Roman" w:hAnsi="Times New Roman" w:cs="Times New Roman"/>
        </w:rPr>
        <w:t xml:space="preserve">x), </w:t>
      </w:r>
      <w:r w:rsidR="003C2D5C" w:rsidRPr="0094303B">
        <w:rPr>
          <w:rFonts w:ascii="Times New Roman" w:hAnsi="Times New Roman" w:cs="Times New Roman"/>
        </w:rPr>
        <w:t xml:space="preserve">and </w:t>
      </w:r>
      <w:proofErr w:type="spellStart"/>
      <w:r w:rsidR="00B209BE" w:rsidRPr="0094303B">
        <w:rPr>
          <w:rFonts w:ascii="Times New Roman" w:hAnsi="Times New Roman" w:cs="Times New Roman"/>
        </w:rPr>
        <w:t>Esfenvalerate</w:t>
      </w:r>
      <w:proofErr w:type="spellEnd"/>
      <w:r w:rsidR="00B209BE" w:rsidRPr="0094303B">
        <w:rPr>
          <w:rFonts w:ascii="Times New Roman" w:hAnsi="Times New Roman" w:cs="Times New Roman"/>
        </w:rPr>
        <w:t xml:space="preserve"> (1x)</w:t>
      </w:r>
      <w:r w:rsidR="003C2D5C" w:rsidRPr="0094303B">
        <w:rPr>
          <w:rFonts w:ascii="Times New Roman" w:hAnsi="Times New Roman" w:cs="Times New Roman"/>
        </w:rPr>
        <w:t>.</w:t>
      </w:r>
      <w:r w:rsidR="00B209BE" w:rsidRPr="0094303B">
        <w:rPr>
          <w:rFonts w:ascii="Times New Roman" w:hAnsi="Times New Roman" w:cs="Times New Roman"/>
        </w:rPr>
        <w:t xml:space="preserve"> </w:t>
      </w:r>
    </w:p>
    <w:p w14:paraId="4AE212CA" w14:textId="5572AF59" w:rsidR="006F7BA6" w:rsidRPr="0094303B" w:rsidRDefault="00650806" w:rsidP="007A5A23">
      <w:pPr>
        <w:spacing w:line="480" w:lineRule="auto"/>
        <w:ind w:firstLine="720"/>
        <w:rPr>
          <w:rFonts w:ascii="Times New Roman" w:hAnsi="Times New Roman" w:cs="Times New Roman"/>
        </w:rPr>
      </w:pPr>
      <w:r w:rsidRPr="0094303B">
        <w:rPr>
          <w:rFonts w:ascii="Times New Roman" w:hAnsi="Times New Roman" w:cs="Times New Roman"/>
        </w:rPr>
        <w:t xml:space="preserve">EBI fungicides obtain their fungicidal activity by disrupting </w:t>
      </w:r>
      <w:proofErr w:type="spellStart"/>
      <w:r w:rsidRPr="0094303B">
        <w:rPr>
          <w:rFonts w:ascii="Times New Roman" w:hAnsi="Times New Roman" w:cs="Times New Roman"/>
        </w:rPr>
        <w:t>ergosterol</w:t>
      </w:r>
      <w:proofErr w:type="spellEnd"/>
      <w:r w:rsidRPr="0094303B">
        <w:rPr>
          <w:rFonts w:ascii="Times New Roman" w:hAnsi="Times New Roman" w:cs="Times New Roman"/>
        </w:rPr>
        <w:t xml:space="preserve"> biosynthesis via cytochrome P450 inhibition and can inhibit insect P450s used for detoxification of insecticides. Spray tank mixtures frequently include both classes of pesticides, so concurrent detection of insecticides and fungicides in a single sample was common (see Table </w:t>
      </w:r>
      <w:r w:rsidR="008471A6" w:rsidRPr="0094303B">
        <w:rPr>
          <w:rFonts w:ascii="Times New Roman" w:hAnsi="Times New Roman" w:cs="Times New Roman"/>
        </w:rPr>
        <w:t>6</w:t>
      </w:r>
      <w:r w:rsidRPr="0094303B">
        <w:rPr>
          <w:rFonts w:ascii="Times New Roman" w:hAnsi="Times New Roman" w:cs="Times New Roman"/>
        </w:rPr>
        <w:t xml:space="preserve">). The fungicide </w:t>
      </w:r>
      <w:proofErr w:type="spellStart"/>
      <w:r w:rsidRPr="0094303B">
        <w:rPr>
          <w:rFonts w:ascii="Times New Roman" w:hAnsi="Times New Roman" w:cs="Times New Roman"/>
        </w:rPr>
        <w:t>Cyprodinil</w:t>
      </w:r>
      <w:proofErr w:type="spellEnd"/>
      <w:r w:rsidRPr="0094303B">
        <w:rPr>
          <w:rFonts w:ascii="Times New Roman" w:hAnsi="Times New Roman" w:cs="Times New Roman"/>
        </w:rPr>
        <w:t xml:space="preserve"> was detected in 25 different pollen samples; more than half (n = 13) also contained the insecticide </w:t>
      </w:r>
      <w:proofErr w:type="spellStart"/>
      <w:r w:rsidRPr="0094303B">
        <w:rPr>
          <w:rFonts w:ascii="Times New Roman" w:hAnsi="Times New Roman" w:cs="Times New Roman"/>
        </w:rPr>
        <w:t>Chlorpyrifos</w:t>
      </w:r>
      <w:proofErr w:type="spellEnd"/>
      <w:r w:rsidRPr="0094303B">
        <w:rPr>
          <w:rFonts w:ascii="Times New Roman" w:hAnsi="Times New Roman" w:cs="Times New Roman"/>
        </w:rPr>
        <w:t xml:space="preserve">. The fungicide </w:t>
      </w:r>
      <w:proofErr w:type="spellStart"/>
      <w:r w:rsidRPr="0094303B">
        <w:rPr>
          <w:rFonts w:ascii="Times New Roman" w:hAnsi="Times New Roman" w:cs="Times New Roman"/>
        </w:rPr>
        <w:t>Chlorothalonil</w:t>
      </w:r>
      <w:proofErr w:type="spellEnd"/>
      <w:r w:rsidRPr="0094303B">
        <w:rPr>
          <w:rFonts w:ascii="Times New Roman" w:hAnsi="Times New Roman" w:cs="Times New Roman"/>
        </w:rPr>
        <w:t xml:space="preserve"> was also frequently detected with the insecticide </w:t>
      </w:r>
      <w:proofErr w:type="spellStart"/>
      <w:r w:rsidRPr="0094303B">
        <w:rPr>
          <w:rFonts w:ascii="Times New Roman" w:hAnsi="Times New Roman" w:cs="Times New Roman"/>
        </w:rPr>
        <w:t>Chlorpyrifos</w:t>
      </w:r>
      <w:proofErr w:type="spellEnd"/>
      <w:r w:rsidRPr="0094303B">
        <w:rPr>
          <w:rFonts w:ascii="Times New Roman" w:hAnsi="Times New Roman" w:cs="Times New Roman"/>
        </w:rPr>
        <w:t xml:space="preserve"> (41.2%, n = 7 of 17), as was the fungicide </w:t>
      </w:r>
      <w:proofErr w:type="spellStart"/>
      <w:r w:rsidRPr="0094303B">
        <w:rPr>
          <w:rFonts w:ascii="Times New Roman" w:hAnsi="Times New Roman" w:cs="Times New Roman"/>
        </w:rPr>
        <w:t>Carbendazim</w:t>
      </w:r>
      <w:proofErr w:type="spellEnd"/>
      <w:r w:rsidRPr="0094303B">
        <w:rPr>
          <w:rFonts w:ascii="Times New Roman" w:hAnsi="Times New Roman" w:cs="Times New Roman"/>
        </w:rPr>
        <w:t xml:space="preserve"> (40.0%, n = 8 of 20). </w:t>
      </w:r>
    </w:p>
    <w:p w14:paraId="6D3FEA31" w14:textId="49448A1A" w:rsidR="000529B6" w:rsidRPr="0094303B" w:rsidRDefault="00304CAB" w:rsidP="000529B6">
      <w:pPr>
        <w:spacing w:line="480" w:lineRule="auto"/>
        <w:ind w:firstLine="720"/>
        <w:rPr>
          <w:rFonts w:ascii="Times New Roman" w:hAnsi="Times New Roman" w:cs="Times New Roman"/>
        </w:rPr>
      </w:pPr>
      <w:r w:rsidRPr="0094303B">
        <w:rPr>
          <w:rFonts w:ascii="Times New Roman" w:hAnsi="Times New Roman" w:cs="Times New Roman"/>
        </w:rPr>
        <w:lastRenderedPageBreak/>
        <w:t xml:space="preserve">We examined all pesticide residues that appeared in at least 10 samples for prevalent combinations. </w:t>
      </w:r>
      <w:r w:rsidR="006F7BA6" w:rsidRPr="0094303B">
        <w:rPr>
          <w:rFonts w:ascii="Times New Roman" w:hAnsi="Times New Roman" w:cs="Times New Roman"/>
        </w:rPr>
        <w:t xml:space="preserve">The two most commonly co-detected pesticide residues were the </w:t>
      </w:r>
      <w:proofErr w:type="spellStart"/>
      <w:r w:rsidR="006F7BA6" w:rsidRPr="0094303B">
        <w:rPr>
          <w:rFonts w:ascii="Times New Roman" w:hAnsi="Times New Roman" w:cs="Times New Roman"/>
        </w:rPr>
        <w:t>varroacides</w:t>
      </w:r>
      <w:proofErr w:type="spellEnd"/>
      <w:r w:rsidR="006F7BA6" w:rsidRPr="0094303B">
        <w:rPr>
          <w:rFonts w:ascii="Times New Roman" w:hAnsi="Times New Roman" w:cs="Times New Roman"/>
        </w:rPr>
        <w:t xml:space="preserve"> </w:t>
      </w:r>
      <w:proofErr w:type="spellStart"/>
      <w:r w:rsidR="006F7BA6" w:rsidRPr="0094303B">
        <w:rPr>
          <w:rFonts w:ascii="Times New Roman" w:hAnsi="Times New Roman" w:cs="Times New Roman"/>
        </w:rPr>
        <w:t>coumaphos</w:t>
      </w:r>
      <w:proofErr w:type="spellEnd"/>
      <w:r w:rsidR="006F7BA6" w:rsidRPr="0094303B">
        <w:rPr>
          <w:rFonts w:ascii="Times New Roman" w:hAnsi="Times New Roman" w:cs="Times New Roman"/>
        </w:rPr>
        <w:t xml:space="preserve"> and </w:t>
      </w:r>
      <w:proofErr w:type="spellStart"/>
      <w:r w:rsidR="006F7BA6" w:rsidRPr="0094303B">
        <w:rPr>
          <w:rFonts w:ascii="Times New Roman" w:hAnsi="Times New Roman" w:cs="Times New Roman"/>
        </w:rPr>
        <w:t>fluvalinate</w:t>
      </w:r>
      <w:proofErr w:type="spellEnd"/>
      <w:r w:rsidR="006F7BA6" w:rsidRPr="0094303B">
        <w:rPr>
          <w:rFonts w:ascii="Times New Roman" w:hAnsi="Times New Roman" w:cs="Times New Roman"/>
        </w:rPr>
        <w:t xml:space="preserve">, appearing together in 136 samples. Many pesticides do not appear as frequently in the samples, yet when they do, they </w:t>
      </w:r>
      <w:r w:rsidR="00AB38D4" w:rsidRPr="0094303B">
        <w:rPr>
          <w:rFonts w:ascii="Times New Roman" w:hAnsi="Times New Roman" w:cs="Times New Roman"/>
        </w:rPr>
        <w:t xml:space="preserve">are </w:t>
      </w:r>
      <w:r w:rsidR="006F7BA6" w:rsidRPr="0094303B">
        <w:rPr>
          <w:rFonts w:ascii="Times New Roman" w:hAnsi="Times New Roman" w:cs="Times New Roman"/>
        </w:rPr>
        <w:t>more likely to co-occur with another pesticide</w:t>
      </w:r>
      <w:r w:rsidR="00AB38D4" w:rsidRPr="0094303B">
        <w:rPr>
          <w:rFonts w:ascii="Times New Roman" w:hAnsi="Times New Roman" w:cs="Times New Roman"/>
        </w:rPr>
        <w:t xml:space="preserve"> (Table </w:t>
      </w:r>
      <w:r w:rsidR="007D26E5" w:rsidRPr="0094303B">
        <w:rPr>
          <w:rFonts w:ascii="Times New Roman" w:hAnsi="Times New Roman" w:cs="Times New Roman"/>
        </w:rPr>
        <w:t>S2</w:t>
      </w:r>
      <w:r w:rsidR="00AB38D4" w:rsidRPr="0094303B">
        <w:rPr>
          <w:rFonts w:ascii="Times New Roman" w:hAnsi="Times New Roman" w:cs="Times New Roman"/>
        </w:rPr>
        <w:t>)</w:t>
      </w:r>
      <w:r w:rsidR="006F7BA6" w:rsidRPr="0094303B">
        <w:rPr>
          <w:rFonts w:ascii="Times New Roman" w:hAnsi="Times New Roman" w:cs="Times New Roman"/>
        </w:rPr>
        <w:t xml:space="preserve">. The most prevalent combination detected was </w:t>
      </w:r>
      <w:r w:rsidR="001345B4" w:rsidRPr="0094303B">
        <w:rPr>
          <w:rFonts w:ascii="Times New Roman" w:hAnsi="Times New Roman" w:cs="Times New Roman"/>
        </w:rPr>
        <w:t xml:space="preserve">the neonicotinoid </w:t>
      </w:r>
      <w:proofErr w:type="spellStart"/>
      <w:r w:rsidR="001345B4" w:rsidRPr="0094303B">
        <w:rPr>
          <w:rFonts w:ascii="Times New Roman" w:hAnsi="Times New Roman" w:cs="Times New Roman"/>
        </w:rPr>
        <w:t>Clothianidin</w:t>
      </w:r>
      <w:proofErr w:type="spellEnd"/>
      <w:r w:rsidR="001345B4" w:rsidRPr="0094303B">
        <w:rPr>
          <w:rFonts w:ascii="Times New Roman" w:hAnsi="Times New Roman" w:cs="Times New Roman"/>
        </w:rPr>
        <w:t xml:space="preserve">, which always appeared with the herbicide </w:t>
      </w:r>
      <w:commentRangeStart w:id="802"/>
      <w:r w:rsidR="001345B4" w:rsidRPr="0094303B">
        <w:rPr>
          <w:rFonts w:ascii="Times New Roman" w:hAnsi="Times New Roman" w:cs="Times New Roman"/>
        </w:rPr>
        <w:t>Atrazine</w:t>
      </w:r>
      <w:commentRangeEnd w:id="802"/>
      <w:r w:rsidR="00F564B7" w:rsidRPr="0094303B">
        <w:rPr>
          <w:rStyle w:val="CommentReference"/>
          <w:rFonts w:ascii="Times New Roman" w:eastAsia="Times New Roman" w:hAnsi="Times New Roman" w:cs="Times New Roman"/>
          <w:lang w:val="en-CA"/>
        </w:rPr>
        <w:commentReference w:id="802"/>
      </w:r>
      <w:r w:rsidR="003757FF" w:rsidRPr="0094303B">
        <w:rPr>
          <w:rFonts w:ascii="Times New Roman" w:hAnsi="Times New Roman" w:cs="Times New Roman"/>
        </w:rPr>
        <w:t xml:space="preserve"> (n = 10)</w:t>
      </w:r>
      <w:r w:rsidR="003E61BC" w:rsidRPr="0094303B">
        <w:rPr>
          <w:rFonts w:ascii="Times New Roman" w:hAnsi="Times New Roman" w:cs="Times New Roman"/>
        </w:rPr>
        <w:t>; both are frequently applied to maize</w:t>
      </w:r>
      <w:r w:rsidR="001345B4" w:rsidRPr="0094303B">
        <w:rPr>
          <w:rFonts w:ascii="Times New Roman" w:hAnsi="Times New Roman" w:cs="Times New Roman"/>
        </w:rPr>
        <w:t xml:space="preserve">. </w:t>
      </w:r>
      <w:r w:rsidR="001E5860" w:rsidRPr="0094303B">
        <w:rPr>
          <w:rFonts w:ascii="Times New Roman" w:hAnsi="Times New Roman" w:cs="Times New Roman"/>
        </w:rPr>
        <w:t xml:space="preserve">Of the 10 detections of the </w:t>
      </w:r>
      <w:r w:rsidR="000529B6" w:rsidRPr="0094303B">
        <w:rPr>
          <w:rFonts w:ascii="Times New Roman" w:hAnsi="Times New Roman" w:cs="Times New Roman"/>
        </w:rPr>
        <w:t xml:space="preserve">broad spectrum </w:t>
      </w:r>
      <w:r w:rsidR="001E5860" w:rsidRPr="0094303B">
        <w:rPr>
          <w:rFonts w:ascii="Times New Roman" w:hAnsi="Times New Roman" w:cs="Times New Roman"/>
        </w:rPr>
        <w:t xml:space="preserve">fungicide </w:t>
      </w:r>
      <w:proofErr w:type="spellStart"/>
      <w:r w:rsidR="000529B6" w:rsidRPr="0094303B">
        <w:rPr>
          <w:rFonts w:ascii="Times New Roman" w:eastAsia="Times New Roman" w:hAnsi="Times New Roman" w:cs="Times New Roman"/>
          <w:color w:val="000000"/>
        </w:rPr>
        <w:t>p</w:t>
      </w:r>
      <w:r w:rsidR="001E5860" w:rsidRPr="0094303B">
        <w:rPr>
          <w:rFonts w:ascii="Times New Roman" w:eastAsia="Times New Roman" w:hAnsi="Times New Roman" w:cs="Times New Roman"/>
          <w:color w:val="000000"/>
        </w:rPr>
        <w:t>yrimethanil</w:t>
      </w:r>
      <w:proofErr w:type="spellEnd"/>
      <w:r w:rsidR="001E5860" w:rsidRPr="0094303B">
        <w:rPr>
          <w:rFonts w:ascii="Times New Roman" w:hAnsi="Times New Roman" w:cs="Times New Roman"/>
        </w:rPr>
        <w:t xml:space="preserve"> </w:t>
      </w:r>
      <w:r w:rsidR="00764F22" w:rsidRPr="0094303B">
        <w:rPr>
          <w:rFonts w:ascii="Times New Roman" w:hAnsi="Times New Roman" w:cs="Times New Roman"/>
        </w:rPr>
        <w:t>(Tradename Scala®)</w:t>
      </w:r>
      <w:r w:rsidR="001E5860" w:rsidRPr="0094303B">
        <w:rPr>
          <w:rFonts w:ascii="Times New Roman" w:hAnsi="Times New Roman" w:cs="Times New Roman"/>
        </w:rPr>
        <w:t xml:space="preserve">, nine also contained the fungicide </w:t>
      </w:r>
      <w:proofErr w:type="spellStart"/>
      <w:r w:rsidR="001E5860" w:rsidRPr="0094303B">
        <w:rPr>
          <w:rFonts w:ascii="Times New Roman" w:hAnsi="Times New Roman" w:cs="Times New Roman"/>
        </w:rPr>
        <w:t>Boscalid</w:t>
      </w:r>
      <w:proofErr w:type="spellEnd"/>
      <w:r w:rsidR="001E5860" w:rsidRPr="0094303B">
        <w:rPr>
          <w:rFonts w:ascii="Times New Roman" w:hAnsi="Times New Roman" w:cs="Times New Roman"/>
        </w:rPr>
        <w:t xml:space="preserve">, eight contained the fungicide </w:t>
      </w:r>
      <w:proofErr w:type="spellStart"/>
      <w:r w:rsidR="001E5860" w:rsidRPr="0094303B">
        <w:rPr>
          <w:rFonts w:ascii="Times New Roman" w:eastAsia="Times New Roman" w:hAnsi="Times New Roman" w:cs="Times New Roman"/>
          <w:color w:val="000000"/>
        </w:rPr>
        <w:t>Cyprodinil</w:t>
      </w:r>
      <w:proofErr w:type="spellEnd"/>
      <w:r w:rsidR="001E5860" w:rsidRPr="0094303B">
        <w:rPr>
          <w:rFonts w:ascii="Times New Roman" w:eastAsia="Times New Roman" w:hAnsi="Times New Roman" w:cs="Times New Roman"/>
          <w:color w:val="000000"/>
        </w:rPr>
        <w:t xml:space="preserve">, and seven contained the fungicide </w:t>
      </w:r>
      <w:proofErr w:type="spellStart"/>
      <w:r w:rsidR="001E5860" w:rsidRPr="0094303B">
        <w:rPr>
          <w:rFonts w:ascii="Times New Roman" w:eastAsia="Times New Roman" w:hAnsi="Times New Roman" w:cs="Times New Roman"/>
          <w:color w:val="000000"/>
        </w:rPr>
        <w:t>Pyraclostrobin</w:t>
      </w:r>
      <w:proofErr w:type="spellEnd"/>
      <w:r w:rsidR="00764F22" w:rsidRPr="0094303B">
        <w:rPr>
          <w:rFonts w:ascii="Times New Roman" w:eastAsia="Times New Roman" w:hAnsi="Times New Roman" w:cs="Times New Roman"/>
          <w:color w:val="000000"/>
        </w:rPr>
        <w:t xml:space="preserve">. </w:t>
      </w:r>
      <w:proofErr w:type="spellStart"/>
      <w:r w:rsidR="000529B6" w:rsidRPr="0094303B">
        <w:rPr>
          <w:rFonts w:ascii="Times New Roman" w:eastAsia="Times New Roman" w:hAnsi="Times New Roman" w:cs="Times New Roman"/>
          <w:color w:val="000000"/>
        </w:rPr>
        <w:t>Pyrimethanil</w:t>
      </w:r>
      <w:proofErr w:type="spellEnd"/>
      <w:r w:rsidR="000529B6" w:rsidRPr="0094303B">
        <w:rPr>
          <w:rFonts w:ascii="Times New Roman" w:eastAsia="Times New Roman" w:hAnsi="Times New Roman" w:cs="Times New Roman"/>
          <w:color w:val="000000"/>
        </w:rPr>
        <w:t xml:space="preserve"> p</w:t>
      </w:r>
      <w:r w:rsidR="00764F22" w:rsidRPr="0094303B">
        <w:rPr>
          <w:rFonts w:ascii="Times New Roman" w:eastAsia="Times New Roman" w:hAnsi="Times New Roman" w:cs="Times New Roman"/>
          <w:color w:val="000000"/>
        </w:rPr>
        <w:t xml:space="preserve">ositive </w:t>
      </w:r>
      <w:r w:rsidR="000529B6" w:rsidRPr="0094303B">
        <w:rPr>
          <w:rFonts w:ascii="Times New Roman" w:eastAsia="Times New Roman" w:hAnsi="Times New Roman" w:cs="Times New Roman"/>
          <w:color w:val="000000"/>
        </w:rPr>
        <w:t>samples were</w:t>
      </w:r>
      <w:r w:rsidR="00764F22" w:rsidRPr="0094303B">
        <w:rPr>
          <w:rFonts w:ascii="Times New Roman" w:eastAsia="Times New Roman" w:hAnsi="Times New Roman" w:cs="Times New Roman"/>
          <w:color w:val="000000"/>
        </w:rPr>
        <w:t xml:space="preserve"> only detected in 2013 &amp; 2014 sampling years</w:t>
      </w:r>
      <w:r w:rsidR="000529B6" w:rsidRPr="0094303B">
        <w:rPr>
          <w:rFonts w:ascii="Times New Roman" w:eastAsia="Times New Roman" w:hAnsi="Times New Roman" w:cs="Times New Roman"/>
          <w:color w:val="000000"/>
        </w:rPr>
        <w:t xml:space="preserve"> with </w:t>
      </w:r>
      <w:r w:rsidR="00764F22" w:rsidRPr="0094303B">
        <w:rPr>
          <w:rFonts w:ascii="Times New Roman" w:eastAsia="Times New Roman" w:hAnsi="Times New Roman" w:cs="Times New Roman"/>
          <w:color w:val="000000"/>
        </w:rPr>
        <w:t>a max of 7 and a mean of 4.7 different fungicide residues, highlighting the high prevalence of fungicide combinations</w:t>
      </w:r>
      <w:r w:rsidR="001E5860" w:rsidRPr="0094303B">
        <w:rPr>
          <w:rFonts w:ascii="Times New Roman" w:hAnsi="Times New Roman" w:cs="Times New Roman"/>
        </w:rPr>
        <w:t xml:space="preserve">. </w:t>
      </w:r>
      <w:r w:rsidR="000529B6" w:rsidRPr="0094303B">
        <w:rPr>
          <w:rFonts w:ascii="Times New Roman" w:hAnsi="Times New Roman" w:cs="Times New Roman"/>
        </w:rPr>
        <w:t xml:space="preserve"> Samples contaminated with the fungicide </w:t>
      </w:r>
      <w:proofErr w:type="spellStart"/>
      <w:r w:rsidR="000529B6" w:rsidRPr="0094303B">
        <w:rPr>
          <w:rFonts w:ascii="Times New Roman" w:hAnsi="Times New Roman" w:cs="Times New Roman"/>
        </w:rPr>
        <w:t>Tebuconazole</w:t>
      </w:r>
      <w:proofErr w:type="spellEnd"/>
      <w:r w:rsidR="000529B6" w:rsidRPr="0094303B">
        <w:rPr>
          <w:rFonts w:ascii="Times New Roman" w:hAnsi="Times New Roman" w:cs="Times New Roman"/>
        </w:rPr>
        <w:t xml:space="preserve"> (n = 14) contained the insecticide </w:t>
      </w:r>
      <w:proofErr w:type="spellStart"/>
      <w:r w:rsidR="000529B6" w:rsidRPr="0094303B">
        <w:rPr>
          <w:rFonts w:ascii="Times New Roman" w:hAnsi="Times New Roman" w:cs="Times New Roman"/>
        </w:rPr>
        <w:t>Chlorpyrifos</w:t>
      </w:r>
      <w:proofErr w:type="spellEnd"/>
      <w:r w:rsidR="000529B6" w:rsidRPr="0094303B">
        <w:rPr>
          <w:rFonts w:ascii="Times New Roman" w:hAnsi="Times New Roman" w:cs="Times New Roman"/>
        </w:rPr>
        <w:t xml:space="preserve"> 71.4% of the time</w:t>
      </w:r>
      <w:r w:rsidR="00C571FB" w:rsidRPr="0094303B">
        <w:rPr>
          <w:rFonts w:ascii="Times New Roman" w:hAnsi="Times New Roman" w:cs="Times New Roman"/>
        </w:rPr>
        <w:t>, significantly higher than expected</w:t>
      </w:r>
      <w:r w:rsidR="000529B6" w:rsidRPr="0094303B">
        <w:rPr>
          <w:rFonts w:ascii="Times New Roman" w:hAnsi="Times New Roman" w:cs="Times New Roman"/>
        </w:rPr>
        <w:t xml:space="preserve">. </w:t>
      </w:r>
    </w:p>
    <w:p w14:paraId="5DF7A087" w14:textId="052D18FC" w:rsidR="00650806" w:rsidRPr="0094303B" w:rsidRDefault="001345B4" w:rsidP="007A5A23">
      <w:pPr>
        <w:spacing w:line="480" w:lineRule="auto"/>
        <w:ind w:firstLine="720"/>
        <w:rPr>
          <w:rFonts w:ascii="Times New Roman" w:hAnsi="Times New Roman" w:cs="Times New Roman"/>
        </w:rPr>
      </w:pPr>
      <w:r w:rsidRPr="0094303B">
        <w:rPr>
          <w:rFonts w:ascii="Times New Roman" w:hAnsi="Times New Roman" w:cs="Times New Roman"/>
        </w:rPr>
        <w:t xml:space="preserve">Beekeeper applied </w:t>
      </w:r>
      <w:proofErr w:type="spellStart"/>
      <w:r w:rsidRPr="0094303B">
        <w:rPr>
          <w:rFonts w:ascii="Times New Roman" w:hAnsi="Times New Roman" w:cs="Times New Roman"/>
        </w:rPr>
        <w:t>varroacides</w:t>
      </w:r>
      <w:proofErr w:type="spellEnd"/>
      <w:r w:rsidRPr="0094303B">
        <w:rPr>
          <w:rFonts w:ascii="Times New Roman" w:hAnsi="Times New Roman" w:cs="Times New Roman"/>
        </w:rPr>
        <w:t xml:space="preserve"> a</w:t>
      </w:r>
      <w:r w:rsidR="003E61BC" w:rsidRPr="0094303B">
        <w:rPr>
          <w:rFonts w:ascii="Times New Roman" w:hAnsi="Times New Roman" w:cs="Times New Roman"/>
        </w:rPr>
        <w:t>ppeared together</w:t>
      </w:r>
      <w:r w:rsidR="007D26E5" w:rsidRPr="0094303B">
        <w:rPr>
          <w:rFonts w:ascii="Times New Roman" w:hAnsi="Times New Roman" w:cs="Times New Roman"/>
        </w:rPr>
        <w:t xml:space="preserve"> more frequently than can be expected by chance</w:t>
      </w:r>
      <w:r w:rsidR="003E61BC" w:rsidRPr="0094303B">
        <w:rPr>
          <w:rFonts w:ascii="Times New Roman" w:hAnsi="Times New Roman" w:cs="Times New Roman"/>
        </w:rPr>
        <w:t xml:space="preserve">: </w:t>
      </w:r>
      <w:proofErr w:type="spellStart"/>
      <w:r w:rsidR="003E61BC" w:rsidRPr="0094303B">
        <w:rPr>
          <w:rFonts w:ascii="Times New Roman" w:hAnsi="Times New Roman" w:cs="Times New Roman"/>
        </w:rPr>
        <w:t>fenpyroximate</w:t>
      </w:r>
      <w:proofErr w:type="spellEnd"/>
      <w:r w:rsidR="003E61BC" w:rsidRPr="0094303B">
        <w:rPr>
          <w:rFonts w:ascii="Times New Roman" w:hAnsi="Times New Roman" w:cs="Times New Roman"/>
        </w:rPr>
        <w:t xml:space="preserve">, DMPF, and </w:t>
      </w:r>
      <w:proofErr w:type="spellStart"/>
      <w:r w:rsidR="003E61BC" w:rsidRPr="0094303B">
        <w:rPr>
          <w:rFonts w:ascii="Times New Roman" w:hAnsi="Times New Roman" w:cs="Times New Roman"/>
        </w:rPr>
        <w:t>coumaphos</w:t>
      </w:r>
      <w:proofErr w:type="spellEnd"/>
      <w:r w:rsidR="003E61BC" w:rsidRPr="0094303B">
        <w:rPr>
          <w:rFonts w:ascii="Times New Roman" w:hAnsi="Times New Roman" w:cs="Times New Roman"/>
        </w:rPr>
        <w:t xml:space="preserve"> respectively appeared with </w:t>
      </w:r>
      <w:proofErr w:type="spellStart"/>
      <w:r w:rsidR="003E61BC" w:rsidRPr="0094303B">
        <w:rPr>
          <w:rFonts w:ascii="Times New Roman" w:hAnsi="Times New Roman" w:cs="Times New Roman"/>
        </w:rPr>
        <w:t>fluvalinate</w:t>
      </w:r>
      <w:proofErr w:type="spellEnd"/>
      <w:r w:rsidR="003E61BC" w:rsidRPr="0094303B">
        <w:rPr>
          <w:rFonts w:ascii="Times New Roman" w:hAnsi="Times New Roman" w:cs="Times New Roman"/>
        </w:rPr>
        <w:t xml:space="preserve">, 80.7%, 66.1% and 63.6% of the time. </w:t>
      </w:r>
      <w:r w:rsidR="006F7BA6" w:rsidRPr="0094303B">
        <w:rPr>
          <w:rFonts w:ascii="Times New Roman" w:hAnsi="Times New Roman" w:cs="Times New Roman"/>
        </w:rPr>
        <w:t>Excluding</w:t>
      </w:r>
      <w:r w:rsidR="00F935F6" w:rsidRPr="0094303B">
        <w:rPr>
          <w:rFonts w:ascii="Times New Roman" w:hAnsi="Times New Roman" w:cs="Times New Roman"/>
        </w:rPr>
        <w:t xml:space="preserve"> beekeeper applied </w:t>
      </w:r>
      <w:proofErr w:type="spellStart"/>
      <w:r w:rsidR="00F935F6" w:rsidRPr="0094303B">
        <w:rPr>
          <w:rFonts w:ascii="Times New Roman" w:hAnsi="Times New Roman" w:cs="Times New Roman"/>
        </w:rPr>
        <w:t>varroacides</w:t>
      </w:r>
      <w:proofErr w:type="spellEnd"/>
      <w:r w:rsidR="00C571FB" w:rsidRPr="0094303B">
        <w:rPr>
          <w:rFonts w:ascii="Times New Roman" w:hAnsi="Times New Roman" w:cs="Times New Roman"/>
        </w:rPr>
        <w:t xml:space="preserve"> and the family of </w:t>
      </w:r>
      <w:proofErr w:type="spellStart"/>
      <w:r w:rsidR="00C571FB" w:rsidRPr="0094303B">
        <w:rPr>
          <w:rFonts w:ascii="Times New Roman" w:hAnsi="Times New Roman" w:cs="Times New Roman"/>
        </w:rPr>
        <w:t>Endosulfans</w:t>
      </w:r>
      <w:proofErr w:type="spellEnd"/>
      <w:r w:rsidR="00F935F6" w:rsidRPr="0094303B">
        <w:rPr>
          <w:rFonts w:ascii="Times New Roman" w:hAnsi="Times New Roman" w:cs="Times New Roman"/>
        </w:rPr>
        <w:t>, t</w:t>
      </w:r>
      <w:r w:rsidR="00650806" w:rsidRPr="0094303B">
        <w:rPr>
          <w:rFonts w:ascii="Times New Roman" w:hAnsi="Times New Roman" w:cs="Times New Roman"/>
        </w:rPr>
        <w:t xml:space="preserve">he </w:t>
      </w:r>
      <w:r w:rsidR="00F564B7" w:rsidRPr="0094303B">
        <w:rPr>
          <w:rFonts w:ascii="Times New Roman" w:hAnsi="Times New Roman" w:cs="Times New Roman"/>
        </w:rPr>
        <w:t xml:space="preserve">next </w:t>
      </w:r>
      <w:r w:rsidR="00650806" w:rsidRPr="0094303B">
        <w:rPr>
          <w:rFonts w:ascii="Times New Roman" w:hAnsi="Times New Roman" w:cs="Times New Roman"/>
        </w:rPr>
        <w:t xml:space="preserve">most </w:t>
      </w:r>
      <w:r w:rsidR="003757FF" w:rsidRPr="0094303B">
        <w:rPr>
          <w:rFonts w:ascii="Times New Roman" w:hAnsi="Times New Roman" w:cs="Times New Roman"/>
        </w:rPr>
        <w:t>prevalent</w:t>
      </w:r>
      <w:r w:rsidR="00650806" w:rsidRPr="0094303B">
        <w:rPr>
          <w:rFonts w:ascii="Times New Roman" w:hAnsi="Times New Roman" w:cs="Times New Roman"/>
        </w:rPr>
        <w:t xml:space="preserve"> co-occurring pesticide residues were the fungicide </w:t>
      </w:r>
      <w:proofErr w:type="spellStart"/>
      <w:r w:rsidR="00650806" w:rsidRPr="0094303B">
        <w:rPr>
          <w:rFonts w:ascii="Times New Roman" w:hAnsi="Times New Roman" w:cs="Times New Roman"/>
        </w:rPr>
        <w:t>Boscalid</w:t>
      </w:r>
      <w:proofErr w:type="spellEnd"/>
      <w:r w:rsidR="00650806" w:rsidRPr="0094303B">
        <w:rPr>
          <w:rFonts w:ascii="Times New Roman" w:hAnsi="Times New Roman" w:cs="Times New Roman"/>
        </w:rPr>
        <w:t xml:space="preserve"> with the fungicide </w:t>
      </w:r>
      <w:proofErr w:type="spellStart"/>
      <w:r w:rsidR="00650806" w:rsidRPr="0094303B">
        <w:rPr>
          <w:rFonts w:ascii="Times New Roman" w:hAnsi="Times New Roman" w:cs="Times New Roman"/>
        </w:rPr>
        <w:t>Pyraclostrobin</w:t>
      </w:r>
      <w:proofErr w:type="spellEnd"/>
      <w:r w:rsidR="00650806" w:rsidRPr="0094303B">
        <w:rPr>
          <w:rFonts w:ascii="Times New Roman" w:hAnsi="Times New Roman" w:cs="Times New Roman"/>
        </w:rPr>
        <w:t>, detected</w:t>
      </w:r>
      <w:r w:rsidR="00F935F6" w:rsidRPr="0094303B">
        <w:rPr>
          <w:rFonts w:ascii="Times New Roman" w:hAnsi="Times New Roman" w:cs="Times New Roman"/>
        </w:rPr>
        <w:t xml:space="preserve"> together 62.5%, a fungicide combination found in the BASF product Pristine. </w:t>
      </w:r>
      <w:proofErr w:type="spellStart"/>
      <w:r w:rsidR="006F7BA6" w:rsidRPr="0094303B">
        <w:rPr>
          <w:rFonts w:ascii="Times New Roman" w:hAnsi="Times New Roman" w:cs="Times New Roman"/>
        </w:rPr>
        <w:t>Boscalid</w:t>
      </w:r>
      <w:proofErr w:type="spellEnd"/>
      <w:r w:rsidR="006F7BA6" w:rsidRPr="0094303B">
        <w:rPr>
          <w:rFonts w:ascii="Times New Roman" w:hAnsi="Times New Roman" w:cs="Times New Roman"/>
        </w:rPr>
        <w:t xml:space="preserve"> </w:t>
      </w:r>
      <w:r w:rsidR="00755DF7" w:rsidRPr="0094303B">
        <w:rPr>
          <w:rFonts w:ascii="Times New Roman" w:hAnsi="Times New Roman" w:cs="Times New Roman"/>
        </w:rPr>
        <w:t xml:space="preserve">(tradename </w:t>
      </w:r>
      <w:proofErr w:type="spellStart"/>
      <w:r w:rsidR="00755DF7" w:rsidRPr="0094303B">
        <w:rPr>
          <w:rFonts w:ascii="Times New Roman" w:hAnsi="Times New Roman" w:cs="Times New Roman"/>
        </w:rPr>
        <w:t>Endura</w:t>
      </w:r>
      <w:proofErr w:type="spellEnd"/>
      <w:r w:rsidR="00C571FB" w:rsidRPr="0094303B">
        <w:rPr>
          <w:rFonts w:ascii="Times New Roman" w:hAnsi="Times New Roman" w:cs="Times New Roman"/>
        </w:rPr>
        <w:t>®</w:t>
      </w:r>
      <w:r w:rsidR="00755DF7" w:rsidRPr="0094303B">
        <w:rPr>
          <w:rFonts w:ascii="Times New Roman" w:hAnsi="Times New Roman" w:cs="Times New Roman"/>
        </w:rPr>
        <w:t xml:space="preserve">) </w:t>
      </w:r>
      <w:r w:rsidR="006F7BA6" w:rsidRPr="0094303B">
        <w:rPr>
          <w:rFonts w:ascii="Times New Roman" w:hAnsi="Times New Roman" w:cs="Times New Roman"/>
        </w:rPr>
        <w:t xml:space="preserve">with the fungicide </w:t>
      </w:r>
      <w:proofErr w:type="spellStart"/>
      <w:r w:rsidR="006F7BA6" w:rsidRPr="0094303B">
        <w:rPr>
          <w:rFonts w:ascii="Times New Roman" w:hAnsi="Times New Roman" w:cs="Times New Roman"/>
        </w:rPr>
        <w:t>Cyprodinil</w:t>
      </w:r>
      <w:proofErr w:type="spellEnd"/>
      <w:r w:rsidR="00F564B7" w:rsidRPr="0094303B">
        <w:rPr>
          <w:rFonts w:ascii="Times New Roman" w:hAnsi="Times New Roman" w:cs="Times New Roman"/>
        </w:rPr>
        <w:t xml:space="preserve"> </w:t>
      </w:r>
      <w:r w:rsidR="00755DF7" w:rsidRPr="0094303B">
        <w:rPr>
          <w:rFonts w:ascii="Times New Roman" w:hAnsi="Times New Roman" w:cs="Times New Roman"/>
        </w:rPr>
        <w:t>(tradename Vanguard</w:t>
      </w:r>
      <w:r w:rsidR="00C571FB" w:rsidRPr="0094303B">
        <w:rPr>
          <w:rFonts w:ascii="Times New Roman" w:hAnsi="Times New Roman" w:cs="Times New Roman"/>
        </w:rPr>
        <w:t>®</w:t>
      </w:r>
      <w:r w:rsidR="00755DF7" w:rsidRPr="0094303B">
        <w:rPr>
          <w:rFonts w:ascii="Times New Roman" w:hAnsi="Times New Roman" w:cs="Times New Roman"/>
        </w:rPr>
        <w:t xml:space="preserve">) </w:t>
      </w:r>
      <w:r w:rsidR="00F564B7" w:rsidRPr="0094303B">
        <w:rPr>
          <w:rFonts w:ascii="Times New Roman" w:hAnsi="Times New Roman" w:cs="Times New Roman"/>
        </w:rPr>
        <w:t>were</w:t>
      </w:r>
      <w:r w:rsidR="006F7BA6" w:rsidRPr="0094303B">
        <w:rPr>
          <w:rFonts w:ascii="Times New Roman" w:hAnsi="Times New Roman" w:cs="Times New Roman"/>
        </w:rPr>
        <w:t xml:space="preserve"> detected together 54.2%</w:t>
      </w:r>
      <w:r w:rsidR="00755DF7" w:rsidRPr="0094303B">
        <w:rPr>
          <w:rFonts w:ascii="Times New Roman" w:hAnsi="Times New Roman" w:cs="Times New Roman"/>
        </w:rPr>
        <w:t>, two fungicides commonly applied to almond, grapes and strawberries</w:t>
      </w:r>
      <w:r w:rsidR="006F7BA6" w:rsidRPr="0094303B">
        <w:rPr>
          <w:rFonts w:ascii="Times New Roman" w:hAnsi="Times New Roman" w:cs="Times New Roman"/>
        </w:rPr>
        <w:t>.</w:t>
      </w:r>
      <w:r w:rsidR="00B21969" w:rsidRPr="0094303B">
        <w:rPr>
          <w:rFonts w:ascii="Times New Roman" w:hAnsi="Times New Roman" w:cs="Times New Roman"/>
        </w:rPr>
        <w:t xml:space="preserve"> </w:t>
      </w:r>
      <w:r w:rsidR="00304CAB" w:rsidRPr="0094303B">
        <w:rPr>
          <w:rFonts w:ascii="Times New Roman" w:hAnsi="Times New Roman" w:cs="Times New Roman"/>
        </w:rPr>
        <w:t xml:space="preserve">Although the fungicide </w:t>
      </w:r>
      <w:proofErr w:type="spellStart"/>
      <w:r w:rsidR="00304CAB" w:rsidRPr="0094303B">
        <w:rPr>
          <w:rFonts w:ascii="Times New Roman" w:hAnsi="Times New Roman" w:cs="Times New Roman"/>
        </w:rPr>
        <w:t>fludioxonil</w:t>
      </w:r>
      <w:proofErr w:type="spellEnd"/>
      <w:r w:rsidR="00304CAB" w:rsidRPr="0094303B">
        <w:rPr>
          <w:rFonts w:ascii="Times New Roman" w:hAnsi="Times New Roman" w:cs="Times New Roman"/>
        </w:rPr>
        <w:t xml:space="preserve"> was only detected in two different samples, it always appeared with </w:t>
      </w:r>
      <w:proofErr w:type="spellStart"/>
      <w:r w:rsidR="00304CAB" w:rsidRPr="0094303B">
        <w:rPr>
          <w:rFonts w:ascii="Times New Roman" w:hAnsi="Times New Roman" w:cs="Times New Roman"/>
        </w:rPr>
        <w:t>cyprodinil</w:t>
      </w:r>
      <w:proofErr w:type="spellEnd"/>
      <w:r w:rsidR="00304CAB" w:rsidRPr="0094303B">
        <w:rPr>
          <w:rFonts w:ascii="Times New Roman" w:hAnsi="Times New Roman" w:cs="Times New Roman"/>
        </w:rPr>
        <w:t>, a fungicide combination sold under the tradename Switch</w:t>
      </w:r>
      <w:r w:rsidR="00C571FB" w:rsidRPr="0094303B">
        <w:rPr>
          <w:rFonts w:ascii="Times New Roman" w:hAnsi="Times New Roman" w:cs="Times New Roman"/>
        </w:rPr>
        <w:t>®</w:t>
      </w:r>
      <w:r w:rsidR="00304CAB" w:rsidRPr="0094303B">
        <w:rPr>
          <w:rFonts w:ascii="Times New Roman" w:hAnsi="Times New Roman" w:cs="Times New Roman"/>
        </w:rPr>
        <w:t xml:space="preserve">. </w:t>
      </w:r>
      <w:r w:rsidR="00650806" w:rsidRPr="0094303B">
        <w:rPr>
          <w:rFonts w:ascii="Times New Roman" w:hAnsi="Times New Roman" w:cs="Times New Roman"/>
        </w:rPr>
        <w:t xml:space="preserve">The neonicotinoid </w:t>
      </w:r>
      <w:proofErr w:type="spellStart"/>
      <w:r w:rsidR="00650806" w:rsidRPr="0094303B">
        <w:rPr>
          <w:rFonts w:ascii="Times New Roman" w:hAnsi="Times New Roman" w:cs="Times New Roman"/>
        </w:rPr>
        <w:t>Imidacloprid</w:t>
      </w:r>
      <w:proofErr w:type="spellEnd"/>
      <w:r w:rsidR="00650806" w:rsidRPr="0094303B">
        <w:rPr>
          <w:rFonts w:ascii="Times New Roman" w:hAnsi="Times New Roman" w:cs="Times New Roman"/>
        </w:rPr>
        <w:t xml:space="preserve"> frequently co-occurred with the insecticides </w:t>
      </w:r>
      <w:proofErr w:type="spellStart"/>
      <w:r w:rsidR="00650806" w:rsidRPr="0094303B">
        <w:rPr>
          <w:rFonts w:ascii="Times New Roman" w:hAnsi="Times New Roman" w:cs="Times New Roman"/>
        </w:rPr>
        <w:t>Chlorpyrifos</w:t>
      </w:r>
      <w:proofErr w:type="spellEnd"/>
      <w:r w:rsidR="00650806" w:rsidRPr="0094303B">
        <w:rPr>
          <w:rFonts w:ascii="Times New Roman" w:hAnsi="Times New Roman" w:cs="Times New Roman"/>
        </w:rPr>
        <w:t xml:space="preserve"> (</w:t>
      </w:r>
      <w:r w:rsidR="00B47D47" w:rsidRPr="0094303B">
        <w:rPr>
          <w:rFonts w:ascii="Times New Roman" w:hAnsi="Times New Roman" w:cs="Times New Roman"/>
        </w:rPr>
        <w:t xml:space="preserve">35.7%), </w:t>
      </w:r>
      <w:proofErr w:type="spellStart"/>
      <w:r w:rsidR="00B47D47" w:rsidRPr="0094303B">
        <w:rPr>
          <w:rFonts w:ascii="Times New Roman" w:hAnsi="Times New Roman" w:cs="Times New Roman"/>
        </w:rPr>
        <w:t>Bifenthrin</w:t>
      </w:r>
      <w:proofErr w:type="spellEnd"/>
      <w:r w:rsidR="00B47D47" w:rsidRPr="0094303B">
        <w:rPr>
          <w:rFonts w:ascii="Times New Roman" w:hAnsi="Times New Roman" w:cs="Times New Roman"/>
        </w:rPr>
        <w:t xml:space="preserve"> (28.6%), </w:t>
      </w:r>
      <w:proofErr w:type="spellStart"/>
      <w:r w:rsidR="00B47D47" w:rsidRPr="0094303B">
        <w:rPr>
          <w:rFonts w:ascii="Times New Roman" w:hAnsi="Times New Roman" w:cs="Times New Roman"/>
        </w:rPr>
        <w:t>Cyhalothrin</w:t>
      </w:r>
      <w:proofErr w:type="spellEnd"/>
      <w:r w:rsidR="00B47D47" w:rsidRPr="0094303B">
        <w:rPr>
          <w:rFonts w:ascii="Times New Roman" w:hAnsi="Times New Roman" w:cs="Times New Roman"/>
        </w:rPr>
        <w:t xml:space="preserve"> (28.6%), </w:t>
      </w:r>
      <w:proofErr w:type="spellStart"/>
      <w:r w:rsidR="00B47D47" w:rsidRPr="0094303B">
        <w:rPr>
          <w:rFonts w:ascii="Times New Roman" w:hAnsi="Times New Roman" w:cs="Times New Roman"/>
        </w:rPr>
        <w:t>Fenpropathrin</w:t>
      </w:r>
      <w:proofErr w:type="spellEnd"/>
      <w:r w:rsidR="00B47D47" w:rsidRPr="0094303B">
        <w:rPr>
          <w:rFonts w:ascii="Times New Roman" w:hAnsi="Times New Roman" w:cs="Times New Roman"/>
        </w:rPr>
        <w:t xml:space="preserve"> (28.6%), and the fungicide </w:t>
      </w:r>
      <w:proofErr w:type="spellStart"/>
      <w:r w:rsidR="00B47D47" w:rsidRPr="0094303B">
        <w:rPr>
          <w:rFonts w:ascii="Times New Roman" w:hAnsi="Times New Roman" w:cs="Times New Roman"/>
        </w:rPr>
        <w:t>Azoxystrobin</w:t>
      </w:r>
      <w:proofErr w:type="spellEnd"/>
      <w:r w:rsidR="00B47D47" w:rsidRPr="0094303B">
        <w:rPr>
          <w:rFonts w:ascii="Times New Roman" w:hAnsi="Times New Roman" w:cs="Times New Roman"/>
        </w:rPr>
        <w:t xml:space="preserve"> (28.6%).</w:t>
      </w:r>
      <w:r w:rsidR="003757FF" w:rsidRPr="0094303B">
        <w:rPr>
          <w:rFonts w:ascii="Times New Roman" w:hAnsi="Times New Roman" w:cs="Times New Roman"/>
        </w:rPr>
        <w:t xml:space="preserve"> </w:t>
      </w:r>
      <w:r w:rsidR="007E0EDD" w:rsidRPr="0094303B">
        <w:rPr>
          <w:rFonts w:ascii="Times New Roman" w:hAnsi="Times New Roman" w:cs="Times New Roman"/>
        </w:rPr>
        <w:t>When prevalent combinations are examined by class (Table S2), insecticides including IGR and neonicotinoids frequently co-occurred with other insecticides (n = 34, prevalence range = 6.8-81.8%); f</w:t>
      </w:r>
      <w:r w:rsidR="003757FF" w:rsidRPr="0094303B">
        <w:rPr>
          <w:rFonts w:ascii="Times New Roman" w:hAnsi="Times New Roman" w:cs="Times New Roman"/>
        </w:rPr>
        <w:t>ungicide combinations with other fungicides were frequent (</w:t>
      </w:r>
      <w:r w:rsidR="00600674" w:rsidRPr="0094303B">
        <w:rPr>
          <w:rFonts w:ascii="Times New Roman" w:hAnsi="Times New Roman" w:cs="Times New Roman"/>
        </w:rPr>
        <w:t xml:space="preserve">n = </w:t>
      </w:r>
      <w:r w:rsidR="00C571FB" w:rsidRPr="0094303B">
        <w:rPr>
          <w:rFonts w:ascii="Times New Roman" w:hAnsi="Times New Roman" w:cs="Times New Roman"/>
        </w:rPr>
        <w:lastRenderedPageBreak/>
        <w:t>30</w:t>
      </w:r>
      <w:r w:rsidR="00600674" w:rsidRPr="0094303B">
        <w:rPr>
          <w:rFonts w:ascii="Times New Roman" w:hAnsi="Times New Roman" w:cs="Times New Roman"/>
        </w:rPr>
        <w:t>, p</w:t>
      </w:r>
      <w:r w:rsidR="003757FF" w:rsidRPr="0094303B">
        <w:rPr>
          <w:rFonts w:ascii="Times New Roman" w:hAnsi="Times New Roman" w:cs="Times New Roman"/>
        </w:rPr>
        <w:t xml:space="preserve">revalence range </w:t>
      </w:r>
      <w:r w:rsidR="00600674" w:rsidRPr="0094303B">
        <w:rPr>
          <w:rFonts w:ascii="Times New Roman" w:hAnsi="Times New Roman" w:cs="Times New Roman"/>
        </w:rPr>
        <w:t>=</w:t>
      </w:r>
      <w:r w:rsidR="003757FF" w:rsidRPr="0094303B">
        <w:rPr>
          <w:rFonts w:ascii="Times New Roman" w:hAnsi="Times New Roman" w:cs="Times New Roman"/>
        </w:rPr>
        <w:t xml:space="preserve"> 10.7-</w:t>
      </w:r>
      <w:r w:rsidR="00C571FB" w:rsidRPr="0094303B">
        <w:rPr>
          <w:rFonts w:ascii="Times New Roman" w:hAnsi="Times New Roman" w:cs="Times New Roman"/>
        </w:rPr>
        <w:t>90.0</w:t>
      </w:r>
      <w:r w:rsidR="003757FF" w:rsidRPr="0094303B">
        <w:rPr>
          <w:rFonts w:ascii="Times New Roman" w:hAnsi="Times New Roman" w:cs="Times New Roman"/>
        </w:rPr>
        <w:t xml:space="preserve">%); the same </w:t>
      </w:r>
      <w:r w:rsidR="00600674" w:rsidRPr="0094303B">
        <w:rPr>
          <w:rFonts w:ascii="Times New Roman" w:hAnsi="Times New Roman" w:cs="Times New Roman"/>
        </w:rPr>
        <w:t xml:space="preserve">held for </w:t>
      </w:r>
      <w:proofErr w:type="spellStart"/>
      <w:r w:rsidR="00600674" w:rsidRPr="0094303B">
        <w:rPr>
          <w:rFonts w:ascii="Times New Roman" w:hAnsi="Times New Roman" w:cs="Times New Roman"/>
        </w:rPr>
        <w:t>v</w:t>
      </w:r>
      <w:r w:rsidR="003757FF" w:rsidRPr="0094303B">
        <w:rPr>
          <w:rFonts w:ascii="Times New Roman" w:hAnsi="Times New Roman" w:cs="Times New Roman"/>
        </w:rPr>
        <w:t>arroacides</w:t>
      </w:r>
      <w:proofErr w:type="spellEnd"/>
      <w:r w:rsidR="003757FF" w:rsidRPr="0094303B">
        <w:rPr>
          <w:rFonts w:ascii="Times New Roman" w:hAnsi="Times New Roman" w:cs="Times New Roman"/>
        </w:rPr>
        <w:t xml:space="preserve"> </w:t>
      </w:r>
      <w:r w:rsidR="00600674" w:rsidRPr="0094303B">
        <w:rPr>
          <w:rFonts w:ascii="Times New Roman" w:hAnsi="Times New Roman" w:cs="Times New Roman"/>
        </w:rPr>
        <w:t xml:space="preserve">(n = </w:t>
      </w:r>
      <w:r w:rsidR="00C571FB" w:rsidRPr="0094303B">
        <w:rPr>
          <w:rFonts w:ascii="Times New Roman" w:hAnsi="Times New Roman" w:cs="Times New Roman"/>
        </w:rPr>
        <w:t>18</w:t>
      </w:r>
      <w:r w:rsidR="00600674" w:rsidRPr="0094303B">
        <w:rPr>
          <w:rFonts w:ascii="Times New Roman" w:hAnsi="Times New Roman" w:cs="Times New Roman"/>
        </w:rPr>
        <w:t xml:space="preserve">, prevalence range = </w:t>
      </w:r>
      <w:r w:rsidR="00C571FB" w:rsidRPr="0094303B">
        <w:rPr>
          <w:rFonts w:ascii="Times New Roman" w:hAnsi="Times New Roman" w:cs="Times New Roman"/>
        </w:rPr>
        <w:t>10</w:t>
      </w:r>
      <w:r w:rsidR="00600674" w:rsidRPr="0094303B">
        <w:rPr>
          <w:rFonts w:ascii="Times New Roman" w:hAnsi="Times New Roman" w:cs="Times New Roman"/>
        </w:rPr>
        <w:t>.0-80.7%); herbicides rarely appear together (n = 3, prevalence range = 10.3-20.7%)</w:t>
      </w:r>
      <w:r w:rsidR="004B1CBA" w:rsidRPr="0094303B">
        <w:rPr>
          <w:rFonts w:ascii="Times New Roman" w:hAnsi="Times New Roman" w:cs="Times New Roman"/>
        </w:rPr>
        <w:t>.</w:t>
      </w:r>
      <w:r w:rsidR="00600674" w:rsidRPr="0094303B">
        <w:rPr>
          <w:rFonts w:ascii="Times New Roman" w:hAnsi="Times New Roman" w:cs="Times New Roman"/>
        </w:rPr>
        <w:t xml:space="preserve"> </w:t>
      </w:r>
    </w:p>
    <w:p w14:paraId="776101CE" w14:textId="77777777" w:rsidR="00600674" w:rsidRPr="0094303B" w:rsidRDefault="00600674" w:rsidP="001870EF">
      <w:pPr>
        <w:spacing w:line="480" w:lineRule="auto"/>
        <w:rPr>
          <w:rFonts w:ascii="Times New Roman" w:hAnsi="Times New Roman" w:cs="Times New Roman"/>
        </w:rPr>
      </w:pPr>
    </w:p>
    <w:p w14:paraId="27031D19" w14:textId="77777777" w:rsidR="00EB6363" w:rsidRPr="0094303B" w:rsidRDefault="00EB6363" w:rsidP="001A2C56">
      <w:pPr>
        <w:rPr>
          <w:rFonts w:ascii="Times New Roman" w:hAnsi="Times New Roman" w:cs="Times New Roman"/>
        </w:rPr>
      </w:pPr>
      <w:r w:rsidRPr="0094303B">
        <w:rPr>
          <w:rFonts w:ascii="Times New Roman" w:hAnsi="Times New Roman" w:cs="Times New Roman"/>
        </w:rPr>
        <w:t>Discussion:</w:t>
      </w:r>
      <w:r w:rsidR="0057488E" w:rsidRPr="0094303B">
        <w:rPr>
          <w:rFonts w:ascii="Times New Roman" w:hAnsi="Times New Roman" w:cs="Times New Roman"/>
        </w:rPr>
        <w:t xml:space="preserve"> </w:t>
      </w:r>
    </w:p>
    <w:p w14:paraId="677D0410" w14:textId="77777777" w:rsidR="007A0016" w:rsidRPr="0094303B" w:rsidRDefault="007A0016" w:rsidP="001A2C56">
      <w:pPr>
        <w:rPr>
          <w:rFonts w:ascii="Times New Roman" w:hAnsi="Times New Roman" w:cs="Times New Roman"/>
        </w:rPr>
      </w:pPr>
    </w:p>
    <w:p w14:paraId="1E6D59FF" w14:textId="4FE41142" w:rsidR="007A0016" w:rsidRPr="0094303B" w:rsidRDefault="00110DCA" w:rsidP="0098410A">
      <w:pPr>
        <w:spacing w:line="480" w:lineRule="auto"/>
        <w:ind w:firstLine="720"/>
        <w:rPr>
          <w:rFonts w:ascii="Times New Roman" w:hAnsi="Times New Roman" w:cs="Times New Roman"/>
        </w:rPr>
      </w:pPr>
      <w:r w:rsidRPr="0094303B">
        <w:rPr>
          <w:rFonts w:ascii="Times New Roman" w:hAnsi="Times New Roman" w:cs="Times New Roman"/>
        </w:rPr>
        <w:t xml:space="preserve">We investigated pesticide contamination of </w:t>
      </w:r>
      <w:r w:rsidR="007E0EDD" w:rsidRPr="0094303B">
        <w:rPr>
          <w:rFonts w:ascii="Times New Roman" w:hAnsi="Times New Roman" w:cs="Times New Roman"/>
        </w:rPr>
        <w:t xml:space="preserve">the </w:t>
      </w:r>
      <w:r w:rsidRPr="0094303B">
        <w:rPr>
          <w:rFonts w:ascii="Times New Roman" w:hAnsi="Times New Roman" w:cs="Times New Roman"/>
        </w:rPr>
        <w:t xml:space="preserve">honey bee </w:t>
      </w:r>
      <w:r w:rsidR="007E0EDD" w:rsidRPr="0094303B">
        <w:rPr>
          <w:rFonts w:ascii="Times New Roman" w:hAnsi="Times New Roman" w:cs="Times New Roman"/>
        </w:rPr>
        <w:t xml:space="preserve">colony food stream by examining contaminants of the stored </w:t>
      </w:r>
      <w:r w:rsidRPr="0094303B">
        <w:rPr>
          <w:rFonts w:ascii="Times New Roman" w:hAnsi="Times New Roman" w:cs="Times New Roman"/>
        </w:rPr>
        <w:t>pollen</w:t>
      </w:r>
      <w:r w:rsidR="007E0EDD" w:rsidRPr="0094303B">
        <w:rPr>
          <w:rFonts w:ascii="Times New Roman" w:hAnsi="Times New Roman" w:cs="Times New Roman"/>
        </w:rPr>
        <w:t>, a colon</w:t>
      </w:r>
      <w:r w:rsidR="004B1CBA" w:rsidRPr="0094303B">
        <w:rPr>
          <w:rFonts w:ascii="Times New Roman" w:hAnsi="Times New Roman" w:cs="Times New Roman"/>
        </w:rPr>
        <w:t>y’s</w:t>
      </w:r>
      <w:r w:rsidR="007E0EDD" w:rsidRPr="0094303B">
        <w:rPr>
          <w:rFonts w:ascii="Times New Roman" w:hAnsi="Times New Roman" w:cs="Times New Roman"/>
        </w:rPr>
        <w:t xml:space="preserve"> only source of protein. A</w:t>
      </w:r>
      <w:r w:rsidRPr="0094303B">
        <w:rPr>
          <w:rFonts w:ascii="Times New Roman" w:hAnsi="Times New Roman" w:cs="Times New Roman"/>
        </w:rPr>
        <w:t xml:space="preserve">n individual colony consumes approximately 13-18 kg of pollen annually </w:t>
      </w:r>
      <w:r w:rsidRPr="0094303B">
        <w:rPr>
          <w:rFonts w:ascii="Times New Roman" w:hAnsi="Times New Roman" w:cs="Times New Roman"/>
        </w:rPr>
        <w:fldChar w:fldCharType="begin"/>
      </w:r>
      <w:r w:rsidR="00B367A9" w:rsidRPr="0094303B">
        <w:rPr>
          <w:rFonts w:ascii="Times New Roman" w:hAnsi="Times New Roman" w:cs="Times New Roman"/>
        </w:rPr>
        <w:instrText xml:space="preserve"> ADDIN EN.CITE &lt;EndNote&gt;&lt;Cite&gt;&lt;Author&gt;Crailsheim&lt;/Author&gt;&lt;Year&gt;1992&lt;/Year&gt;&lt;RecNum&gt;280&lt;/RecNum&gt;&lt;DisplayText&gt;(32)&lt;/DisplayText&gt;&lt;record&gt;&lt;rec-number&gt;280&lt;/rec-number&gt;&lt;foreign-keys&gt;&lt;key app="EN" db-id="9aat0fwznpdftoexs9p5dsrvwt2zes5dz0p2"&gt;280&lt;/key&gt;&lt;/foreign-keys&gt;&lt;ref-type name="Journal Article"&gt;17&lt;/ref-type&gt;&lt;contributors&gt;&lt;authors&gt;&lt;author&gt;Crailsheim, K.&lt;/author&gt;&lt;author&gt;Schneider, L. H. W.&lt;/author&gt;&lt;author&gt;Hrassnigg, N.&lt;/author&gt;&lt;author&gt;Buhlmann, G.&lt;/author&gt;&lt;author&gt;Brosch, U.&lt;/author&gt;&lt;author&gt;Gmeinbauer, R.&lt;/author&gt;&lt;author&gt;Schoffmann, B.&lt;/author&gt;&lt;/authors&gt;&lt;/contributors&gt;&lt;titles&gt;&lt;title&gt;Pollen consumption and utilization in worker honeybees (Apis mellifera carnica) - dependence of individual age and function&lt;/title&gt;&lt;secondary-title&gt;Journal of Insect Physiology&lt;/secondary-title&gt;&lt;/titles&gt;&lt;periodical&gt;&lt;full-title&gt;Journal of Insect Physiology&lt;/full-title&gt;&lt;/periodical&gt;&lt;pages&gt;409-419&lt;/pages&gt;&lt;volume&gt;38&lt;/volume&gt;&lt;number&gt;6&lt;/number&gt;&lt;dates&gt;&lt;year&gt;1992&lt;/year&gt;&lt;pub-dates&gt;&lt;date&gt;Jun&lt;/date&gt;&lt;/pub-dates&gt;&lt;/dates&gt;&lt;isbn&gt;0022-1910&lt;/isbn&gt;&lt;accession-num&gt;WOS:A1992JB79700002&lt;/accession-num&gt;&lt;urls&gt;&lt;related-urls&gt;&lt;url&gt;&amp;lt;Go to ISI&amp;gt;://WOS:A1992JB79700002&lt;/url&gt;&lt;/related-urls&gt;&lt;/urls&gt;&lt;electronic-resource-num&gt;10.1016/0022-1910(92)90117-v&lt;/electronic-resource-num&gt;&lt;/record&gt;&lt;/Cite&gt;&lt;/EndNote&gt;</w:instrText>
      </w:r>
      <w:r w:rsidRPr="0094303B">
        <w:rPr>
          <w:rFonts w:ascii="Times New Roman" w:hAnsi="Times New Roman" w:cs="Times New Roman"/>
        </w:rPr>
        <w:fldChar w:fldCharType="separate"/>
      </w:r>
      <w:r w:rsidR="00B367A9" w:rsidRPr="0094303B">
        <w:rPr>
          <w:rFonts w:ascii="Times New Roman" w:hAnsi="Times New Roman" w:cs="Times New Roman"/>
          <w:noProof/>
        </w:rPr>
        <w:t>(</w:t>
      </w:r>
      <w:hyperlink w:anchor="_ENREF_32" w:tooltip="Crailsheim, 1992 #280" w:history="1">
        <w:r w:rsidR="0094303B" w:rsidRPr="0094303B">
          <w:rPr>
            <w:rFonts w:ascii="Times New Roman" w:hAnsi="Times New Roman" w:cs="Times New Roman"/>
            <w:noProof/>
          </w:rPr>
          <w:t>32</w:t>
        </w:r>
      </w:hyperlink>
      <w:r w:rsidR="00B367A9" w:rsidRPr="0094303B">
        <w:rPr>
          <w:rFonts w:ascii="Times New Roman" w:hAnsi="Times New Roman" w:cs="Times New Roman"/>
          <w:noProof/>
        </w:rPr>
        <w:t>)</w:t>
      </w:r>
      <w:r w:rsidRPr="0094303B">
        <w:rPr>
          <w:rFonts w:ascii="Times New Roman" w:hAnsi="Times New Roman" w:cs="Times New Roman"/>
        </w:rPr>
        <w:fldChar w:fldCharType="end"/>
      </w:r>
      <w:r w:rsidR="002A6C74" w:rsidRPr="0094303B">
        <w:rPr>
          <w:rFonts w:ascii="Times New Roman" w:hAnsi="Times New Roman" w:cs="Times New Roman"/>
        </w:rPr>
        <w:t xml:space="preserve"> and pollen has been reported as contaminated with the greatest numbers of different pesticide residues in the hive </w:t>
      </w:r>
      <w:r w:rsidR="002A6C74" w:rsidRPr="0094303B">
        <w:rPr>
          <w:rFonts w:ascii="Times New Roman" w:hAnsi="Times New Roman" w:cs="Times New Roman"/>
        </w:rPr>
        <w:fldChar w:fldCharType="begin">
          <w:fldData xml:space="preserve">PEVuZE5vdGU+PENpdGU+PEF1dGhvcj5NdWxsaW48L0F1dGhvcj48WWVhcj4yMDEwPC9ZZWFyPjxS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==
</w:fldData>
        </w:fldChar>
      </w:r>
      <w:r w:rsidR="00602D7A" w:rsidRPr="0094303B">
        <w:rPr>
          <w:rFonts w:ascii="Times New Roman" w:hAnsi="Times New Roman" w:cs="Times New Roman"/>
        </w:rPr>
        <w:instrText xml:space="preserve"> ADDIN EN.CITE </w:instrText>
      </w:r>
      <w:r w:rsidR="00602D7A" w:rsidRPr="0094303B">
        <w:rPr>
          <w:rFonts w:ascii="Times New Roman" w:hAnsi="Times New Roman" w:cs="Times New Roman"/>
        </w:rPr>
        <w:fldChar w:fldCharType="begin">
          <w:fldData xml:space="preserve">PEVuZE5vdGU+PENpdGU+PEF1dGhvcj5NdWxsaW48L0F1dGhvcj48WWVhcj4yMDEwPC9ZZWFyPjxS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==
</w:fldData>
        </w:fldChar>
      </w:r>
      <w:r w:rsidR="00602D7A" w:rsidRPr="0094303B">
        <w:rPr>
          <w:rFonts w:ascii="Times New Roman" w:hAnsi="Times New Roman" w:cs="Times New Roman"/>
        </w:rPr>
        <w:instrText xml:space="preserve"> ADDIN EN.CITE.DATA </w:instrText>
      </w:r>
      <w:r w:rsidR="00602D7A" w:rsidRPr="0094303B">
        <w:rPr>
          <w:rFonts w:ascii="Times New Roman" w:hAnsi="Times New Roman" w:cs="Times New Roman"/>
        </w:rPr>
      </w:r>
      <w:r w:rsidR="00602D7A" w:rsidRPr="0094303B">
        <w:rPr>
          <w:rFonts w:ascii="Times New Roman" w:hAnsi="Times New Roman" w:cs="Times New Roman"/>
        </w:rPr>
        <w:fldChar w:fldCharType="end"/>
      </w:r>
      <w:r w:rsidR="002A6C74" w:rsidRPr="0094303B">
        <w:rPr>
          <w:rFonts w:ascii="Times New Roman" w:hAnsi="Times New Roman" w:cs="Times New Roman"/>
        </w:rPr>
      </w:r>
      <w:r w:rsidR="002A6C74" w:rsidRPr="0094303B">
        <w:rPr>
          <w:rFonts w:ascii="Times New Roman" w:hAnsi="Times New Roman" w:cs="Times New Roman"/>
        </w:rPr>
        <w:fldChar w:fldCharType="separate"/>
      </w:r>
      <w:r w:rsidR="00602D7A" w:rsidRPr="0094303B">
        <w:rPr>
          <w:rFonts w:ascii="Times New Roman" w:hAnsi="Times New Roman" w:cs="Times New Roman"/>
          <w:noProof/>
        </w:rPr>
        <w:t>(</w:t>
      </w:r>
      <w:hyperlink w:anchor="_ENREF_13" w:tooltip="Mullin, 2010 #6" w:history="1">
        <w:r w:rsidR="0094303B" w:rsidRPr="0094303B">
          <w:rPr>
            <w:rFonts w:ascii="Times New Roman" w:hAnsi="Times New Roman" w:cs="Times New Roman"/>
            <w:noProof/>
          </w:rPr>
          <w:t>13</w:t>
        </w:r>
      </w:hyperlink>
      <w:r w:rsidR="00602D7A" w:rsidRPr="0094303B">
        <w:rPr>
          <w:rFonts w:ascii="Times New Roman" w:hAnsi="Times New Roman" w:cs="Times New Roman"/>
          <w:noProof/>
        </w:rPr>
        <w:t xml:space="preserve">, </w:t>
      </w:r>
      <w:hyperlink w:anchor="_ENREF_66" w:tooltip="Chauzat, 2011 #66" w:history="1">
        <w:r w:rsidR="0094303B" w:rsidRPr="0094303B">
          <w:rPr>
            <w:rFonts w:ascii="Times New Roman" w:hAnsi="Times New Roman" w:cs="Times New Roman"/>
            <w:noProof/>
          </w:rPr>
          <w:t>66</w:t>
        </w:r>
      </w:hyperlink>
      <w:r w:rsidR="00602D7A" w:rsidRPr="0094303B">
        <w:rPr>
          <w:rFonts w:ascii="Times New Roman" w:hAnsi="Times New Roman" w:cs="Times New Roman"/>
          <w:noProof/>
        </w:rPr>
        <w:t>)</w:t>
      </w:r>
      <w:r w:rsidR="002A6C74" w:rsidRPr="0094303B">
        <w:rPr>
          <w:rFonts w:ascii="Times New Roman" w:hAnsi="Times New Roman" w:cs="Times New Roman"/>
        </w:rPr>
        <w:fldChar w:fldCharType="end"/>
      </w:r>
      <w:r w:rsidRPr="0094303B">
        <w:rPr>
          <w:rFonts w:ascii="Times New Roman" w:hAnsi="Times New Roman" w:cs="Times New Roman"/>
        </w:rPr>
        <w:t xml:space="preserve">. </w:t>
      </w:r>
      <w:r w:rsidR="007A0016" w:rsidRPr="0094303B">
        <w:rPr>
          <w:rFonts w:ascii="Times New Roman" w:hAnsi="Times New Roman" w:cs="Times New Roman"/>
        </w:rPr>
        <w:t xml:space="preserve">This national survey of pesticide residues in </w:t>
      </w:r>
      <w:r w:rsidR="00A0255B" w:rsidRPr="0094303B">
        <w:rPr>
          <w:rFonts w:ascii="Times New Roman" w:hAnsi="Times New Roman" w:cs="Times New Roman"/>
        </w:rPr>
        <w:t xml:space="preserve">stored pollen, also known as </w:t>
      </w:r>
      <w:r w:rsidRPr="0094303B">
        <w:rPr>
          <w:rFonts w:ascii="Times New Roman" w:hAnsi="Times New Roman" w:cs="Times New Roman"/>
        </w:rPr>
        <w:t>bee bread</w:t>
      </w:r>
      <w:r w:rsidR="00A0255B" w:rsidRPr="0094303B">
        <w:rPr>
          <w:rFonts w:ascii="Times New Roman" w:hAnsi="Times New Roman" w:cs="Times New Roman"/>
        </w:rPr>
        <w:t>,</w:t>
      </w:r>
      <w:r w:rsidR="007A0016" w:rsidRPr="0094303B">
        <w:rPr>
          <w:rFonts w:ascii="Times New Roman" w:hAnsi="Times New Roman" w:cs="Times New Roman"/>
        </w:rPr>
        <w:t xml:space="preserve"> highlights that </w:t>
      </w:r>
      <w:r w:rsidR="00ED57FF" w:rsidRPr="0094303B">
        <w:rPr>
          <w:rFonts w:ascii="Times New Roman" w:hAnsi="Times New Roman" w:cs="Times New Roman"/>
        </w:rPr>
        <w:t>“normal” apiaries have</w:t>
      </w:r>
      <w:r w:rsidR="00E56EC4" w:rsidRPr="0094303B">
        <w:rPr>
          <w:rFonts w:ascii="Times New Roman" w:hAnsi="Times New Roman" w:cs="Times New Roman"/>
        </w:rPr>
        <w:t xml:space="preserve"> an</w:t>
      </w:r>
      <w:r w:rsidR="009E0442" w:rsidRPr="0094303B">
        <w:rPr>
          <w:rFonts w:ascii="Times New Roman" w:hAnsi="Times New Roman" w:cs="Times New Roman"/>
        </w:rPr>
        <w:t xml:space="preserve"> average of </w:t>
      </w:r>
      <w:r w:rsidR="00ED57FF" w:rsidRPr="0094303B">
        <w:rPr>
          <w:rFonts w:ascii="Times New Roman" w:hAnsi="Times New Roman" w:cs="Times New Roman"/>
        </w:rPr>
        <w:t>2.37 pesticide residues (Fig</w:t>
      </w:r>
      <w:r w:rsidR="003F14CF" w:rsidRPr="0094303B">
        <w:rPr>
          <w:rFonts w:ascii="Times New Roman" w:hAnsi="Times New Roman" w:cs="Times New Roman"/>
        </w:rPr>
        <w:t>.</w:t>
      </w:r>
      <w:r w:rsidR="00ED57FF" w:rsidRPr="0094303B">
        <w:rPr>
          <w:rFonts w:ascii="Times New Roman" w:hAnsi="Times New Roman" w:cs="Times New Roman"/>
        </w:rPr>
        <w:t xml:space="preserve"> 1), a striking </w:t>
      </w:r>
      <w:r w:rsidR="00D80C08" w:rsidRPr="0094303B">
        <w:rPr>
          <w:rFonts w:ascii="Times New Roman" w:hAnsi="Times New Roman" w:cs="Times New Roman"/>
        </w:rPr>
        <w:t xml:space="preserve">contrast to the </w:t>
      </w:r>
      <w:r w:rsidRPr="0094303B">
        <w:rPr>
          <w:rFonts w:ascii="Times New Roman" w:hAnsi="Times New Roman" w:cs="Times New Roman"/>
        </w:rPr>
        <w:t>7.1</w:t>
      </w:r>
      <w:r w:rsidR="00D80C08" w:rsidRPr="0094303B">
        <w:rPr>
          <w:rFonts w:ascii="Times New Roman" w:hAnsi="Times New Roman" w:cs="Times New Roman"/>
        </w:rPr>
        <w:t xml:space="preserve"> residues detected in bee bread in Mullin et al </w:t>
      </w:r>
      <w:r w:rsidR="004B1CBA" w:rsidRPr="0094303B">
        <w:rPr>
          <w:rFonts w:ascii="Times New Roman" w:hAnsi="Times New Roman" w:cs="Times New Roman"/>
        </w:rPr>
        <w:fldChar w:fldCharType="begin"/>
      </w:r>
      <w:r w:rsidR="004B1CBA" w:rsidRPr="0094303B">
        <w:rPr>
          <w:rFonts w:ascii="Times New Roman" w:hAnsi="Times New Roman" w:cs="Times New Roman"/>
        </w:rPr>
        <w:instrText xml:space="preserve"> ADDIN EN.CITE &lt;EndNote&gt;&lt;Cite&gt;&lt;Author&gt;Mullin&lt;/Author&gt;&lt;Year&gt;2010&lt;/Year&gt;&lt;RecNum&gt;6&lt;/RecNum&gt;&lt;DisplayText&gt;(13)&lt;/DisplayText&gt;&lt;record&gt;&lt;rec-number&gt;6&lt;/rec-number&gt;&lt;foreign-keys&gt;&lt;key app="EN" db-id="9aat0fwznpdftoexs9p5dsrvwt2zes5dz0p2"&gt;6&lt;/key&gt;&lt;/foreign-keys&gt;&lt;ref-type name="Journal Article"&gt;17&lt;/ref-type&gt;&lt;contributors&gt;&lt;authors&gt;&lt;author&gt;Mullin, Christopher A.&lt;/author&gt;&lt;author&gt;Frazier, Maryann&lt;/author&gt;&lt;author&gt;Frazier, James L.&lt;/author&gt;&lt;author&gt;Ashcraft, Sara&lt;/author&gt;&lt;author&gt;Simonds, Roger&lt;/author&gt;&lt;author&gt;vanEngelsdorp, Dennis&lt;/author&gt;&lt;author&gt;Pettis, Jeffery S.&lt;/author&gt;&lt;/authors&gt;&lt;/contributors&gt;&lt;titles&gt;&lt;title&gt;High Levels of Miticides and Agrochemicals in North American Apiaries: Implications for Honey Bee Health&lt;/title&gt;&lt;secondary-title&gt;PLoS ONE&lt;/secondary-title&gt;&lt;/titles&gt;&lt;periodical&gt;&lt;full-title&gt;PLoS ONE&lt;/full-title&gt;&lt;/periodical&gt;&lt;volume&gt;5&lt;/volume&gt;&lt;number&gt;3&lt;/number&gt;&lt;dates&gt;&lt;year&gt;2010&lt;/year&gt;&lt;pub-dates&gt;&lt;date&gt;Mar 19&lt;/date&gt;&lt;/pub-dates&gt;&lt;/dates&gt;&lt;isbn&gt;1932-6203&lt;/isbn&gt;&lt;accession-num&gt;WOS:000275809700007&lt;/accession-num&gt;&lt;urls&gt;&lt;related-urls&gt;&lt;url&gt;&amp;lt;Go to ISI&amp;gt;://WOS:000275809700007&lt;/url&gt;&lt;/related-urls&gt;&lt;/urls&gt;&lt;custom7&gt;e9754&lt;/custom7&gt;&lt;electronic-resource-num&gt;10.1371/journal.pone.0009754&lt;/electronic-resource-num&gt;&lt;/record&gt;&lt;/Cite&gt;&lt;/EndNote&gt;</w:instrText>
      </w:r>
      <w:r w:rsidR="004B1CBA" w:rsidRPr="0094303B">
        <w:rPr>
          <w:rFonts w:ascii="Times New Roman" w:hAnsi="Times New Roman" w:cs="Times New Roman"/>
        </w:rPr>
        <w:fldChar w:fldCharType="separate"/>
      </w:r>
      <w:r w:rsidR="004B1CBA" w:rsidRPr="0094303B">
        <w:rPr>
          <w:rFonts w:ascii="Times New Roman" w:hAnsi="Times New Roman" w:cs="Times New Roman"/>
          <w:noProof/>
        </w:rPr>
        <w:t>(</w:t>
      </w:r>
      <w:hyperlink w:anchor="_ENREF_13" w:tooltip="Mullin, 2010 #6" w:history="1">
        <w:r w:rsidR="0094303B" w:rsidRPr="0094303B">
          <w:rPr>
            <w:rFonts w:ascii="Times New Roman" w:hAnsi="Times New Roman" w:cs="Times New Roman"/>
            <w:noProof/>
          </w:rPr>
          <w:t>13</w:t>
        </w:r>
      </w:hyperlink>
      <w:r w:rsidR="004B1CBA" w:rsidRPr="0094303B">
        <w:rPr>
          <w:rFonts w:ascii="Times New Roman" w:hAnsi="Times New Roman" w:cs="Times New Roman"/>
          <w:noProof/>
        </w:rPr>
        <w:t>)</w:t>
      </w:r>
      <w:r w:rsidR="004B1CBA" w:rsidRPr="0094303B">
        <w:rPr>
          <w:rFonts w:ascii="Times New Roman" w:hAnsi="Times New Roman" w:cs="Times New Roman"/>
        </w:rPr>
        <w:fldChar w:fldCharType="end"/>
      </w:r>
      <w:r w:rsidR="009E0442" w:rsidRPr="0094303B">
        <w:rPr>
          <w:rFonts w:ascii="Times New Roman" w:hAnsi="Times New Roman" w:cs="Times New Roman"/>
        </w:rPr>
        <w:t xml:space="preserve"> which biasedly sampled overtly sick </w:t>
      </w:r>
      <w:r w:rsidR="00E56EC4" w:rsidRPr="0094303B">
        <w:rPr>
          <w:rFonts w:ascii="Times New Roman" w:hAnsi="Times New Roman" w:cs="Times New Roman"/>
        </w:rPr>
        <w:t>colonies</w:t>
      </w:r>
      <w:r w:rsidR="00ED57FF" w:rsidRPr="0094303B">
        <w:rPr>
          <w:rFonts w:ascii="Times New Roman" w:hAnsi="Times New Roman" w:cs="Times New Roman"/>
        </w:rPr>
        <w:t xml:space="preserve">. </w:t>
      </w:r>
      <w:r w:rsidR="00090F3C" w:rsidRPr="0094303B">
        <w:rPr>
          <w:rFonts w:ascii="Times New Roman" w:hAnsi="Times New Roman" w:cs="Times New Roman"/>
        </w:rPr>
        <w:t>T</w:t>
      </w:r>
      <w:r w:rsidR="00ED57FF" w:rsidRPr="0094303B">
        <w:rPr>
          <w:rFonts w:ascii="Times New Roman" w:hAnsi="Times New Roman" w:cs="Times New Roman"/>
        </w:rPr>
        <w:t xml:space="preserve">he maximum number of pesticides </w:t>
      </w:r>
      <w:r w:rsidR="00090F3C" w:rsidRPr="0094303B">
        <w:rPr>
          <w:rFonts w:ascii="Times New Roman" w:hAnsi="Times New Roman" w:cs="Times New Roman"/>
        </w:rPr>
        <w:t xml:space="preserve">we </w:t>
      </w:r>
      <w:r w:rsidR="00ED57FF" w:rsidRPr="0094303B">
        <w:rPr>
          <w:rFonts w:ascii="Times New Roman" w:hAnsi="Times New Roman" w:cs="Times New Roman"/>
        </w:rPr>
        <w:t>detected in a single pooled sample is 13 different pesticides</w:t>
      </w:r>
      <w:r w:rsidR="00090F3C" w:rsidRPr="0094303B">
        <w:rPr>
          <w:rFonts w:ascii="Times New Roman" w:hAnsi="Times New Roman" w:cs="Times New Roman"/>
        </w:rPr>
        <w:t xml:space="preserve">, about one-third as many </w:t>
      </w:r>
      <w:r w:rsidR="00ED57FF" w:rsidRPr="0094303B">
        <w:rPr>
          <w:rFonts w:ascii="Times New Roman" w:hAnsi="Times New Roman" w:cs="Times New Roman"/>
        </w:rPr>
        <w:t>compared to the previous report of 31 from sick and failing colonies</w:t>
      </w:r>
      <w:r w:rsidR="004B1CBA" w:rsidRPr="0094303B">
        <w:rPr>
          <w:rFonts w:ascii="Times New Roman" w:hAnsi="Times New Roman" w:cs="Times New Roman"/>
        </w:rPr>
        <w:t xml:space="preserve"> </w:t>
      </w:r>
      <w:r w:rsidR="004B1CBA" w:rsidRPr="0094303B">
        <w:rPr>
          <w:rFonts w:ascii="Times New Roman" w:hAnsi="Times New Roman" w:cs="Times New Roman"/>
        </w:rPr>
        <w:fldChar w:fldCharType="begin"/>
      </w:r>
      <w:r w:rsidR="004B1CBA" w:rsidRPr="0094303B">
        <w:rPr>
          <w:rFonts w:ascii="Times New Roman" w:hAnsi="Times New Roman" w:cs="Times New Roman"/>
        </w:rPr>
        <w:instrText xml:space="preserve"> ADDIN EN.CITE &lt;EndNote&gt;&lt;Cite&gt;&lt;Author&gt;Mullin&lt;/Author&gt;&lt;Year&gt;2010&lt;/Year&gt;&lt;RecNum&gt;6&lt;/RecNum&gt;&lt;DisplayText&gt;(13)&lt;/DisplayText&gt;&lt;record&gt;&lt;rec-number&gt;6&lt;/rec-number&gt;&lt;foreign-keys&gt;&lt;key app="EN" db-id="9aat0fwznpdftoexs9p5dsrvwt2zes5dz0p2"&gt;6&lt;/key&gt;&lt;/foreign-keys&gt;&lt;ref-type name="Journal Article"&gt;17&lt;/ref-type&gt;&lt;contributors&gt;&lt;authors&gt;&lt;author&gt;Mullin, Christopher A.&lt;/author&gt;&lt;author&gt;Frazier, Maryann&lt;/author&gt;&lt;author&gt;Frazier, James L.&lt;/author&gt;&lt;author&gt;Ashcraft, Sara&lt;/author&gt;&lt;author&gt;Simonds, Roger&lt;/author&gt;&lt;author&gt;vanEngelsdorp, Dennis&lt;/author&gt;&lt;author&gt;Pettis, Jeffery S.&lt;/author&gt;&lt;/authors&gt;&lt;/contributors&gt;&lt;titles&gt;&lt;title&gt;High Levels of Miticides and Agrochemicals in North American Apiaries: Implications for Honey Bee Health&lt;/title&gt;&lt;secondary-title&gt;PLoS ONE&lt;/secondary-title&gt;&lt;/titles&gt;&lt;periodical&gt;&lt;full-title&gt;PLoS ONE&lt;/full-title&gt;&lt;/periodical&gt;&lt;volume&gt;5&lt;/volume&gt;&lt;number&gt;3&lt;/number&gt;&lt;dates&gt;&lt;year&gt;2010&lt;/year&gt;&lt;pub-dates&gt;&lt;date&gt;Mar 19&lt;/date&gt;&lt;/pub-dates&gt;&lt;/dates&gt;&lt;isbn&gt;1932-6203&lt;/isbn&gt;&lt;accession-num&gt;WOS:000275809700007&lt;/accession-num&gt;&lt;urls&gt;&lt;related-urls&gt;&lt;url&gt;&amp;lt;Go to ISI&amp;gt;://WOS:000275809700007&lt;/url&gt;&lt;/related-urls&gt;&lt;/urls&gt;&lt;custom7&gt;e9754&lt;/custom7&gt;&lt;electronic-resource-num&gt;10.1371/journal.pone.0009754&lt;/electronic-resource-num&gt;&lt;/record&gt;&lt;/Cite&gt;&lt;/EndNote&gt;</w:instrText>
      </w:r>
      <w:r w:rsidR="004B1CBA" w:rsidRPr="0094303B">
        <w:rPr>
          <w:rFonts w:ascii="Times New Roman" w:hAnsi="Times New Roman" w:cs="Times New Roman"/>
        </w:rPr>
        <w:fldChar w:fldCharType="separate"/>
      </w:r>
      <w:r w:rsidR="004B1CBA" w:rsidRPr="0094303B">
        <w:rPr>
          <w:rFonts w:ascii="Times New Roman" w:hAnsi="Times New Roman" w:cs="Times New Roman"/>
          <w:noProof/>
        </w:rPr>
        <w:t>(</w:t>
      </w:r>
      <w:hyperlink w:anchor="_ENREF_13" w:tooltip="Mullin, 2010 #6" w:history="1">
        <w:r w:rsidR="0094303B" w:rsidRPr="0094303B">
          <w:rPr>
            <w:rFonts w:ascii="Times New Roman" w:hAnsi="Times New Roman" w:cs="Times New Roman"/>
            <w:noProof/>
          </w:rPr>
          <w:t>13</w:t>
        </w:r>
      </w:hyperlink>
      <w:r w:rsidR="004B1CBA" w:rsidRPr="0094303B">
        <w:rPr>
          <w:rFonts w:ascii="Times New Roman" w:hAnsi="Times New Roman" w:cs="Times New Roman"/>
          <w:noProof/>
        </w:rPr>
        <w:t>)</w:t>
      </w:r>
      <w:r w:rsidR="004B1CBA" w:rsidRPr="0094303B">
        <w:rPr>
          <w:rFonts w:ascii="Times New Roman" w:hAnsi="Times New Roman" w:cs="Times New Roman"/>
        </w:rPr>
        <w:fldChar w:fldCharType="end"/>
      </w:r>
      <w:r w:rsidR="00ED57FF" w:rsidRPr="0094303B">
        <w:rPr>
          <w:rFonts w:ascii="Times New Roman" w:hAnsi="Times New Roman" w:cs="Times New Roman"/>
        </w:rPr>
        <w:t xml:space="preserve">. </w:t>
      </w:r>
      <w:r w:rsidR="007A0016" w:rsidRPr="0094303B">
        <w:rPr>
          <w:rFonts w:ascii="Times New Roman" w:hAnsi="Times New Roman" w:cs="Times New Roman"/>
        </w:rPr>
        <w:t>The</w:t>
      </w:r>
      <w:r w:rsidR="00ED57FF" w:rsidRPr="0094303B">
        <w:rPr>
          <w:rFonts w:ascii="Times New Roman" w:hAnsi="Times New Roman" w:cs="Times New Roman"/>
        </w:rPr>
        <w:t xml:space="preserve"> majority (51%) of the pesticides </w:t>
      </w:r>
      <w:r w:rsidR="00090F3C" w:rsidRPr="0094303B">
        <w:rPr>
          <w:rFonts w:ascii="Times New Roman" w:hAnsi="Times New Roman" w:cs="Times New Roman"/>
        </w:rPr>
        <w:t xml:space="preserve">we </w:t>
      </w:r>
      <w:r w:rsidR="00ED57FF" w:rsidRPr="0094303B">
        <w:rPr>
          <w:rFonts w:ascii="Times New Roman" w:hAnsi="Times New Roman" w:cs="Times New Roman"/>
        </w:rPr>
        <w:t xml:space="preserve">detected </w:t>
      </w:r>
      <w:r w:rsidR="00090F3C" w:rsidRPr="0094303B">
        <w:rPr>
          <w:rFonts w:ascii="Times New Roman" w:hAnsi="Times New Roman" w:cs="Times New Roman"/>
        </w:rPr>
        <w:t>we</w:t>
      </w:r>
      <w:r w:rsidR="00ED57FF" w:rsidRPr="0094303B">
        <w:rPr>
          <w:rFonts w:ascii="Times New Roman" w:hAnsi="Times New Roman" w:cs="Times New Roman"/>
        </w:rPr>
        <w:t xml:space="preserve">re beekeeper applied </w:t>
      </w:r>
      <w:proofErr w:type="spellStart"/>
      <w:r w:rsidR="00ED57FF" w:rsidRPr="0094303B">
        <w:rPr>
          <w:rFonts w:ascii="Times New Roman" w:hAnsi="Times New Roman" w:cs="Times New Roman"/>
        </w:rPr>
        <w:t>varroacides</w:t>
      </w:r>
      <w:proofErr w:type="spellEnd"/>
      <w:r w:rsidR="00ED57FF" w:rsidRPr="0094303B">
        <w:rPr>
          <w:rFonts w:ascii="Times New Roman" w:hAnsi="Times New Roman" w:cs="Times New Roman"/>
        </w:rPr>
        <w:t xml:space="preserve">, not surprisingly as </w:t>
      </w:r>
      <w:proofErr w:type="spellStart"/>
      <w:r w:rsidR="00ED57FF" w:rsidRPr="0094303B">
        <w:rPr>
          <w:rFonts w:ascii="Times New Roman" w:hAnsi="Times New Roman" w:cs="Times New Roman"/>
        </w:rPr>
        <w:t>varroacides</w:t>
      </w:r>
      <w:proofErr w:type="spellEnd"/>
      <w:r w:rsidR="007A0016" w:rsidRPr="0094303B">
        <w:rPr>
          <w:rFonts w:ascii="Times New Roman" w:hAnsi="Times New Roman" w:cs="Times New Roman"/>
        </w:rPr>
        <w:t xml:space="preserve"> are applied directly into the hive, often multiple times per year. Many </w:t>
      </w:r>
      <w:r w:rsidR="00090F3C" w:rsidRPr="0094303B">
        <w:rPr>
          <w:rFonts w:ascii="Times New Roman" w:hAnsi="Times New Roman" w:cs="Times New Roman"/>
        </w:rPr>
        <w:t>(</w:t>
      </w:r>
      <w:proofErr w:type="spellStart"/>
      <w:r w:rsidR="007A0016" w:rsidRPr="0094303B">
        <w:rPr>
          <w:rFonts w:ascii="Times New Roman" w:hAnsi="Times New Roman" w:cs="Times New Roman"/>
        </w:rPr>
        <w:t>coumaphos</w:t>
      </w:r>
      <w:proofErr w:type="spellEnd"/>
      <w:r w:rsidR="007A0016" w:rsidRPr="0094303B">
        <w:rPr>
          <w:rFonts w:ascii="Times New Roman" w:hAnsi="Times New Roman" w:cs="Times New Roman"/>
        </w:rPr>
        <w:t xml:space="preserve">, </w:t>
      </w:r>
      <w:proofErr w:type="spellStart"/>
      <w:r w:rsidR="007A0016" w:rsidRPr="0094303B">
        <w:rPr>
          <w:rFonts w:ascii="Times New Roman" w:hAnsi="Times New Roman" w:cs="Times New Roman"/>
        </w:rPr>
        <w:t>fluvalinate</w:t>
      </w:r>
      <w:proofErr w:type="spellEnd"/>
      <w:r w:rsidR="007A0016" w:rsidRPr="0094303B">
        <w:rPr>
          <w:rFonts w:ascii="Times New Roman" w:hAnsi="Times New Roman" w:cs="Times New Roman"/>
        </w:rPr>
        <w:t xml:space="preserve">, </w:t>
      </w:r>
      <w:proofErr w:type="spellStart"/>
      <w:r w:rsidR="007A0016" w:rsidRPr="0094303B">
        <w:rPr>
          <w:rFonts w:ascii="Times New Roman" w:hAnsi="Times New Roman" w:cs="Times New Roman"/>
        </w:rPr>
        <w:t>fenproxyimate</w:t>
      </w:r>
      <w:proofErr w:type="spellEnd"/>
      <w:r w:rsidR="007A0016" w:rsidRPr="0094303B">
        <w:rPr>
          <w:rFonts w:ascii="Times New Roman" w:hAnsi="Times New Roman" w:cs="Times New Roman"/>
        </w:rPr>
        <w:t xml:space="preserve"> and thymol</w:t>
      </w:r>
      <w:r w:rsidR="00090F3C" w:rsidRPr="0094303B">
        <w:rPr>
          <w:rFonts w:ascii="Times New Roman" w:hAnsi="Times New Roman" w:cs="Times New Roman"/>
        </w:rPr>
        <w:t>)</w:t>
      </w:r>
      <w:r w:rsidR="007A0016" w:rsidRPr="0094303B">
        <w:rPr>
          <w:rFonts w:ascii="Times New Roman" w:hAnsi="Times New Roman" w:cs="Times New Roman"/>
        </w:rPr>
        <w:t xml:space="preserve"> are long-term treatments that remain in the hive for one </w:t>
      </w:r>
      <w:r w:rsidR="00ED57FF" w:rsidRPr="0094303B">
        <w:rPr>
          <w:rFonts w:ascii="Times New Roman" w:hAnsi="Times New Roman" w:cs="Times New Roman"/>
        </w:rPr>
        <w:t xml:space="preserve">to six </w:t>
      </w:r>
      <w:r w:rsidR="007A0016" w:rsidRPr="0094303B">
        <w:rPr>
          <w:rFonts w:ascii="Times New Roman" w:hAnsi="Times New Roman" w:cs="Times New Roman"/>
        </w:rPr>
        <w:t xml:space="preserve">weeks, </w:t>
      </w:r>
      <w:r w:rsidR="00090F3C" w:rsidRPr="0094303B">
        <w:rPr>
          <w:rFonts w:ascii="Times New Roman" w:hAnsi="Times New Roman" w:cs="Times New Roman"/>
        </w:rPr>
        <w:t xml:space="preserve">leaching </w:t>
      </w:r>
      <w:r w:rsidR="007A0016" w:rsidRPr="0094303B">
        <w:rPr>
          <w:rFonts w:ascii="Times New Roman" w:hAnsi="Times New Roman" w:cs="Times New Roman"/>
        </w:rPr>
        <w:t xml:space="preserve">into </w:t>
      </w:r>
      <w:r w:rsidR="00377BCE" w:rsidRPr="0094303B">
        <w:rPr>
          <w:rFonts w:ascii="Times New Roman" w:hAnsi="Times New Roman" w:cs="Times New Roman"/>
        </w:rPr>
        <w:t>lipophilic</w:t>
      </w:r>
      <w:r w:rsidR="007A0016" w:rsidRPr="0094303B">
        <w:rPr>
          <w:rFonts w:ascii="Times New Roman" w:hAnsi="Times New Roman" w:cs="Times New Roman"/>
        </w:rPr>
        <w:t xml:space="preserve"> wax, from where </w:t>
      </w:r>
      <w:r w:rsidR="00090F3C" w:rsidRPr="0094303B">
        <w:rPr>
          <w:rFonts w:ascii="Times New Roman" w:hAnsi="Times New Roman" w:cs="Times New Roman"/>
        </w:rPr>
        <w:t xml:space="preserve">the </w:t>
      </w:r>
      <w:proofErr w:type="spellStart"/>
      <w:r w:rsidR="00090F3C" w:rsidRPr="0094303B">
        <w:rPr>
          <w:rFonts w:ascii="Times New Roman" w:hAnsi="Times New Roman" w:cs="Times New Roman"/>
        </w:rPr>
        <w:t>varroacides</w:t>
      </w:r>
      <w:proofErr w:type="spellEnd"/>
      <w:r w:rsidR="007A0016" w:rsidRPr="0094303B">
        <w:rPr>
          <w:rFonts w:ascii="Times New Roman" w:hAnsi="Times New Roman" w:cs="Times New Roman"/>
        </w:rPr>
        <w:t xml:space="preserve"> can then </w:t>
      </w:r>
      <w:r w:rsidR="00377BCE" w:rsidRPr="0094303B">
        <w:rPr>
          <w:rFonts w:ascii="Times New Roman" w:hAnsi="Times New Roman" w:cs="Times New Roman"/>
        </w:rPr>
        <w:t>migrate</w:t>
      </w:r>
      <w:r w:rsidR="007A0016" w:rsidRPr="0094303B">
        <w:rPr>
          <w:rFonts w:ascii="Times New Roman" w:hAnsi="Times New Roman" w:cs="Times New Roman"/>
        </w:rPr>
        <w:t xml:space="preserve"> into the bee bread. </w:t>
      </w:r>
      <w:r w:rsidR="002A6C74" w:rsidRPr="0094303B">
        <w:rPr>
          <w:rFonts w:ascii="Times New Roman" w:hAnsi="Times New Roman" w:cs="Times New Roman"/>
        </w:rPr>
        <w:t>US pesticide contamination peaks in the spring</w:t>
      </w:r>
      <w:r w:rsidR="00E56EC4" w:rsidRPr="0094303B">
        <w:rPr>
          <w:rFonts w:ascii="Times New Roman" w:hAnsi="Times New Roman" w:cs="Times New Roman"/>
        </w:rPr>
        <w:t xml:space="preserve">; similar to the peaks </w:t>
      </w:r>
      <w:r w:rsidR="002A6C74" w:rsidRPr="0094303B">
        <w:rPr>
          <w:rFonts w:ascii="Times New Roman" w:hAnsi="Times New Roman" w:cs="Times New Roman"/>
        </w:rPr>
        <w:t xml:space="preserve">reported in Italy </w:t>
      </w:r>
      <w:r w:rsidR="002A6C74" w:rsidRPr="0094303B">
        <w:rPr>
          <w:rFonts w:ascii="Times New Roman" w:hAnsi="Times New Roman" w:cs="Times New Roman"/>
        </w:rPr>
        <w:fldChar w:fldCharType="begin"/>
      </w:r>
      <w:r w:rsidR="00602D7A" w:rsidRPr="0094303B">
        <w:rPr>
          <w:rFonts w:ascii="Times New Roman" w:hAnsi="Times New Roman" w:cs="Times New Roman"/>
        </w:rPr>
        <w:instrText xml:space="preserve"> ADDIN EN.CITE &lt;EndNote&gt;&lt;Cite&gt;&lt;Author&gt;Ghini&lt;/Author&gt;&lt;Year&gt;2004&lt;/Year&gt;&lt;RecNum&gt;139&lt;/RecNum&gt;&lt;DisplayText&gt;(67)&lt;/DisplayText&gt;&lt;record&gt;&lt;rec-number&gt;139&lt;/rec-number&gt;&lt;foreign-keys&gt;&lt;key app="EN" db-id="9aat0fwznpdftoexs9p5dsrvwt2zes5dz0p2"&gt;139&lt;/key&gt;&lt;/foreign-keys&gt;&lt;ref-type name="Journal Article"&gt;17&lt;/ref-type&gt;&lt;contributors&gt;&lt;authors&gt;&lt;author&gt;Ghini, S.&lt;/author&gt;&lt;author&gt;Fernandez, M.&lt;/author&gt;&lt;author&gt;Pico, Y.&lt;/author&gt;&lt;author&gt;Marin, R.&lt;/author&gt;&lt;author&gt;Fini, F.&lt;/author&gt;&lt;author&gt;Manes, J.&lt;/author&gt;&lt;author&gt;Girotti, S.&lt;/author&gt;&lt;/authors&gt;&lt;/contributors&gt;&lt;titles&gt;&lt;title&gt;Occurrence and distribution of pesticides in the province of Bologna, Italy, using honeybees as bioindicators&lt;/title&gt;&lt;secondary-title&gt;Archives of Environmental Contamination and Toxicology&lt;/secondary-title&gt;&lt;/titles&gt;&lt;periodical&gt;&lt;full-title&gt;Archives of Environmental Contamination and Toxicology&lt;/full-title&gt;&lt;/periodical&gt;&lt;pages&gt;479-488&lt;/pages&gt;&lt;volume&gt;47&lt;/volume&gt;&lt;number&gt;4&lt;/number&gt;&lt;dates&gt;&lt;year&gt;2004&lt;/year&gt;&lt;pub-dates&gt;&lt;date&gt;Oct&lt;/date&gt;&lt;/pub-dates&gt;&lt;/dates&gt;&lt;isbn&gt;0090-4341&lt;/isbn&gt;&lt;accession-num&gt;WOS:000224753800007&lt;/accession-num&gt;&lt;urls&gt;&lt;related-urls&gt;&lt;url&gt;&amp;lt;Go to ISI&amp;gt;://WOS:000224753800007&lt;/url&gt;&lt;/related-urls&gt;&lt;/urls&gt;&lt;electronic-resource-num&gt;10.1007/s00244-003-3219-y&lt;/electronic-resource-num&gt;&lt;/record&gt;&lt;/Cite&gt;&lt;/EndNote&gt;</w:instrText>
      </w:r>
      <w:r w:rsidR="002A6C74" w:rsidRPr="0094303B">
        <w:rPr>
          <w:rFonts w:ascii="Times New Roman" w:hAnsi="Times New Roman" w:cs="Times New Roman"/>
        </w:rPr>
        <w:fldChar w:fldCharType="separate"/>
      </w:r>
      <w:r w:rsidR="00602D7A" w:rsidRPr="0094303B">
        <w:rPr>
          <w:rFonts w:ascii="Times New Roman" w:hAnsi="Times New Roman" w:cs="Times New Roman"/>
          <w:noProof/>
        </w:rPr>
        <w:t>(</w:t>
      </w:r>
      <w:hyperlink w:anchor="_ENREF_67" w:tooltip="Ghini, 2004 #139" w:history="1">
        <w:r w:rsidR="0094303B" w:rsidRPr="0094303B">
          <w:rPr>
            <w:rFonts w:ascii="Times New Roman" w:hAnsi="Times New Roman" w:cs="Times New Roman"/>
            <w:noProof/>
          </w:rPr>
          <w:t>67</w:t>
        </w:r>
      </w:hyperlink>
      <w:r w:rsidR="00602D7A" w:rsidRPr="0094303B">
        <w:rPr>
          <w:rFonts w:ascii="Times New Roman" w:hAnsi="Times New Roman" w:cs="Times New Roman"/>
          <w:noProof/>
        </w:rPr>
        <w:t>)</w:t>
      </w:r>
      <w:r w:rsidR="002A6C74" w:rsidRPr="0094303B">
        <w:rPr>
          <w:rFonts w:ascii="Times New Roman" w:hAnsi="Times New Roman" w:cs="Times New Roman"/>
        </w:rPr>
        <w:fldChar w:fldCharType="end"/>
      </w:r>
      <w:r w:rsidR="002A6C74" w:rsidRPr="0094303B">
        <w:rPr>
          <w:rFonts w:ascii="Times New Roman" w:hAnsi="Times New Roman" w:cs="Times New Roman"/>
        </w:rPr>
        <w:t xml:space="preserve"> and France </w:t>
      </w:r>
      <w:r w:rsidR="002A6C74" w:rsidRPr="0094303B">
        <w:rPr>
          <w:rFonts w:ascii="Times New Roman" w:hAnsi="Times New Roman" w:cs="Times New Roman"/>
        </w:rPr>
        <w:fldChar w:fldCharType="begin">
          <w:fldData xml:space="preserve">PEVuZE5vdGU+PENpdGU+PEF1dGhvcj5MYW1iZXJ0PC9BdXRob3I+PFllYXI+MjAxMzwvWWVhcj48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==
</w:fldData>
        </w:fldChar>
      </w:r>
      <w:r w:rsidR="00602D7A" w:rsidRPr="0094303B">
        <w:rPr>
          <w:rFonts w:ascii="Times New Roman" w:hAnsi="Times New Roman" w:cs="Times New Roman"/>
        </w:rPr>
        <w:instrText xml:space="preserve"> ADDIN EN.CITE </w:instrText>
      </w:r>
      <w:r w:rsidR="00602D7A" w:rsidRPr="0094303B">
        <w:rPr>
          <w:rFonts w:ascii="Times New Roman" w:hAnsi="Times New Roman" w:cs="Times New Roman"/>
        </w:rPr>
        <w:fldChar w:fldCharType="begin">
          <w:fldData xml:space="preserve">PEVuZE5vdGU+PENpdGU+PEF1dGhvcj5MYW1iZXJ0PC9BdXRob3I+PFllYXI+MjAxMzwvWWVhcj48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==
</w:fldData>
        </w:fldChar>
      </w:r>
      <w:r w:rsidR="00602D7A" w:rsidRPr="0094303B">
        <w:rPr>
          <w:rFonts w:ascii="Times New Roman" w:hAnsi="Times New Roman" w:cs="Times New Roman"/>
        </w:rPr>
        <w:instrText xml:space="preserve"> ADDIN EN.CITE.DATA </w:instrText>
      </w:r>
      <w:r w:rsidR="00602D7A" w:rsidRPr="0094303B">
        <w:rPr>
          <w:rFonts w:ascii="Times New Roman" w:hAnsi="Times New Roman" w:cs="Times New Roman"/>
        </w:rPr>
      </w:r>
      <w:r w:rsidR="00602D7A" w:rsidRPr="0094303B">
        <w:rPr>
          <w:rFonts w:ascii="Times New Roman" w:hAnsi="Times New Roman" w:cs="Times New Roman"/>
        </w:rPr>
        <w:fldChar w:fldCharType="end"/>
      </w:r>
      <w:r w:rsidR="002A6C74" w:rsidRPr="0094303B">
        <w:rPr>
          <w:rFonts w:ascii="Times New Roman" w:hAnsi="Times New Roman" w:cs="Times New Roman"/>
        </w:rPr>
      </w:r>
      <w:r w:rsidR="002A6C74" w:rsidRPr="0094303B">
        <w:rPr>
          <w:rFonts w:ascii="Times New Roman" w:hAnsi="Times New Roman" w:cs="Times New Roman"/>
        </w:rPr>
        <w:fldChar w:fldCharType="separate"/>
      </w:r>
      <w:r w:rsidR="00602D7A" w:rsidRPr="0094303B">
        <w:rPr>
          <w:rFonts w:ascii="Times New Roman" w:hAnsi="Times New Roman" w:cs="Times New Roman"/>
          <w:noProof/>
        </w:rPr>
        <w:t>(</w:t>
      </w:r>
      <w:hyperlink w:anchor="_ENREF_68" w:tooltip="Lambert, 2013 #186" w:history="1">
        <w:r w:rsidR="0094303B" w:rsidRPr="0094303B">
          <w:rPr>
            <w:rFonts w:ascii="Times New Roman" w:hAnsi="Times New Roman" w:cs="Times New Roman"/>
            <w:noProof/>
          </w:rPr>
          <w:t>68</w:t>
        </w:r>
      </w:hyperlink>
      <w:r w:rsidR="00602D7A" w:rsidRPr="0094303B">
        <w:rPr>
          <w:rFonts w:ascii="Times New Roman" w:hAnsi="Times New Roman" w:cs="Times New Roman"/>
          <w:noProof/>
        </w:rPr>
        <w:t>)</w:t>
      </w:r>
      <w:r w:rsidR="002A6C74" w:rsidRPr="0094303B">
        <w:rPr>
          <w:rFonts w:ascii="Times New Roman" w:hAnsi="Times New Roman" w:cs="Times New Roman"/>
        </w:rPr>
        <w:fldChar w:fldCharType="end"/>
      </w:r>
      <w:r w:rsidR="002A6C74" w:rsidRPr="0094303B">
        <w:rPr>
          <w:rFonts w:ascii="Times New Roman" w:hAnsi="Times New Roman" w:cs="Times New Roman"/>
        </w:rPr>
        <w:t>.</w:t>
      </w:r>
    </w:p>
    <w:p w14:paraId="49D78FD4" w14:textId="0F41CEC0" w:rsidR="00D7264D" w:rsidRPr="0094303B" w:rsidRDefault="00FC7711" w:rsidP="0098410A">
      <w:pPr>
        <w:spacing w:line="480" w:lineRule="auto"/>
        <w:ind w:firstLine="720"/>
        <w:rPr>
          <w:rFonts w:ascii="Times New Roman" w:hAnsi="Times New Roman" w:cs="Times New Roman"/>
        </w:rPr>
      </w:pPr>
      <w:r w:rsidRPr="0094303B">
        <w:rPr>
          <w:rFonts w:ascii="Times New Roman" w:hAnsi="Times New Roman" w:cs="Times New Roman"/>
        </w:rPr>
        <w:t>M</w:t>
      </w:r>
      <w:r w:rsidR="007A0016" w:rsidRPr="0094303B">
        <w:rPr>
          <w:rFonts w:ascii="Times New Roman" w:hAnsi="Times New Roman" w:cs="Times New Roman"/>
        </w:rPr>
        <w:t>uch attention has been given to the impact of the most widely used pesticide class</w:t>
      </w:r>
      <w:r w:rsidRPr="0094303B">
        <w:rPr>
          <w:rFonts w:ascii="Times New Roman" w:hAnsi="Times New Roman" w:cs="Times New Roman"/>
        </w:rPr>
        <w:t>—the systemic</w:t>
      </w:r>
      <w:r w:rsidR="007A0016" w:rsidRPr="0094303B">
        <w:rPr>
          <w:rFonts w:ascii="Times New Roman" w:hAnsi="Times New Roman" w:cs="Times New Roman"/>
        </w:rPr>
        <w:t xml:space="preserve"> neonicotinoids</w:t>
      </w:r>
      <w:r w:rsidRPr="0094303B">
        <w:rPr>
          <w:rFonts w:ascii="Times New Roman" w:hAnsi="Times New Roman" w:cs="Times New Roman"/>
        </w:rPr>
        <w:t xml:space="preserve">—on </w:t>
      </w:r>
      <w:r w:rsidR="007A0016" w:rsidRPr="0094303B">
        <w:rPr>
          <w:rFonts w:ascii="Times New Roman" w:hAnsi="Times New Roman" w:cs="Times New Roman"/>
        </w:rPr>
        <w:t xml:space="preserve">honey bee health </w:t>
      </w:r>
      <w:r w:rsidR="007A0016" w:rsidRPr="0094303B">
        <w:rPr>
          <w:rFonts w:ascii="Times New Roman" w:hAnsi="Times New Roman" w:cs="Times New Roman"/>
        </w:rPr>
        <w:fldChar w:fldCharType="begin">
          <w:fldData xml:space="preserve">PEVuZE5vdGU+PENpdGU+PEF1dGhvcj5Jd2FzYTwvQXV0aG9yPjxZZWFyPjIwMDQ8L1llYXI+PFJl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</w:fldData>
        </w:fldChar>
      </w:r>
      <w:r w:rsidR="00602D7A" w:rsidRPr="0094303B">
        <w:rPr>
          <w:rFonts w:ascii="Times New Roman" w:hAnsi="Times New Roman" w:cs="Times New Roman"/>
        </w:rPr>
        <w:instrText xml:space="preserve"> ADDIN EN.CITE </w:instrText>
      </w:r>
      <w:r w:rsidR="00602D7A" w:rsidRPr="0094303B">
        <w:rPr>
          <w:rFonts w:ascii="Times New Roman" w:hAnsi="Times New Roman" w:cs="Times New Roman"/>
        </w:rPr>
        <w:fldChar w:fldCharType="begin">
          <w:fldData xml:space="preserve">PEVuZE5vdGU+PENpdGU+PEF1dGhvcj5Jd2FzYTwvQXV0aG9yPjxZZWFyPjIwMDQ8L1llYXI+PFJl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</w:fldData>
        </w:fldChar>
      </w:r>
      <w:r w:rsidR="00602D7A" w:rsidRPr="0094303B">
        <w:rPr>
          <w:rFonts w:ascii="Times New Roman" w:hAnsi="Times New Roman" w:cs="Times New Roman"/>
        </w:rPr>
        <w:instrText xml:space="preserve"> ADDIN EN.CITE.DATA </w:instrText>
      </w:r>
      <w:r w:rsidR="00602D7A" w:rsidRPr="0094303B">
        <w:rPr>
          <w:rFonts w:ascii="Times New Roman" w:hAnsi="Times New Roman" w:cs="Times New Roman"/>
        </w:rPr>
      </w:r>
      <w:r w:rsidR="00602D7A" w:rsidRPr="0094303B">
        <w:rPr>
          <w:rFonts w:ascii="Times New Roman" w:hAnsi="Times New Roman" w:cs="Times New Roman"/>
        </w:rPr>
        <w:fldChar w:fldCharType="end"/>
      </w:r>
      <w:r w:rsidR="007A0016" w:rsidRPr="0094303B">
        <w:rPr>
          <w:rFonts w:ascii="Times New Roman" w:hAnsi="Times New Roman" w:cs="Times New Roman"/>
        </w:rPr>
      </w:r>
      <w:r w:rsidR="007A0016" w:rsidRPr="0094303B">
        <w:rPr>
          <w:rFonts w:ascii="Times New Roman" w:hAnsi="Times New Roman" w:cs="Times New Roman"/>
        </w:rPr>
        <w:fldChar w:fldCharType="separate"/>
      </w:r>
      <w:r w:rsidR="00602D7A" w:rsidRPr="0094303B">
        <w:rPr>
          <w:rFonts w:ascii="Times New Roman" w:hAnsi="Times New Roman" w:cs="Times New Roman"/>
          <w:noProof/>
        </w:rPr>
        <w:t>(</w:t>
      </w:r>
      <w:hyperlink w:anchor="_ENREF_3" w:tooltip="Sanchez-Bayo, 2014 #2" w:history="1">
        <w:r w:rsidR="0094303B" w:rsidRPr="0094303B">
          <w:rPr>
            <w:rFonts w:ascii="Times New Roman" w:hAnsi="Times New Roman" w:cs="Times New Roman"/>
            <w:noProof/>
          </w:rPr>
          <w:t>3</w:t>
        </w:r>
      </w:hyperlink>
      <w:r w:rsidR="00602D7A" w:rsidRPr="0094303B">
        <w:rPr>
          <w:rFonts w:ascii="Times New Roman" w:hAnsi="Times New Roman" w:cs="Times New Roman"/>
          <w:noProof/>
        </w:rPr>
        <w:t xml:space="preserve">, </w:t>
      </w:r>
      <w:hyperlink w:anchor="_ENREF_7" w:tooltip="Alaux, 2010 #196" w:history="1">
        <w:r w:rsidR="0094303B" w:rsidRPr="0094303B">
          <w:rPr>
            <w:rFonts w:ascii="Times New Roman" w:hAnsi="Times New Roman" w:cs="Times New Roman"/>
            <w:noProof/>
          </w:rPr>
          <w:t>7</w:t>
        </w:r>
      </w:hyperlink>
      <w:r w:rsidR="00602D7A" w:rsidRPr="0094303B">
        <w:rPr>
          <w:rFonts w:ascii="Times New Roman" w:hAnsi="Times New Roman" w:cs="Times New Roman"/>
          <w:noProof/>
        </w:rPr>
        <w:t xml:space="preserve">, </w:t>
      </w:r>
      <w:hyperlink w:anchor="_ENREF_36" w:tooltip="Iwasa, 2004 #65" w:history="1">
        <w:r w:rsidR="0094303B" w:rsidRPr="0094303B">
          <w:rPr>
            <w:rFonts w:ascii="Times New Roman" w:hAnsi="Times New Roman" w:cs="Times New Roman"/>
            <w:noProof/>
          </w:rPr>
          <w:t>36</w:t>
        </w:r>
      </w:hyperlink>
      <w:r w:rsidR="00602D7A" w:rsidRPr="0094303B">
        <w:rPr>
          <w:rFonts w:ascii="Times New Roman" w:hAnsi="Times New Roman" w:cs="Times New Roman"/>
          <w:noProof/>
        </w:rPr>
        <w:t xml:space="preserve">, </w:t>
      </w:r>
      <w:hyperlink w:anchor="_ENREF_38" w:tooltip="van der Sluijs, 2013 #39" w:history="1">
        <w:r w:rsidR="0094303B" w:rsidRPr="0094303B">
          <w:rPr>
            <w:rFonts w:ascii="Times New Roman" w:hAnsi="Times New Roman" w:cs="Times New Roman"/>
            <w:noProof/>
          </w:rPr>
          <w:t>38</w:t>
        </w:r>
      </w:hyperlink>
      <w:r w:rsidR="00602D7A" w:rsidRPr="0094303B">
        <w:rPr>
          <w:rFonts w:ascii="Times New Roman" w:hAnsi="Times New Roman" w:cs="Times New Roman"/>
          <w:noProof/>
        </w:rPr>
        <w:t xml:space="preserve">, </w:t>
      </w:r>
      <w:hyperlink w:anchor="_ENREF_40" w:tooltip="Fairbrother, 2014 #206" w:history="1">
        <w:r w:rsidR="0094303B" w:rsidRPr="0094303B">
          <w:rPr>
            <w:rFonts w:ascii="Times New Roman" w:hAnsi="Times New Roman" w:cs="Times New Roman"/>
            <w:noProof/>
          </w:rPr>
          <w:t>40</w:t>
        </w:r>
      </w:hyperlink>
      <w:r w:rsidR="00602D7A" w:rsidRPr="0094303B">
        <w:rPr>
          <w:rFonts w:ascii="Times New Roman" w:hAnsi="Times New Roman" w:cs="Times New Roman"/>
          <w:noProof/>
        </w:rPr>
        <w:t xml:space="preserve">, </w:t>
      </w:r>
      <w:hyperlink w:anchor="_ENREF_42" w:tooltip="Pisa, 2015 #262" w:history="1">
        <w:r w:rsidR="0094303B" w:rsidRPr="0094303B">
          <w:rPr>
            <w:rFonts w:ascii="Times New Roman" w:hAnsi="Times New Roman" w:cs="Times New Roman"/>
            <w:noProof/>
          </w:rPr>
          <w:t>42</w:t>
        </w:r>
      </w:hyperlink>
      <w:r w:rsidR="00602D7A" w:rsidRPr="0094303B">
        <w:rPr>
          <w:rFonts w:ascii="Times New Roman" w:hAnsi="Times New Roman" w:cs="Times New Roman"/>
          <w:noProof/>
        </w:rPr>
        <w:t xml:space="preserve">, </w:t>
      </w:r>
      <w:hyperlink w:anchor="_ENREF_69" w:tooltip="Cresswell, 2012 #62" w:history="1">
        <w:r w:rsidR="0094303B" w:rsidRPr="0094303B">
          <w:rPr>
            <w:rFonts w:ascii="Times New Roman" w:hAnsi="Times New Roman" w:cs="Times New Roman"/>
            <w:noProof/>
          </w:rPr>
          <w:t>69-71</w:t>
        </w:r>
      </w:hyperlink>
      <w:r w:rsidR="00602D7A" w:rsidRPr="0094303B">
        <w:rPr>
          <w:rFonts w:ascii="Times New Roman" w:hAnsi="Times New Roman" w:cs="Times New Roman"/>
          <w:noProof/>
        </w:rPr>
        <w:t>)</w:t>
      </w:r>
      <w:r w:rsidR="007A0016" w:rsidRPr="0094303B">
        <w:rPr>
          <w:rFonts w:ascii="Times New Roman" w:hAnsi="Times New Roman" w:cs="Times New Roman"/>
        </w:rPr>
        <w:fldChar w:fldCharType="end"/>
      </w:r>
      <w:r w:rsidRPr="0094303B">
        <w:rPr>
          <w:rFonts w:ascii="Times New Roman" w:hAnsi="Times New Roman" w:cs="Times New Roman"/>
        </w:rPr>
        <w:t>.</w:t>
      </w:r>
      <w:r w:rsidR="007A0016" w:rsidRPr="0094303B">
        <w:rPr>
          <w:rFonts w:ascii="Times New Roman" w:hAnsi="Times New Roman" w:cs="Times New Roman"/>
        </w:rPr>
        <w:t xml:space="preserve"> </w:t>
      </w:r>
      <w:r w:rsidRPr="0094303B">
        <w:rPr>
          <w:rFonts w:ascii="Times New Roman" w:hAnsi="Times New Roman" w:cs="Times New Roman"/>
        </w:rPr>
        <w:t>T</w:t>
      </w:r>
      <w:r w:rsidR="007A0016" w:rsidRPr="0094303B">
        <w:rPr>
          <w:rFonts w:ascii="Times New Roman" w:hAnsi="Times New Roman" w:cs="Times New Roman"/>
        </w:rPr>
        <w:t xml:space="preserve">hese water-soluble systemic pesticides </w:t>
      </w:r>
      <w:r w:rsidRPr="0094303B">
        <w:rPr>
          <w:rFonts w:ascii="Times New Roman" w:hAnsi="Times New Roman" w:cs="Times New Roman"/>
        </w:rPr>
        <w:t xml:space="preserve">worth $2.62 billion US </w:t>
      </w:r>
      <w:r w:rsidRPr="0094303B">
        <w:rPr>
          <w:rFonts w:ascii="Times New Roman" w:hAnsi="Times New Roman" w:cs="Times New Roman"/>
        </w:rPr>
        <w:fldChar w:fldCharType="begin"/>
      </w:r>
      <w:r w:rsidR="00B367A9" w:rsidRPr="0094303B">
        <w:rPr>
          <w:rFonts w:ascii="Times New Roman" w:hAnsi="Times New Roman" w:cs="Times New Roman"/>
        </w:rPr>
        <w:instrText xml:space="preserve"> ADDIN EN.CITE &lt;EndNote&gt;&lt;Cite&gt;&lt;Author&gt;Jeschke&lt;/Author&gt;&lt;Year&gt;2011&lt;/Year&gt;&lt;RecNum&gt;266&lt;/RecNum&gt;&lt;DisplayText&gt;(43)&lt;/DisplayText&gt;&lt;record&gt;&lt;rec-number&gt;266&lt;/rec-number&gt;&lt;foreign-keys&gt;&lt;key app="EN" db-id="9aat0fwznpdftoexs9p5dsrvwt2zes5dz0p2"&gt;266&lt;/key&gt;&lt;/foreign-keys&gt;&lt;ref-type name="Journal Article"&gt;17&lt;/ref-type&gt;&lt;contributors&gt;&lt;authors&gt;&lt;author&gt;Jeschke, Peter&lt;/author&gt;&lt;author&gt;Nauen, Ralf&lt;/author&gt;&lt;author&gt;Schindler, Michael&lt;/author&gt;&lt;author&gt;Elbert, Alfred&lt;/author&gt;&lt;/authors&gt;&lt;/contributors&gt;&lt;titles&gt;&lt;title&gt;Overview of the Status and Global Strategy for Neonicotinoids&lt;/title&gt;&lt;secondary-title&gt;J Agric Food Chem&lt;/secondary-title&gt;&lt;/titles&gt;&lt;periodical&gt;&lt;full-title&gt;J Agric Food Chem&lt;/full-title&gt;&lt;abbr-1&gt;Journal of agricultural and food chemistry&lt;/abbr-1&gt;&lt;/periodical&gt;&lt;pages&gt;2897-2908&lt;/pages&gt;&lt;volume&gt;59&lt;/volume&gt;&lt;number&gt;7&lt;/number&gt;&lt;dates&gt;&lt;year&gt;2011&lt;/year&gt;&lt;pub-dates&gt;&lt;date&gt;Apr 13&lt;/date&gt;&lt;/pub-dates&gt;&lt;/dates&gt;&lt;isbn&gt;0021-8561&lt;/isbn&gt;&lt;accession-num&gt;WOS:000289050400021&lt;/accession-num&gt;&lt;urls&gt;&lt;related-urls&gt;&lt;url&gt;&amp;lt;Go to ISI&amp;gt;://WOS:000289050400021&lt;/url&gt;&lt;/related-urls&gt;&lt;/urls&gt;&lt;electronic-resource-num&gt;10.1021/jf101303g&lt;/electronic-resource-num&gt;&lt;/record&gt;&lt;/Cite&gt;&lt;/EndNote&gt;</w:instrText>
      </w:r>
      <w:r w:rsidRPr="0094303B">
        <w:rPr>
          <w:rFonts w:ascii="Times New Roman" w:hAnsi="Times New Roman" w:cs="Times New Roman"/>
        </w:rPr>
        <w:fldChar w:fldCharType="separate"/>
      </w:r>
      <w:r w:rsidR="00B367A9" w:rsidRPr="0094303B">
        <w:rPr>
          <w:rFonts w:ascii="Times New Roman" w:hAnsi="Times New Roman" w:cs="Times New Roman"/>
          <w:noProof/>
        </w:rPr>
        <w:t>(</w:t>
      </w:r>
      <w:hyperlink w:anchor="_ENREF_43" w:tooltip="Jeschke, 2011 #266" w:history="1">
        <w:r w:rsidR="0094303B" w:rsidRPr="0094303B">
          <w:rPr>
            <w:rFonts w:ascii="Times New Roman" w:hAnsi="Times New Roman" w:cs="Times New Roman"/>
            <w:noProof/>
          </w:rPr>
          <w:t>43</w:t>
        </w:r>
      </w:hyperlink>
      <w:r w:rsidR="00B367A9" w:rsidRPr="0094303B">
        <w:rPr>
          <w:rFonts w:ascii="Times New Roman" w:hAnsi="Times New Roman" w:cs="Times New Roman"/>
          <w:noProof/>
        </w:rPr>
        <w:t>)</w:t>
      </w:r>
      <w:r w:rsidRPr="0094303B">
        <w:rPr>
          <w:rFonts w:ascii="Times New Roman" w:hAnsi="Times New Roman" w:cs="Times New Roman"/>
        </w:rPr>
        <w:fldChar w:fldCharType="end"/>
      </w:r>
      <w:r w:rsidRPr="0094303B">
        <w:rPr>
          <w:rFonts w:ascii="Times New Roman" w:hAnsi="Times New Roman" w:cs="Times New Roman"/>
        </w:rPr>
        <w:t xml:space="preserve"> were </w:t>
      </w:r>
      <w:r w:rsidR="007A0016" w:rsidRPr="0094303B">
        <w:rPr>
          <w:rFonts w:ascii="Times New Roman" w:hAnsi="Times New Roman" w:cs="Times New Roman"/>
        </w:rPr>
        <w:t>relatively rare in bee bread, appearing in 5.2% of samples. Our results are in line with previous studies that found limited neonicotinoids in the hive matrix (</w:t>
      </w:r>
      <w:r w:rsidR="007A0016" w:rsidRPr="0094303B">
        <w:rPr>
          <w:rFonts w:ascii="Times New Roman" w:hAnsi="Times New Roman" w:cs="Times New Roman"/>
          <w:highlight w:val="yellow"/>
        </w:rPr>
        <w:t>Migratory paper</w:t>
      </w:r>
      <w:r w:rsidR="007A0016" w:rsidRPr="0094303B">
        <w:rPr>
          <w:rFonts w:ascii="Times New Roman" w:hAnsi="Times New Roman" w:cs="Times New Roman"/>
        </w:rPr>
        <w:t xml:space="preserve">, </w:t>
      </w:r>
      <w:r w:rsidR="007A0016" w:rsidRPr="0094303B">
        <w:rPr>
          <w:rFonts w:ascii="Times New Roman" w:hAnsi="Times New Roman" w:cs="Times New Roman"/>
        </w:rPr>
        <w:fldChar w:fldCharType="begin">
          <w:fldData xml:space="preserve">PEVuZE5vdGU+PENpdGU+PEF1dGhvcj5NdWxsaW48L0F1dGhvcj48WWVhcj4yMDEwPC9ZZWFyPjxS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</w:fldData>
        </w:fldChar>
      </w:r>
      <w:r w:rsidR="00602D7A" w:rsidRPr="0094303B">
        <w:rPr>
          <w:rFonts w:ascii="Times New Roman" w:hAnsi="Times New Roman" w:cs="Times New Roman"/>
        </w:rPr>
        <w:instrText xml:space="preserve"> ADDIN EN.CITE </w:instrText>
      </w:r>
      <w:r w:rsidR="00602D7A" w:rsidRPr="0094303B">
        <w:rPr>
          <w:rFonts w:ascii="Times New Roman" w:hAnsi="Times New Roman" w:cs="Times New Roman"/>
        </w:rPr>
        <w:fldChar w:fldCharType="begin">
          <w:fldData xml:space="preserve">PEVuZE5vdGU+PENpdGU+PEF1dGhvcj5NdWxsaW48L0F1dGhvcj48WWVhcj4yMDEwPC9ZZWFyPjxS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</w:fldData>
        </w:fldChar>
      </w:r>
      <w:r w:rsidR="00602D7A" w:rsidRPr="0094303B">
        <w:rPr>
          <w:rFonts w:ascii="Times New Roman" w:hAnsi="Times New Roman" w:cs="Times New Roman"/>
        </w:rPr>
        <w:instrText xml:space="preserve"> ADDIN EN.CITE.DATA </w:instrText>
      </w:r>
      <w:r w:rsidR="00602D7A" w:rsidRPr="0094303B">
        <w:rPr>
          <w:rFonts w:ascii="Times New Roman" w:hAnsi="Times New Roman" w:cs="Times New Roman"/>
        </w:rPr>
      </w:r>
      <w:r w:rsidR="00602D7A" w:rsidRPr="0094303B">
        <w:rPr>
          <w:rFonts w:ascii="Times New Roman" w:hAnsi="Times New Roman" w:cs="Times New Roman"/>
        </w:rPr>
        <w:fldChar w:fldCharType="end"/>
      </w:r>
      <w:r w:rsidR="007A0016" w:rsidRPr="0094303B">
        <w:rPr>
          <w:rFonts w:ascii="Times New Roman" w:hAnsi="Times New Roman" w:cs="Times New Roman"/>
        </w:rPr>
      </w:r>
      <w:r w:rsidR="007A0016" w:rsidRPr="0094303B">
        <w:rPr>
          <w:rFonts w:ascii="Times New Roman" w:hAnsi="Times New Roman" w:cs="Times New Roman"/>
        </w:rPr>
        <w:fldChar w:fldCharType="separate"/>
      </w:r>
      <w:r w:rsidR="00602D7A" w:rsidRPr="0094303B">
        <w:rPr>
          <w:rFonts w:ascii="Times New Roman" w:hAnsi="Times New Roman" w:cs="Times New Roman"/>
          <w:noProof/>
        </w:rPr>
        <w:t>(</w:t>
      </w:r>
      <w:hyperlink w:anchor="_ENREF_13" w:tooltip="Mullin, 2010 #6" w:history="1">
        <w:r w:rsidR="0094303B" w:rsidRPr="0094303B">
          <w:rPr>
            <w:rFonts w:ascii="Times New Roman" w:hAnsi="Times New Roman" w:cs="Times New Roman"/>
            <w:noProof/>
          </w:rPr>
          <w:t>13</w:t>
        </w:r>
      </w:hyperlink>
      <w:r w:rsidR="00602D7A" w:rsidRPr="0094303B">
        <w:rPr>
          <w:rFonts w:ascii="Times New Roman" w:hAnsi="Times New Roman" w:cs="Times New Roman"/>
          <w:noProof/>
        </w:rPr>
        <w:t xml:space="preserve">, </w:t>
      </w:r>
      <w:hyperlink w:anchor="_ENREF_68" w:tooltip="Lambert, 2013 #186" w:history="1">
        <w:r w:rsidR="0094303B" w:rsidRPr="0094303B">
          <w:rPr>
            <w:rFonts w:ascii="Times New Roman" w:hAnsi="Times New Roman" w:cs="Times New Roman"/>
            <w:noProof/>
          </w:rPr>
          <w:t>68</w:t>
        </w:r>
      </w:hyperlink>
      <w:r w:rsidR="00602D7A" w:rsidRPr="0094303B">
        <w:rPr>
          <w:rFonts w:ascii="Times New Roman" w:hAnsi="Times New Roman" w:cs="Times New Roman"/>
          <w:noProof/>
        </w:rPr>
        <w:t>)</w:t>
      </w:r>
      <w:r w:rsidR="007A0016" w:rsidRPr="0094303B">
        <w:rPr>
          <w:rFonts w:ascii="Times New Roman" w:hAnsi="Times New Roman" w:cs="Times New Roman"/>
        </w:rPr>
        <w:fldChar w:fldCharType="end"/>
      </w:r>
      <w:r w:rsidR="007A0016" w:rsidRPr="0094303B">
        <w:rPr>
          <w:rFonts w:ascii="Times New Roman" w:hAnsi="Times New Roman" w:cs="Times New Roman"/>
        </w:rPr>
        <w:t xml:space="preserve">. </w:t>
      </w:r>
      <w:proofErr w:type="spellStart"/>
      <w:r w:rsidR="007A0016" w:rsidRPr="0094303B">
        <w:rPr>
          <w:rFonts w:ascii="Times New Roman" w:hAnsi="Times New Roman" w:cs="Times New Roman"/>
        </w:rPr>
        <w:t>Imidacloprid</w:t>
      </w:r>
      <w:proofErr w:type="spellEnd"/>
      <w:r w:rsidR="007A0016" w:rsidRPr="0094303B">
        <w:rPr>
          <w:rFonts w:ascii="Times New Roman" w:hAnsi="Times New Roman" w:cs="Times New Roman"/>
        </w:rPr>
        <w:t>, the most commonly applied neonicotinoid</w:t>
      </w:r>
      <w:r w:rsidRPr="0094303B">
        <w:rPr>
          <w:rFonts w:ascii="Times New Roman" w:hAnsi="Times New Roman" w:cs="Times New Roman"/>
        </w:rPr>
        <w:t xml:space="preserve"> with 5,450 tons estimated to have been sold worldwide in 2008 </w:t>
      </w:r>
      <w:r w:rsidRPr="0094303B">
        <w:rPr>
          <w:rFonts w:ascii="Times New Roman" w:hAnsi="Times New Roman" w:cs="Times New Roman"/>
        </w:rPr>
        <w:fldChar w:fldCharType="begin"/>
      </w:r>
      <w:r w:rsidR="00602D7A" w:rsidRPr="0094303B">
        <w:rPr>
          <w:rFonts w:ascii="Times New Roman" w:hAnsi="Times New Roman" w:cs="Times New Roman"/>
        </w:rPr>
        <w:instrText xml:space="preserve"> ADDIN EN.CITE &lt;EndNote&gt;&lt;Cite&gt;&lt;Author&gt;Pollack&lt;/Author&gt;&lt;Year&gt;2011&lt;/Year&gt;&lt;RecNum&gt;331&lt;/RecNum&gt;&lt;DisplayText&gt;(72)&lt;/DisplayText&gt;&lt;record&gt;&lt;rec-number&gt;331&lt;/rec-number&gt;&lt;foreign-keys&gt;&lt;key app="EN" db-id="9aat0fwznpdftoexs9p5dsrvwt2zes5dz0p2"&gt;331&lt;/key&gt;&lt;/foreign-keys&gt;&lt;ref-type name="Book"&gt;6&lt;/ref-type&gt;&lt;contributors&gt;&lt;authors&gt;&lt;author&gt;Pollack, Peter&lt;/author&gt;&lt;/authors&gt;&lt;/contributors&gt;&lt;titles&gt;&lt;title&gt;Fine Chemicals: The Industry and the Business.&lt;/title&gt;&lt;/titles&gt;&lt;dates&gt;&lt;year&gt;2011&lt;/year&gt;&lt;/dates&gt;&lt;pub-location&gt; Hoboken, N.J.&lt;/pub-location&gt;&lt;publisher&gt;Wiley-Interscience&lt;/publisher&gt;&lt;urls&gt;&lt;/urls&gt;&lt;/record&gt;&lt;/Cite&gt;&lt;/EndNote&gt;</w:instrText>
      </w:r>
      <w:r w:rsidRPr="0094303B">
        <w:rPr>
          <w:rFonts w:ascii="Times New Roman" w:hAnsi="Times New Roman" w:cs="Times New Roman"/>
        </w:rPr>
        <w:fldChar w:fldCharType="separate"/>
      </w:r>
      <w:r w:rsidR="00602D7A" w:rsidRPr="0094303B">
        <w:rPr>
          <w:rFonts w:ascii="Times New Roman" w:hAnsi="Times New Roman" w:cs="Times New Roman"/>
          <w:noProof/>
        </w:rPr>
        <w:t>(</w:t>
      </w:r>
      <w:hyperlink w:anchor="_ENREF_72" w:tooltip="Pollack, 2011 #331" w:history="1">
        <w:r w:rsidR="0094303B" w:rsidRPr="0094303B">
          <w:rPr>
            <w:rFonts w:ascii="Times New Roman" w:hAnsi="Times New Roman" w:cs="Times New Roman"/>
            <w:noProof/>
          </w:rPr>
          <w:t>72</w:t>
        </w:r>
      </w:hyperlink>
      <w:r w:rsidR="00602D7A" w:rsidRPr="0094303B">
        <w:rPr>
          <w:rFonts w:ascii="Times New Roman" w:hAnsi="Times New Roman" w:cs="Times New Roman"/>
          <w:noProof/>
        </w:rPr>
        <w:t>)</w:t>
      </w:r>
      <w:r w:rsidRPr="0094303B">
        <w:rPr>
          <w:rFonts w:ascii="Times New Roman" w:hAnsi="Times New Roman" w:cs="Times New Roman"/>
        </w:rPr>
        <w:fldChar w:fldCharType="end"/>
      </w:r>
      <w:r w:rsidR="00DF6B02" w:rsidRPr="0094303B">
        <w:rPr>
          <w:rFonts w:ascii="Times New Roman" w:hAnsi="Times New Roman" w:cs="Times New Roman"/>
        </w:rPr>
        <w:t xml:space="preserve"> appeared in 2.2% of our bee bread samples</w:t>
      </w:r>
      <w:r w:rsidR="00377BCE" w:rsidRPr="0094303B">
        <w:rPr>
          <w:rFonts w:ascii="Times New Roman" w:hAnsi="Times New Roman" w:cs="Times New Roman"/>
        </w:rPr>
        <w:t xml:space="preserve">, similar to the </w:t>
      </w:r>
      <w:r w:rsidR="00486681" w:rsidRPr="0094303B">
        <w:rPr>
          <w:rFonts w:ascii="Times New Roman" w:hAnsi="Times New Roman" w:cs="Times New Roman"/>
        </w:rPr>
        <w:t xml:space="preserve">0.8% </w:t>
      </w:r>
      <w:r w:rsidR="00377BCE" w:rsidRPr="0094303B">
        <w:rPr>
          <w:rFonts w:ascii="Times New Roman" w:hAnsi="Times New Roman" w:cs="Times New Roman"/>
        </w:rPr>
        <w:t>detection rate reported in Lambert et al</w:t>
      </w:r>
      <w:r w:rsidR="003F14CF" w:rsidRPr="0094303B">
        <w:rPr>
          <w:rFonts w:ascii="Times New Roman" w:hAnsi="Times New Roman" w:cs="Times New Roman"/>
        </w:rPr>
        <w:t>.</w:t>
      </w:r>
      <w:r w:rsidR="00377BCE" w:rsidRPr="0094303B">
        <w:rPr>
          <w:rFonts w:ascii="Times New Roman" w:hAnsi="Times New Roman" w:cs="Times New Roman"/>
        </w:rPr>
        <w:t xml:space="preserve"> </w:t>
      </w:r>
      <w:r w:rsidR="003F14CF" w:rsidRPr="0094303B">
        <w:rPr>
          <w:rFonts w:ascii="Times New Roman" w:hAnsi="Times New Roman" w:cs="Times New Roman"/>
        </w:rPr>
        <w:t>(</w:t>
      </w:r>
      <w:r w:rsidR="00377BCE" w:rsidRPr="0094303B">
        <w:rPr>
          <w:rFonts w:ascii="Times New Roman" w:hAnsi="Times New Roman" w:cs="Times New Roman"/>
        </w:rPr>
        <w:t>2013</w:t>
      </w:r>
      <w:r w:rsidR="003F14CF" w:rsidRPr="0094303B">
        <w:rPr>
          <w:rFonts w:ascii="Times New Roman" w:hAnsi="Times New Roman" w:cs="Times New Roman"/>
        </w:rPr>
        <w:t>)</w:t>
      </w:r>
      <w:r w:rsidR="00377BCE" w:rsidRPr="0094303B">
        <w:rPr>
          <w:rFonts w:ascii="Times New Roman" w:hAnsi="Times New Roman" w:cs="Times New Roman"/>
        </w:rPr>
        <w:t xml:space="preserve"> from hive entrance trapped pollen in Western France, yet significantly lower than the 12.1% detection rate found in trapped pollen collected in </w:t>
      </w:r>
      <w:r w:rsidR="00377BCE" w:rsidRPr="0094303B">
        <w:rPr>
          <w:rFonts w:ascii="Times New Roman" w:hAnsi="Times New Roman" w:cs="Times New Roman"/>
        </w:rPr>
        <w:lastRenderedPageBreak/>
        <w:t xml:space="preserve">Connecticut </w:t>
      </w:r>
      <w:r w:rsidR="00090F3C" w:rsidRPr="0094303B">
        <w:rPr>
          <w:rFonts w:ascii="Times New Roman" w:hAnsi="Times New Roman" w:cs="Times New Roman"/>
        </w:rPr>
        <w:fldChar w:fldCharType="begin"/>
      </w:r>
      <w:r w:rsidR="001E1963" w:rsidRPr="0094303B">
        <w:rPr>
          <w:rFonts w:ascii="Times New Roman" w:hAnsi="Times New Roman" w:cs="Times New Roman"/>
        </w:rPr>
        <w:instrText xml:space="preserve"> ADDIN EN.CITE &lt;EndNote&gt;&lt;Cite&gt;&lt;Author&gt;Stoner&lt;/Author&gt;&lt;Year&gt;2013&lt;/Year&gt;&lt;RecNum&gt;747&lt;/RecNum&gt;&lt;DisplayText&gt;(27)&lt;/DisplayText&gt;&lt;record&gt;&lt;rec-number&gt;747&lt;/rec-number&gt;&lt;foreign-keys&gt;&lt;key app="EN" db-id="5swtps5tyxvfajefs07x2dvyp5ze5r5svf0x"&gt;747&lt;/key&gt;&lt;/foreign-keys&gt;&lt;ref-type name="Journal Article"&gt;17&lt;/ref-type&gt;&lt;contributors&gt;&lt;authors&gt;&lt;author&gt;Stoner, Kimberly A.&lt;/author&gt;&lt;author&gt;Eitzer, Brian D.&lt;/author&gt;&lt;/authors&gt;&lt;/contributors&gt;&lt;titles&gt;&lt;title&gt;Using a Hazard Quotient to Evaluate Pesticide Residues Detected in Pollen Trapped from Honey Bees (&amp;lt;italic&amp;gt;Apis mellifera&amp;lt;/italic&amp;gt;) in Connecticut&lt;/title&gt;&lt;secondary-title&gt;PLoS One&lt;/secondary-title&gt;&lt;/titles&gt;&lt;pages&gt;e77550&lt;/pages&gt;&lt;volume&gt;8&lt;/volume&gt;&lt;number&gt;10&lt;/number&gt;&lt;dates&gt;&lt;year&gt;2013&lt;/year&gt;&lt;/dates&gt;&lt;publisher&gt;Public Library of Science&lt;/publisher&gt;&lt;urls&gt;&lt;related-urls&gt;&lt;url&gt;http://dx.doi.org/10.1371%2Fjournal.pone.0077550&lt;/url&gt;&lt;/related-urls&gt;&lt;/urls&gt;&lt;electronic-resource-num&gt;10.1371/journal.pone.0077550&lt;/electronic-resource-num&gt;&lt;/record&gt;&lt;/Cite&gt;&lt;/EndNote&gt;</w:instrText>
      </w:r>
      <w:r w:rsidR="00090F3C" w:rsidRPr="0094303B">
        <w:rPr>
          <w:rFonts w:ascii="Times New Roman" w:hAnsi="Times New Roman" w:cs="Times New Roman"/>
        </w:rPr>
        <w:fldChar w:fldCharType="separate"/>
      </w:r>
      <w:r w:rsidR="001E1963" w:rsidRPr="0094303B">
        <w:rPr>
          <w:rFonts w:ascii="Times New Roman" w:hAnsi="Times New Roman" w:cs="Times New Roman"/>
          <w:noProof/>
        </w:rPr>
        <w:t>(</w:t>
      </w:r>
      <w:hyperlink w:anchor="_ENREF_27" w:tooltip="Stoner, 2013 #747" w:history="1">
        <w:r w:rsidR="0094303B" w:rsidRPr="0094303B">
          <w:rPr>
            <w:rFonts w:ascii="Times New Roman" w:hAnsi="Times New Roman" w:cs="Times New Roman"/>
            <w:noProof/>
          </w:rPr>
          <w:t>27</w:t>
        </w:r>
      </w:hyperlink>
      <w:r w:rsidR="001E1963" w:rsidRPr="0094303B">
        <w:rPr>
          <w:rFonts w:ascii="Times New Roman" w:hAnsi="Times New Roman" w:cs="Times New Roman"/>
          <w:noProof/>
        </w:rPr>
        <w:t>)</w:t>
      </w:r>
      <w:r w:rsidR="00090F3C" w:rsidRPr="0094303B">
        <w:rPr>
          <w:rFonts w:ascii="Times New Roman" w:hAnsi="Times New Roman" w:cs="Times New Roman"/>
        </w:rPr>
        <w:fldChar w:fldCharType="end"/>
      </w:r>
      <w:r w:rsidR="00DF6B02" w:rsidRPr="0094303B">
        <w:rPr>
          <w:rFonts w:ascii="Times New Roman" w:hAnsi="Times New Roman" w:cs="Times New Roman"/>
        </w:rPr>
        <w:t xml:space="preserve">. </w:t>
      </w:r>
      <w:ins w:id="803" w:author="Kathy Baylis" w:date="2016-01-23T12:56:00Z">
        <w:r w:rsidR="00622A6B" w:rsidRPr="00622A6B">
          <w:rPr>
            <w:rFonts w:ascii="Times New Roman" w:hAnsi="Times New Roman" w:cs="Times New Roman"/>
            <w:highlight w:val="green"/>
            <w:rPrChange w:id="804" w:author="Kathy Baylis" w:date="2016-01-23T12:56:00Z">
              <w:rPr>
                <w:rFonts w:ascii="Times New Roman" w:hAnsi="Times New Roman" w:cs="Times New Roman"/>
              </w:rPr>
            </w:rPrChange>
          </w:rPr>
          <w:t xml:space="preserve">Notably, </w:t>
        </w:r>
        <w:proofErr w:type="spellStart"/>
        <w:r w:rsidR="00622A6B" w:rsidRPr="00622A6B">
          <w:rPr>
            <w:rFonts w:ascii="Times New Roman" w:hAnsi="Times New Roman" w:cs="Times New Roman"/>
            <w:highlight w:val="green"/>
            <w:rPrChange w:id="805" w:author="Kathy Baylis" w:date="2016-01-23T12:56:00Z">
              <w:rPr>
                <w:rFonts w:ascii="Times New Roman" w:hAnsi="Times New Roman" w:cs="Times New Roman"/>
              </w:rPr>
            </w:rPrChange>
          </w:rPr>
          <w:t>neonicotonoid</w:t>
        </w:r>
        <w:proofErr w:type="spellEnd"/>
        <w:r w:rsidR="00622A6B" w:rsidRPr="00622A6B">
          <w:rPr>
            <w:rFonts w:ascii="Times New Roman" w:hAnsi="Times New Roman" w:cs="Times New Roman"/>
            <w:highlight w:val="green"/>
            <w:rPrChange w:id="806" w:author="Kathy Baylis" w:date="2016-01-23T12:56:00Z">
              <w:rPr>
                <w:rFonts w:ascii="Times New Roman" w:hAnsi="Times New Roman" w:cs="Times New Roman"/>
              </w:rPr>
            </w:rPrChange>
          </w:rPr>
          <w:t xml:space="preserve"> residue is associated with those apiaries near larger average corn and orange acres, two crops with high percent of neonicotinoid</w:t>
        </w:r>
        <w:r w:rsidR="00622A6B">
          <w:rPr>
            <w:rFonts w:ascii="Times New Roman" w:hAnsi="Times New Roman" w:cs="Times New Roman"/>
            <w:highlight w:val="green"/>
          </w:rPr>
          <w:t xml:space="preserve"> use.  Further, neonicotinoid residue is generally found at the time of field crop planting.</w:t>
        </w:r>
        <w:r w:rsidR="00622A6B">
          <w:rPr>
            <w:rFonts w:ascii="Times New Roman" w:hAnsi="Times New Roman" w:cs="Times New Roman"/>
          </w:rPr>
          <w:t xml:space="preserve"> </w:t>
        </w:r>
      </w:ins>
      <w:r w:rsidR="00DF6B02" w:rsidRPr="0094303B">
        <w:rPr>
          <w:rFonts w:ascii="Times New Roman" w:hAnsi="Times New Roman" w:cs="Times New Roman"/>
        </w:rPr>
        <w:t xml:space="preserve">Analyzed with a LOD of 1 ppb, it is </w:t>
      </w:r>
      <w:r w:rsidR="00377BCE" w:rsidRPr="0094303B">
        <w:rPr>
          <w:rFonts w:ascii="Times New Roman" w:hAnsi="Times New Roman" w:cs="Times New Roman"/>
        </w:rPr>
        <w:t xml:space="preserve">remarkable </w:t>
      </w:r>
      <w:r w:rsidR="00DF6B02" w:rsidRPr="0094303B">
        <w:rPr>
          <w:rFonts w:ascii="Times New Roman" w:hAnsi="Times New Roman" w:cs="Times New Roman"/>
        </w:rPr>
        <w:t>that such a widely used pesticide</w:t>
      </w:r>
      <w:r w:rsidR="00DB19B5" w:rsidRPr="0094303B">
        <w:rPr>
          <w:rFonts w:ascii="Times New Roman" w:hAnsi="Times New Roman" w:cs="Times New Roman"/>
        </w:rPr>
        <w:t xml:space="preserve"> which </w:t>
      </w:r>
      <w:proofErr w:type="spellStart"/>
      <w:r w:rsidR="00DB19B5" w:rsidRPr="0094303B">
        <w:rPr>
          <w:rFonts w:ascii="Times New Roman" w:hAnsi="Times New Roman" w:cs="Times New Roman"/>
        </w:rPr>
        <w:t>translocates</w:t>
      </w:r>
      <w:proofErr w:type="spellEnd"/>
      <w:r w:rsidR="00DB19B5" w:rsidRPr="0094303B">
        <w:rPr>
          <w:rFonts w:ascii="Times New Roman" w:hAnsi="Times New Roman" w:cs="Times New Roman"/>
        </w:rPr>
        <w:t xml:space="preserve"> into the nectar and pollen of flowering plants </w:t>
      </w:r>
      <w:r w:rsidR="00DB19B5" w:rsidRPr="0094303B">
        <w:rPr>
          <w:rFonts w:ascii="Times New Roman" w:hAnsi="Times New Roman" w:cs="Times New Roman"/>
        </w:rPr>
        <w:fldChar w:fldCharType="begin"/>
      </w:r>
      <w:r w:rsidR="00602D7A" w:rsidRPr="0094303B">
        <w:rPr>
          <w:rFonts w:ascii="Times New Roman" w:hAnsi="Times New Roman" w:cs="Times New Roman"/>
        </w:rPr>
        <w:instrText xml:space="preserve"> ADDIN EN.CITE &lt;EndNote&gt;&lt;Cite&gt;&lt;Author&gt;Bonmatin&lt;/Author&gt;&lt;Year&gt;2005&lt;/Year&gt;&lt;RecNum&gt;284&lt;/RecNum&gt;&lt;DisplayText&gt;(73)&lt;/DisplayText&gt;&lt;record&gt;&lt;rec-number&gt;284&lt;/rec-number&gt;&lt;foreign-keys&gt;&lt;key app="EN" db-id="9aat0fwznpdftoexs9p5dsrvwt2zes5dz0p2"&gt;284&lt;/key&gt;&lt;/foreign-keys&gt;&lt;ref-type name="Journal Article"&gt;17&lt;/ref-type&gt;&lt;contributors&gt;&lt;authors&gt;&lt;author&gt;J. M. Bonmatin&lt;/author&gt;&lt;author&gt;P. A. Marchand&lt;/author&gt;&lt;author&gt;R. Charvet&lt;/author&gt;&lt;author&gt;I. Moineau&lt;/author&gt;&lt;author&gt;E. R. Bengsch&lt;/author&gt;&lt;author&gt;M. E. Colin&lt;/author&gt;&lt;/authors&gt;&lt;/contributors&gt;&lt;auth-address&gt;Centre de biophysique moléculaire, CNRS (Centre National de la Recherche Scientifique) &amp;amp; Université d&amp;apos;Orléans, 45071 Orléans Cedex 02, Franc&lt;/auth-address&gt;&lt;titles&gt;&lt;title&gt;Quantification of imidacloprid uptake in maize crops&lt;/title&gt;&lt;secondary-title&gt;Journal of Agricultural and Food Chemistry&lt;/secondary-title&gt;&lt;/titles&gt;&lt;periodical&gt;&lt;full-title&gt;J Agric Food Chem&lt;/full-title&gt;&lt;abbr-1&gt;Journal of agricultural and food chemistry&lt;/abbr-1&gt;&lt;/periodical&gt;&lt;pages&gt;5336-5341&lt;/pages&gt;&lt;volume&gt;53&lt;/volume&gt;&lt;number&gt;13&lt;/number&gt;&lt;keywords&gt;&lt;keyword&gt;Imidacloprid&lt;/keyword&gt;&lt;keyword&gt;neonicotinoid insecticide&lt;/keyword&gt;&lt;keyword&gt;risk assessment&lt;/keyword&gt;&lt;keyword&gt;limit of detection (LOD)&lt;/keyword&gt;&lt;keyword&gt;analytical method&lt;/keyword&gt;&lt;/keywords&gt;&lt;dates&gt;&lt;year&gt;2005&lt;/year&gt;&lt;/dates&gt;&lt;call-num&gt;B 05344&lt;/call-num&gt;&lt;urls&gt;&lt;/urls&gt;&lt;/record&gt;&lt;/Cite&gt;&lt;/EndNote&gt;</w:instrText>
      </w:r>
      <w:r w:rsidR="00DB19B5" w:rsidRPr="0094303B">
        <w:rPr>
          <w:rFonts w:ascii="Times New Roman" w:hAnsi="Times New Roman" w:cs="Times New Roman"/>
        </w:rPr>
        <w:fldChar w:fldCharType="separate"/>
      </w:r>
      <w:r w:rsidR="00602D7A" w:rsidRPr="0094303B">
        <w:rPr>
          <w:rFonts w:ascii="Times New Roman" w:hAnsi="Times New Roman" w:cs="Times New Roman"/>
          <w:noProof/>
        </w:rPr>
        <w:t>(</w:t>
      </w:r>
      <w:hyperlink w:anchor="_ENREF_73" w:tooltip="Bonmatin, 2005 #284" w:history="1">
        <w:r w:rsidR="0094303B" w:rsidRPr="0094303B">
          <w:rPr>
            <w:rFonts w:ascii="Times New Roman" w:hAnsi="Times New Roman" w:cs="Times New Roman"/>
            <w:noProof/>
          </w:rPr>
          <w:t>73</w:t>
        </w:r>
      </w:hyperlink>
      <w:r w:rsidR="00602D7A" w:rsidRPr="0094303B">
        <w:rPr>
          <w:rFonts w:ascii="Times New Roman" w:hAnsi="Times New Roman" w:cs="Times New Roman"/>
          <w:noProof/>
        </w:rPr>
        <w:t>)</w:t>
      </w:r>
      <w:r w:rsidR="00DB19B5" w:rsidRPr="0094303B">
        <w:rPr>
          <w:rFonts w:ascii="Times New Roman" w:hAnsi="Times New Roman" w:cs="Times New Roman"/>
        </w:rPr>
        <w:fldChar w:fldCharType="end"/>
      </w:r>
      <w:r w:rsidR="00DF6B02" w:rsidRPr="0094303B">
        <w:rPr>
          <w:rFonts w:ascii="Times New Roman" w:hAnsi="Times New Roman" w:cs="Times New Roman"/>
        </w:rPr>
        <w:t xml:space="preserve"> does not appear more frequently in the stored bee bread if honey bees are collecting neonicotinoid contaminated pollen</w:t>
      </w:r>
      <w:r w:rsidR="00DB19B5" w:rsidRPr="0094303B">
        <w:rPr>
          <w:rFonts w:ascii="Times New Roman" w:hAnsi="Times New Roman" w:cs="Times New Roman"/>
        </w:rPr>
        <w:t xml:space="preserve"> </w:t>
      </w:r>
      <w:r w:rsidR="00DB19B5" w:rsidRPr="0094303B">
        <w:rPr>
          <w:rFonts w:ascii="Times New Roman" w:hAnsi="Times New Roman" w:cs="Times New Roman"/>
        </w:rPr>
        <w:fldChar w:fldCharType="begin"/>
      </w:r>
      <w:r w:rsidR="00602D7A" w:rsidRPr="0094303B">
        <w:rPr>
          <w:rFonts w:ascii="Times New Roman" w:hAnsi="Times New Roman" w:cs="Times New Roman"/>
        </w:rPr>
        <w:instrText xml:space="preserve"> ADDIN EN.CITE &lt;EndNote&gt;&lt;Cite&gt;&lt;Author&gt;Chauzat&lt;/Author&gt;&lt;Year&gt;2006&lt;/Year&gt;&lt;RecNum&gt;286&lt;/RecNum&gt;&lt;DisplayText&gt;(74)&lt;/DisplayText&gt;&lt;record&gt;&lt;rec-number&gt;286&lt;/rec-number&gt;&lt;foreign-keys&gt;&lt;key app="EN" db-id="9aat0fwznpdftoexs9p5dsrvwt2zes5dz0p2"&gt;286&lt;/key&gt;&lt;/foreign-keys&gt;&lt;ref-type name="Journal Article"&gt;17&lt;/ref-type&gt;&lt;contributors&gt;&lt;authors&gt;&lt;author&gt;Chauzat, M. P.&lt;/author&gt;&lt;author&gt;Faucon, J. P.&lt;/author&gt;&lt;author&gt;Martel, A. C.&lt;/author&gt;&lt;author&gt;Lachaize, J.&lt;/author&gt;&lt;author&gt;Cougoule, N.&lt;/author&gt;&lt;author&gt;Aubert, M.&lt;/author&gt;&lt;/authors&gt;&lt;/contributors&gt;&lt;titles&gt;&lt;title&gt;Pesticides, pollen and honey bees&amp;#xD;Les pesticides, le pollen et les abeilles&lt;/title&gt;&lt;secondary-title&gt;Phytoma&lt;/secondary-title&gt;&lt;/titles&gt;&lt;periodical&gt;&lt;full-title&gt;Phytoma&lt;/full-title&gt;&lt;/periodical&gt;&lt;pages&gt;40-45&lt;/pages&gt;&lt;number&gt;594&lt;/number&gt;&lt;dates&gt;&lt;year&gt;2006&lt;/year&gt;&lt;/dates&gt;&lt;isbn&gt;1164-6993&lt;/isbn&gt;&lt;accession-num&gt;CABI:20063113914&lt;/accession-num&gt;&lt;urls&gt;&lt;related-urls&gt;&lt;url&gt;&amp;lt;Go to ISI&amp;gt;://CABI:20063113914&lt;/url&gt;&lt;/related-urls&gt;&lt;/urls&gt;&lt;/record&gt;&lt;/Cite&gt;&lt;/EndNote&gt;</w:instrText>
      </w:r>
      <w:r w:rsidR="00DB19B5" w:rsidRPr="0094303B">
        <w:rPr>
          <w:rFonts w:ascii="Times New Roman" w:hAnsi="Times New Roman" w:cs="Times New Roman"/>
        </w:rPr>
        <w:fldChar w:fldCharType="separate"/>
      </w:r>
      <w:r w:rsidR="00602D7A" w:rsidRPr="0094303B">
        <w:rPr>
          <w:rFonts w:ascii="Times New Roman" w:hAnsi="Times New Roman" w:cs="Times New Roman"/>
          <w:noProof/>
        </w:rPr>
        <w:t>(</w:t>
      </w:r>
      <w:hyperlink w:anchor="_ENREF_74" w:tooltip="Chauzat, 2006 #286" w:history="1">
        <w:r w:rsidR="0094303B" w:rsidRPr="0094303B">
          <w:rPr>
            <w:rFonts w:ascii="Times New Roman" w:hAnsi="Times New Roman" w:cs="Times New Roman"/>
            <w:noProof/>
          </w:rPr>
          <w:t>74</w:t>
        </w:r>
      </w:hyperlink>
      <w:r w:rsidR="00602D7A" w:rsidRPr="0094303B">
        <w:rPr>
          <w:rFonts w:ascii="Times New Roman" w:hAnsi="Times New Roman" w:cs="Times New Roman"/>
          <w:noProof/>
        </w:rPr>
        <w:t>)</w:t>
      </w:r>
      <w:r w:rsidR="00DB19B5" w:rsidRPr="0094303B">
        <w:rPr>
          <w:rFonts w:ascii="Times New Roman" w:hAnsi="Times New Roman" w:cs="Times New Roman"/>
        </w:rPr>
        <w:fldChar w:fldCharType="end"/>
      </w:r>
      <w:r w:rsidR="00DB19B5" w:rsidRPr="0094303B">
        <w:rPr>
          <w:rFonts w:ascii="Times New Roman" w:hAnsi="Times New Roman" w:cs="Times New Roman"/>
        </w:rPr>
        <w:t>. Perhaps</w:t>
      </w:r>
      <w:r w:rsidR="00377BCE" w:rsidRPr="0094303B">
        <w:rPr>
          <w:rFonts w:ascii="Times New Roman" w:hAnsi="Times New Roman" w:cs="Times New Roman"/>
        </w:rPr>
        <w:t xml:space="preserve"> </w:t>
      </w:r>
      <w:r w:rsidR="00486681" w:rsidRPr="0094303B">
        <w:rPr>
          <w:rFonts w:ascii="Times New Roman" w:hAnsi="Times New Roman" w:cs="Times New Roman"/>
        </w:rPr>
        <w:t xml:space="preserve">pollen </w:t>
      </w:r>
      <w:r w:rsidR="00377BCE" w:rsidRPr="0094303B">
        <w:rPr>
          <w:rFonts w:ascii="Times New Roman" w:hAnsi="Times New Roman" w:cs="Times New Roman"/>
        </w:rPr>
        <w:t xml:space="preserve">storage and </w:t>
      </w:r>
      <w:r w:rsidR="00DB19B5" w:rsidRPr="0094303B">
        <w:rPr>
          <w:rFonts w:ascii="Times New Roman" w:hAnsi="Times New Roman" w:cs="Times New Roman"/>
        </w:rPr>
        <w:t xml:space="preserve">the </w:t>
      </w:r>
      <w:r w:rsidR="00486681" w:rsidRPr="0094303B">
        <w:rPr>
          <w:rFonts w:ascii="Times New Roman" w:hAnsi="Times New Roman" w:cs="Times New Roman"/>
        </w:rPr>
        <w:t xml:space="preserve">conversion into </w:t>
      </w:r>
      <w:r w:rsidR="00DB19B5" w:rsidRPr="0094303B">
        <w:rPr>
          <w:rFonts w:ascii="Times New Roman" w:hAnsi="Times New Roman" w:cs="Times New Roman"/>
        </w:rPr>
        <w:t xml:space="preserve">partially fermented </w:t>
      </w:r>
      <w:r w:rsidR="00486681" w:rsidRPr="0094303B">
        <w:rPr>
          <w:rFonts w:ascii="Times New Roman" w:hAnsi="Times New Roman" w:cs="Times New Roman"/>
        </w:rPr>
        <w:t xml:space="preserve">bee bread </w:t>
      </w:r>
      <w:r w:rsidR="00377BCE" w:rsidRPr="0094303B">
        <w:rPr>
          <w:rFonts w:ascii="Times New Roman" w:hAnsi="Times New Roman" w:cs="Times New Roman"/>
        </w:rPr>
        <w:t>reduce the neonicotinoid load</w:t>
      </w:r>
      <w:r w:rsidR="00DB19B5" w:rsidRPr="0094303B">
        <w:rPr>
          <w:rFonts w:ascii="Times New Roman" w:hAnsi="Times New Roman" w:cs="Times New Roman"/>
        </w:rPr>
        <w:t xml:space="preserve"> found in trapped pollen, an avenue of research worth further study</w:t>
      </w:r>
      <w:r w:rsidR="00DF6B02" w:rsidRPr="0094303B">
        <w:rPr>
          <w:rFonts w:ascii="Times New Roman" w:hAnsi="Times New Roman" w:cs="Times New Roman"/>
        </w:rPr>
        <w:t>.</w:t>
      </w:r>
      <w:r w:rsidR="00090F3C" w:rsidRPr="0094303B">
        <w:rPr>
          <w:rFonts w:ascii="Times New Roman" w:hAnsi="Times New Roman" w:cs="Times New Roman"/>
        </w:rPr>
        <w:t xml:space="preserve"> </w:t>
      </w:r>
      <w:r w:rsidR="001C10FD" w:rsidRPr="0094303B">
        <w:rPr>
          <w:rFonts w:ascii="Times New Roman" w:hAnsi="Times New Roman" w:cs="Times New Roman"/>
        </w:rPr>
        <w:t xml:space="preserve">Highly toxic </w:t>
      </w:r>
      <w:r w:rsidR="0047797A" w:rsidRPr="0094303B">
        <w:rPr>
          <w:rFonts w:ascii="Times New Roman" w:hAnsi="Times New Roman" w:cs="Times New Roman"/>
        </w:rPr>
        <w:t xml:space="preserve">neonicotinoids </w:t>
      </w:r>
      <w:r w:rsidR="00090F3C" w:rsidRPr="0094303B">
        <w:rPr>
          <w:rFonts w:ascii="Times New Roman" w:hAnsi="Times New Roman" w:cs="Times New Roman"/>
        </w:rPr>
        <w:t xml:space="preserve">may induce </w:t>
      </w:r>
      <w:proofErr w:type="spellStart"/>
      <w:r w:rsidR="00090F3C" w:rsidRPr="0094303B">
        <w:rPr>
          <w:rFonts w:ascii="Times New Roman" w:hAnsi="Times New Roman" w:cs="Times New Roman"/>
        </w:rPr>
        <w:t>sublethal</w:t>
      </w:r>
      <w:proofErr w:type="spellEnd"/>
      <w:r w:rsidR="00090F3C" w:rsidRPr="0094303B">
        <w:rPr>
          <w:rFonts w:ascii="Times New Roman" w:hAnsi="Times New Roman" w:cs="Times New Roman"/>
        </w:rPr>
        <w:t xml:space="preserve"> effects on honey bee health</w:t>
      </w:r>
      <w:r w:rsidR="001C10FD" w:rsidRPr="0094303B">
        <w:rPr>
          <w:rFonts w:ascii="Times New Roman" w:hAnsi="Times New Roman" w:cs="Times New Roman"/>
        </w:rPr>
        <w:t xml:space="preserve"> at the maximum (</w:t>
      </w:r>
      <w:proofErr w:type="spellStart"/>
      <w:r w:rsidR="001C10FD" w:rsidRPr="0094303B">
        <w:rPr>
          <w:rFonts w:ascii="Times New Roman" w:hAnsi="Times New Roman" w:cs="Times New Roman"/>
        </w:rPr>
        <w:t>clothianidin</w:t>
      </w:r>
      <w:proofErr w:type="spellEnd"/>
      <w:r w:rsidR="001C10FD" w:rsidRPr="0094303B">
        <w:rPr>
          <w:rFonts w:ascii="Times New Roman" w:hAnsi="Times New Roman" w:cs="Times New Roman"/>
        </w:rPr>
        <w:t xml:space="preserve">, </w:t>
      </w:r>
      <w:proofErr w:type="spellStart"/>
      <w:r w:rsidR="001C10FD" w:rsidRPr="0094303B">
        <w:rPr>
          <w:rFonts w:ascii="Times New Roman" w:hAnsi="Times New Roman" w:cs="Times New Roman"/>
        </w:rPr>
        <w:t>imidacloprid</w:t>
      </w:r>
      <w:proofErr w:type="spellEnd"/>
      <w:r w:rsidR="001C10FD" w:rsidRPr="0094303B">
        <w:rPr>
          <w:rFonts w:ascii="Times New Roman" w:hAnsi="Times New Roman" w:cs="Times New Roman"/>
        </w:rPr>
        <w:t xml:space="preserve">, and </w:t>
      </w:r>
      <w:proofErr w:type="spellStart"/>
      <w:r w:rsidR="001C10FD" w:rsidRPr="0094303B">
        <w:rPr>
          <w:rFonts w:ascii="Times New Roman" w:hAnsi="Times New Roman" w:cs="Times New Roman"/>
        </w:rPr>
        <w:t>thiacloprid</w:t>
      </w:r>
      <w:proofErr w:type="spellEnd"/>
      <w:r w:rsidR="001C10FD" w:rsidRPr="0094303B">
        <w:rPr>
          <w:rFonts w:ascii="Times New Roman" w:hAnsi="Times New Roman" w:cs="Times New Roman"/>
        </w:rPr>
        <w:t>) and mean (</w:t>
      </w:r>
      <w:proofErr w:type="spellStart"/>
      <w:r w:rsidR="001C10FD" w:rsidRPr="0094303B">
        <w:rPr>
          <w:rFonts w:ascii="Times New Roman" w:hAnsi="Times New Roman" w:cs="Times New Roman"/>
        </w:rPr>
        <w:t>clothianidin</w:t>
      </w:r>
      <w:proofErr w:type="spellEnd"/>
      <w:r w:rsidR="001C10FD" w:rsidRPr="0094303B">
        <w:rPr>
          <w:rFonts w:ascii="Times New Roman" w:hAnsi="Times New Roman" w:cs="Times New Roman"/>
        </w:rPr>
        <w:t xml:space="preserve">) concentrations detected (Table </w:t>
      </w:r>
      <w:r w:rsidR="00D40427" w:rsidRPr="0094303B">
        <w:rPr>
          <w:rFonts w:ascii="Times New Roman" w:hAnsi="Times New Roman" w:cs="Times New Roman"/>
        </w:rPr>
        <w:t>1</w:t>
      </w:r>
      <w:r w:rsidR="001C10FD" w:rsidRPr="0094303B">
        <w:rPr>
          <w:rFonts w:ascii="Times New Roman" w:hAnsi="Times New Roman" w:cs="Times New Roman"/>
        </w:rPr>
        <w:t>)</w:t>
      </w:r>
      <w:r w:rsidR="00090F3C" w:rsidRPr="0094303B">
        <w:rPr>
          <w:rFonts w:ascii="Times New Roman" w:hAnsi="Times New Roman" w:cs="Times New Roman"/>
        </w:rPr>
        <w:t xml:space="preserve">. </w:t>
      </w:r>
      <w:r w:rsidR="00D7264D" w:rsidRPr="0094303B">
        <w:rPr>
          <w:rFonts w:ascii="Times New Roman" w:hAnsi="Times New Roman" w:cs="Times New Roman"/>
        </w:rPr>
        <w:t>Samples from Nebraska</w:t>
      </w:r>
      <w:r w:rsidR="003F14CF" w:rsidRPr="0094303B">
        <w:rPr>
          <w:rFonts w:ascii="Times New Roman" w:hAnsi="Times New Roman" w:cs="Times New Roman"/>
        </w:rPr>
        <w:t xml:space="preserve"> (NE)</w:t>
      </w:r>
      <w:r w:rsidR="00D7264D" w:rsidRPr="0094303B">
        <w:rPr>
          <w:rFonts w:ascii="Times New Roman" w:hAnsi="Times New Roman" w:cs="Times New Roman"/>
        </w:rPr>
        <w:t xml:space="preserve">, in the heart of the US </w:t>
      </w:r>
      <w:proofErr w:type="gramStart"/>
      <w:r w:rsidR="00D7264D" w:rsidRPr="0094303B">
        <w:rPr>
          <w:rFonts w:ascii="Times New Roman" w:hAnsi="Times New Roman" w:cs="Times New Roman"/>
        </w:rPr>
        <w:t>corn</w:t>
      </w:r>
      <w:r w:rsidR="003F14CF" w:rsidRPr="0094303B">
        <w:rPr>
          <w:rFonts w:ascii="Times New Roman" w:hAnsi="Times New Roman" w:cs="Times New Roman"/>
        </w:rPr>
        <w:t xml:space="preserve"> </w:t>
      </w:r>
      <w:r w:rsidR="00D7264D" w:rsidRPr="0094303B">
        <w:rPr>
          <w:rFonts w:ascii="Times New Roman" w:hAnsi="Times New Roman" w:cs="Times New Roman"/>
        </w:rPr>
        <w:t>belt</w:t>
      </w:r>
      <w:proofErr w:type="gramEnd"/>
      <w:r w:rsidR="00D7264D" w:rsidRPr="0094303B">
        <w:rPr>
          <w:rFonts w:ascii="Times New Roman" w:hAnsi="Times New Roman" w:cs="Times New Roman"/>
        </w:rPr>
        <w:t>, had significantly more neonicotinoi</w:t>
      </w:r>
      <w:r w:rsidR="0047797A" w:rsidRPr="0094303B">
        <w:rPr>
          <w:rFonts w:ascii="Times New Roman" w:hAnsi="Times New Roman" w:cs="Times New Roman"/>
        </w:rPr>
        <w:t xml:space="preserve">d residues than any other state. In these samples </w:t>
      </w:r>
      <w:proofErr w:type="spellStart"/>
      <w:r w:rsidR="0047797A" w:rsidRPr="0094303B">
        <w:rPr>
          <w:rFonts w:ascii="Times New Roman" w:hAnsi="Times New Roman" w:cs="Times New Roman"/>
        </w:rPr>
        <w:t>t</w:t>
      </w:r>
      <w:r w:rsidR="00D7264D" w:rsidRPr="0094303B">
        <w:rPr>
          <w:rFonts w:ascii="Times New Roman" w:hAnsi="Times New Roman" w:cs="Times New Roman"/>
        </w:rPr>
        <w:t>hiamethoxam</w:t>
      </w:r>
      <w:proofErr w:type="spellEnd"/>
      <w:r w:rsidR="00D7264D" w:rsidRPr="0094303B">
        <w:rPr>
          <w:rFonts w:ascii="Times New Roman" w:hAnsi="Times New Roman" w:cs="Times New Roman"/>
        </w:rPr>
        <w:t xml:space="preserve"> frequently co-</w:t>
      </w:r>
      <w:proofErr w:type="spellStart"/>
      <w:r w:rsidR="00D7264D" w:rsidRPr="0094303B">
        <w:rPr>
          <w:rFonts w:ascii="Times New Roman" w:hAnsi="Times New Roman" w:cs="Times New Roman"/>
        </w:rPr>
        <w:t>occured</w:t>
      </w:r>
      <w:proofErr w:type="spellEnd"/>
      <w:r w:rsidR="00D7264D" w:rsidRPr="0094303B">
        <w:rPr>
          <w:rFonts w:ascii="Times New Roman" w:hAnsi="Times New Roman" w:cs="Times New Roman"/>
        </w:rPr>
        <w:t xml:space="preserve"> with </w:t>
      </w:r>
      <w:proofErr w:type="spellStart"/>
      <w:r w:rsidR="00D7264D" w:rsidRPr="0094303B">
        <w:rPr>
          <w:rFonts w:ascii="Times New Roman" w:hAnsi="Times New Roman" w:cs="Times New Roman"/>
        </w:rPr>
        <w:t>clothianidin</w:t>
      </w:r>
      <w:proofErr w:type="spellEnd"/>
      <w:r w:rsidR="00D7264D" w:rsidRPr="0094303B">
        <w:rPr>
          <w:rFonts w:ascii="Times New Roman" w:hAnsi="Times New Roman" w:cs="Times New Roman"/>
        </w:rPr>
        <w:t xml:space="preserve">; the former can easily be cleaved to the latter after application on the plant or when ingested by insects </w:t>
      </w:r>
      <w:r w:rsidR="00D7264D" w:rsidRPr="0094303B">
        <w:rPr>
          <w:rFonts w:ascii="Times New Roman" w:hAnsi="Times New Roman" w:cs="Times New Roman"/>
        </w:rPr>
        <w:fldChar w:fldCharType="begin"/>
      </w:r>
      <w:r w:rsidR="00B367A9" w:rsidRPr="0094303B">
        <w:rPr>
          <w:rFonts w:ascii="Times New Roman" w:hAnsi="Times New Roman" w:cs="Times New Roman"/>
        </w:rPr>
        <w:instrText xml:space="preserve"> ADDIN EN.CITE &lt;EndNote&gt;&lt;Cite&gt;&lt;Author&gt;Nauen&lt;/Author&gt;&lt;Year&gt;2003&lt;/Year&gt;&lt;RecNum&gt;294&lt;/RecNum&gt;&lt;DisplayText&gt;(47)&lt;/DisplayText&gt;&lt;record&gt;&lt;rec-number&gt;294&lt;/rec-number&gt;&lt;foreign-keys&gt;&lt;key app="EN" db-id="9aat0fwznpdftoexs9p5dsrvwt2zes5dz0p2"&gt;294&lt;/key&gt;&lt;/foreign-keys&gt;&lt;ref-type name="Journal Article"&gt;17&lt;/ref-type&gt;&lt;contributors&gt;&lt;authors&gt;&lt;author&gt;Nauen, Ralf&lt;/author&gt;&lt;author&gt;Ebbinghaus-Kintscher, Ulrich&lt;/author&gt;&lt;author&gt;Salgado, Vincent L.&lt;/author&gt;&lt;author&gt;Kaussmann, Martin&lt;/author&gt;&lt;/authors&gt;&lt;/contributors&gt;&lt;titles&gt;&lt;title&gt;Thiamethoxam is a neonicotinoid precursor converted to clothianidin in insects and plants&lt;/title&gt;&lt;secondary-title&gt;Pesticide Biochemistry and Physiology&lt;/secondary-title&gt;&lt;/titles&gt;&lt;periodical&gt;&lt;full-title&gt;Pesticide Biochemistry and Physiology&lt;/full-title&gt;&lt;/periodical&gt;&lt;pages&gt;55-69&lt;/pages&gt;&lt;volume&gt;76&lt;/volume&gt;&lt;number&gt;2&lt;/number&gt;&lt;keywords&gt;&lt;keyword&gt;Thiamethoxam&lt;/keyword&gt;&lt;keyword&gt;Clothianidin&lt;/keyword&gt;&lt;keyword&gt;Nicotinic acetylcholine receptor&lt;/keyword&gt;&lt;keyword&gt;nAChR&lt;/keyword&gt;&lt;keyword&gt;Imidacloprid&lt;/keyword&gt;&lt;keyword&gt;Spodoptera frugiperda&lt;/keyword&gt;&lt;keyword&gt;Cotton&lt;/keyword&gt;&lt;keyword&gt;Metabolism&lt;/keyword&gt;&lt;keyword&gt;Neonicotinoid insecticide&lt;/keyword&gt;&lt;keyword&gt;Cockroach&lt;/keyword&gt;&lt;/keywords&gt;&lt;dates&gt;&lt;year&gt;2003&lt;/year&gt;&lt;/dates&gt;&lt;isbn&gt;0048-3575&lt;/isbn&gt;&lt;urls&gt;&lt;related-urls&gt;&lt;url&gt;http://www.sciencedirect.com/science/article/pii/S0048357503000658&lt;/url&gt;&lt;/related-urls&gt;&lt;/urls&gt;&lt;electronic-resource-num&gt;http://dx.doi.org/10.1016/S0048-3575(03)00065-8&lt;/electronic-resource-num&gt;&lt;/record&gt;&lt;/Cite&gt;&lt;/EndNote&gt;</w:instrText>
      </w:r>
      <w:r w:rsidR="00D7264D" w:rsidRPr="0094303B">
        <w:rPr>
          <w:rFonts w:ascii="Times New Roman" w:hAnsi="Times New Roman" w:cs="Times New Roman"/>
        </w:rPr>
        <w:fldChar w:fldCharType="separate"/>
      </w:r>
      <w:r w:rsidR="00B367A9" w:rsidRPr="0094303B">
        <w:rPr>
          <w:rFonts w:ascii="Times New Roman" w:hAnsi="Times New Roman" w:cs="Times New Roman"/>
          <w:noProof/>
        </w:rPr>
        <w:t>(</w:t>
      </w:r>
      <w:hyperlink w:anchor="_ENREF_47" w:tooltip="Nauen, 2003 #294" w:history="1">
        <w:r w:rsidR="0094303B" w:rsidRPr="0094303B">
          <w:rPr>
            <w:rFonts w:ascii="Times New Roman" w:hAnsi="Times New Roman" w:cs="Times New Roman"/>
            <w:noProof/>
          </w:rPr>
          <w:t>47</w:t>
        </w:r>
      </w:hyperlink>
      <w:r w:rsidR="00B367A9" w:rsidRPr="0094303B">
        <w:rPr>
          <w:rFonts w:ascii="Times New Roman" w:hAnsi="Times New Roman" w:cs="Times New Roman"/>
          <w:noProof/>
        </w:rPr>
        <w:t>)</w:t>
      </w:r>
      <w:r w:rsidR="00D7264D" w:rsidRPr="0094303B">
        <w:rPr>
          <w:rFonts w:ascii="Times New Roman" w:hAnsi="Times New Roman" w:cs="Times New Roman"/>
        </w:rPr>
        <w:fldChar w:fldCharType="end"/>
      </w:r>
      <w:r w:rsidR="00D40427" w:rsidRPr="0094303B">
        <w:rPr>
          <w:rFonts w:ascii="Times New Roman" w:hAnsi="Times New Roman" w:cs="Times New Roman"/>
        </w:rPr>
        <w:t>,</w:t>
      </w:r>
      <w:r w:rsidR="00D7264D" w:rsidRPr="0094303B">
        <w:rPr>
          <w:rFonts w:ascii="Times New Roman" w:hAnsi="Times New Roman" w:cs="Times New Roman"/>
        </w:rPr>
        <w:t xml:space="preserve"> making it difficult to determine if the NE </w:t>
      </w:r>
      <w:r w:rsidR="009A5B1B" w:rsidRPr="0094303B">
        <w:rPr>
          <w:rFonts w:ascii="Times New Roman" w:hAnsi="Times New Roman" w:cs="Times New Roman"/>
        </w:rPr>
        <w:t>corn</w:t>
      </w:r>
      <w:r w:rsidR="00D7264D" w:rsidRPr="0094303B">
        <w:rPr>
          <w:rFonts w:ascii="Times New Roman" w:hAnsi="Times New Roman" w:cs="Times New Roman"/>
        </w:rPr>
        <w:t xml:space="preserve"> fields </w:t>
      </w:r>
      <w:r w:rsidR="0047797A" w:rsidRPr="0094303B">
        <w:rPr>
          <w:rFonts w:ascii="Times New Roman" w:hAnsi="Times New Roman" w:cs="Times New Roman"/>
        </w:rPr>
        <w:t>were</w:t>
      </w:r>
      <w:r w:rsidR="00D7264D" w:rsidRPr="0094303B">
        <w:rPr>
          <w:rFonts w:ascii="Times New Roman" w:hAnsi="Times New Roman" w:cs="Times New Roman"/>
        </w:rPr>
        <w:t xml:space="preserve"> pretreated with </w:t>
      </w:r>
      <w:proofErr w:type="spellStart"/>
      <w:r w:rsidR="00D7264D" w:rsidRPr="0094303B">
        <w:rPr>
          <w:rFonts w:ascii="Times New Roman" w:hAnsi="Times New Roman" w:cs="Times New Roman"/>
        </w:rPr>
        <w:t>thiamethoxam</w:t>
      </w:r>
      <w:proofErr w:type="spellEnd"/>
      <w:r w:rsidR="00D7264D" w:rsidRPr="0094303B">
        <w:rPr>
          <w:rFonts w:ascii="Times New Roman" w:hAnsi="Times New Roman" w:cs="Times New Roman"/>
        </w:rPr>
        <w:t xml:space="preserve">, some of which was then cleaved to </w:t>
      </w:r>
      <w:proofErr w:type="spellStart"/>
      <w:r w:rsidR="00D7264D" w:rsidRPr="0094303B">
        <w:rPr>
          <w:rFonts w:ascii="Times New Roman" w:hAnsi="Times New Roman" w:cs="Times New Roman"/>
        </w:rPr>
        <w:t>clothianidin</w:t>
      </w:r>
      <w:proofErr w:type="spellEnd"/>
      <w:r w:rsidR="00D7264D" w:rsidRPr="0094303B">
        <w:rPr>
          <w:rFonts w:ascii="Times New Roman" w:hAnsi="Times New Roman" w:cs="Times New Roman"/>
        </w:rPr>
        <w:t xml:space="preserve">, or if different fields within foraging distance of the hives had been treated with the individual </w:t>
      </w:r>
      <w:r w:rsidR="00E56EC4" w:rsidRPr="0094303B">
        <w:rPr>
          <w:rFonts w:ascii="Times New Roman" w:hAnsi="Times New Roman" w:cs="Times New Roman"/>
        </w:rPr>
        <w:t>neonicotinoids</w:t>
      </w:r>
      <w:r w:rsidR="00D7264D" w:rsidRPr="0094303B">
        <w:rPr>
          <w:rFonts w:ascii="Times New Roman" w:hAnsi="Times New Roman" w:cs="Times New Roman"/>
        </w:rPr>
        <w:t xml:space="preserve">. </w:t>
      </w:r>
      <w:r w:rsidR="0047797A" w:rsidRPr="0094303B">
        <w:rPr>
          <w:rFonts w:ascii="Times New Roman" w:hAnsi="Times New Roman" w:cs="Times New Roman"/>
        </w:rPr>
        <w:t>These two neonicotinoids</w:t>
      </w:r>
      <w:r w:rsidR="00D7264D" w:rsidRPr="0094303B">
        <w:rPr>
          <w:rFonts w:ascii="Times New Roman" w:hAnsi="Times New Roman" w:cs="Times New Roman"/>
        </w:rPr>
        <w:t xml:space="preserve"> only co-occurred in </w:t>
      </w:r>
      <w:r w:rsidR="003F14CF" w:rsidRPr="0094303B">
        <w:rPr>
          <w:rFonts w:ascii="Times New Roman" w:hAnsi="Times New Roman" w:cs="Times New Roman"/>
        </w:rPr>
        <w:t>NE</w:t>
      </w:r>
      <w:r w:rsidR="00D7264D" w:rsidRPr="0094303B">
        <w:rPr>
          <w:rFonts w:ascii="Times New Roman" w:hAnsi="Times New Roman" w:cs="Times New Roman"/>
        </w:rPr>
        <w:t xml:space="preserve">, though </w:t>
      </w:r>
      <w:proofErr w:type="spellStart"/>
      <w:r w:rsidR="00D7264D" w:rsidRPr="0094303B">
        <w:rPr>
          <w:rFonts w:ascii="Times New Roman" w:hAnsi="Times New Roman" w:cs="Times New Roman"/>
        </w:rPr>
        <w:t>thiamethoxam</w:t>
      </w:r>
      <w:proofErr w:type="spellEnd"/>
      <w:r w:rsidR="00D7264D" w:rsidRPr="0094303B">
        <w:rPr>
          <w:rFonts w:ascii="Times New Roman" w:hAnsi="Times New Roman" w:cs="Times New Roman"/>
        </w:rPr>
        <w:t xml:space="preserve"> was detected in 6 samples without </w:t>
      </w:r>
      <w:proofErr w:type="spellStart"/>
      <w:r w:rsidR="00D7264D" w:rsidRPr="0094303B">
        <w:rPr>
          <w:rFonts w:ascii="Times New Roman" w:hAnsi="Times New Roman" w:cs="Times New Roman"/>
        </w:rPr>
        <w:t>clothianidin</w:t>
      </w:r>
      <w:proofErr w:type="spellEnd"/>
      <w:r w:rsidR="00D7264D" w:rsidRPr="0094303B">
        <w:rPr>
          <w:rFonts w:ascii="Times New Roman" w:hAnsi="Times New Roman" w:cs="Times New Roman"/>
        </w:rPr>
        <w:t xml:space="preserve"> in other states. </w:t>
      </w:r>
      <w:r w:rsidR="00DF6B02" w:rsidRPr="0094303B">
        <w:rPr>
          <w:rFonts w:ascii="Times New Roman" w:hAnsi="Times New Roman" w:cs="Times New Roman"/>
        </w:rPr>
        <w:t xml:space="preserve"> </w:t>
      </w:r>
    </w:p>
    <w:p w14:paraId="199128E1" w14:textId="6247BC77" w:rsidR="00C34EA1" w:rsidRPr="0094303B" w:rsidRDefault="00DB19B5" w:rsidP="0098410A">
      <w:pPr>
        <w:spacing w:line="480" w:lineRule="auto"/>
        <w:ind w:firstLine="720"/>
        <w:rPr>
          <w:rFonts w:ascii="Times New Roman" w:hAnsi="Times New Roman" w:cs="Times New Roman"/>
        </w:rPr>
      </w:pPr>
      <w:r w:rsidRPr="0094303B">
        <w:rPr>
          <w:rFonts w:ascii="Times New Roman" w:hAnsi="Times New Roman" w:cs="Times New Roman"/>
        </w:rPr>
        <w:t xml:space="preserve">Fungicide residues were frequently detected, with an increase in fungicide </w:t>
      </w:r>
      <w:r w:rsidR="00BA5EDA" w:rsidRPr="0094303B">
        <w:rPr>
          <w:rFonts w:ascii="Times New Roman" w:hAnsi="Times New Roman" w:cs="Times New Roman"/>
        </w:rPr>
        <w:t xml:space="preserve">HQ and </w:t>
      </w:r>
      <w:r w:rsidRPr="0094303B">
        <w:rPr>
          <w:rFonts w:ascii="Times New Roman" w:hAnsi="Times New Roman" w:cs="Times New Roman"/>
        </w:rPr>
        <w:t>diversity per pooled sample over time (Fig</w:t>
      </w:r>
      <w:r w:rsidR="003F14CF" w:rsidRPr="0094303B">
        <w:rPr>
          <w:rFonts w:ascii="Times New Roman" w:hAnsi="Times New Roman" w:cs="Times New Roman"/>
        </w:rPr>
        <w:t>.</w:t>
      </w:r>
      <w:r w:rsidRPr="0094303B">
        <w:rPr>
          <w:rFonts w:ascii="Times New Roman" w:hAnsi="Times New Roman" w:cs="Times New Roman"/>
        </w:rPr>
        <w:t xml:space="preserve"> </w:t>
      </w:r>
      <w:r w:rsidR="00D40427" w:rsidRPr="0094303B">
        <w:rPr>
          <w:rFonts w:ascii="Times New Roman" w:hAnsi="Times New Roman" w:cs="Times New Roman"/>
        </w:rPr>
        <w:t>6</w:t>
      </w:r>
      <w:r w:rsidRPr="0094303B">
        <w:rPr>
          <w:rFonts w:ascii="Times New Roman" w:hAnsi="Times New Roman" w:cs="Times New Roman"/>
        </w:rPr>
        <w:t>).</w:t>
      </w:r>
      <w:ins w:id="807" w:author="Kathy Baylis" w:date="2016-01-23T12:52:00Z">
        <w:r w:rsidR="00622A6B">
          <w:rPr>
            <w:rFonts w:ascii="Times New Roman" w:hAnsi="Times New Roman" w:cs="Times New Roman"/>
          </w:rPr>
          <w:t xml:space="preserve">  </w:t>
        </w:r>
        <w:r w:rsidR="00622A6B" w:rsidRPr="00622A6B">
          <w:rPr>
            <w:rFonts w:ascii="Times New Roman" w:hAnsi="Times New Roman" w:cs="Times New Roman"/>
            <w:highlight w:val="green"/>
            <w:rPrChange w:id="808" w:author="Kathy Baylis" w:date="2016-01-23T12:57:00Z">
              <w:rPr>
                <w:rFonts w:ascii="Times New Roman" w:hAnsi="Times New Roman" w:cs="Times New Roman"/>
              </w:rPr>
            </w:rPrChange>
          </w:rPr>
          <w:t>Fungicide residue was associated with higher nearby areas of corn and soybeans, as compared to lar</w:t>
        </w:r>
        <w:r w:rsidR="00622A6B">
          <w:rPr>
            <w:rFonts w:ascii="Times New Roman" w:hAnsi="Times New Roman" w:cs="Times New Roman"/>
            <w:highlight w:val="green"/>
          </w:rPr>
          <w:t>ger areas of forested uplands near</w:t>
        </w:r>
        <w:r w:rsidR="00622A6B" w:rsidRPr="00622A6B">
          <w:rPr>
            <w:rFonts w:ascii="Times New Roman" w:hAnsi="Times New Roman" w:cs="Times New Roman"/>
            <w:highlight w:val="green"/>
            <w:rPrChange w:id="809" w:author="Kathy Baylis" w:date="2016-01-23T12:57:00Z">
              <w:rPr>
                <w:rFonts w:ascii="Times New Roman" w:hAnsi="Times New Roman" w:cs="Times New Roman"/>
              </w:rPr>
            </w:rPrChange>
          </w:rPr>
          <w:t xml:space="preserve"> those apiaries where no fungicide residue was detected</w:t>
        </w:r>
        <w:r w:rsidR="00622A6B">
          <w:rPr>
            <w:rFonts w:ascii="Times New Roman" w:hAnsi="Times New Roman" w:cs="Times New Roman"/>
          </w:rPr>
          <w:t>.</w:t>
        </w:r>
      </w:ins>
      <w:r w:rsidRPr="0094303B">
        <w:rPr>
          <w:rFonts w:ascii="Times New Roman" w:hAnsi="Times New Roman" w:cs="Times New Roman"/>
        </w:rPr>
        <w:t xml:space="preserve"> Considered relatively harmless due to their low acute toxicity to adult honey bees, </w:t>
      </w:r>
      <w:r w:rsidR="0081097B" w:rsidRPr="0094303B">
        <w:rPr>
          <w:rFonts w:ascii="Times New Roman" w:hAnsi="Times New Roman" w:cs="Times New Roman"/>
        </w:rPr>
        <w:t xml:space="preserve">multiple </w:t>
      </w:r>
      <w:r w:rsidRPr="0094303B">
        <w:rPr>
          <w:rFonts w:ascii="Times New Roman" w:hAnsi="Times New Roman" w:cs="Times New Roman"/>
        </w:rPr>
        <w:t>fungicide</w:t>
      </w:r>
      <w:r w:rsidR="0081097B" w:rsidRPr="0094303B">
        <w:rPr>
          <w:rFonts w:ascii="Times New Roman" w:hAnsi="Times New Roman" w:cs="Times New Roman"/>
        </w:rPr>
        <w:t xml:space="preserve">s </w:t>
      </w:r>
      <w:r w:rsidRPr="0094303B">
        <w:rPr>
          <w:rFonts w:ascii="Times New Roman" w:hAnsi="Times New Roman" w:cs="Times New Roman"/>
        </w:rPr>
        <w:t xml:space="preserve">were </w:t>
      </w:r>
      <w:r w:rsidR="0081097B" w:rsidRPr="0094303B">
        <w:rPr>
          <w:rFonts w:ascii="Times New Roman" w:hAnsi="Times New Roman" w:cs="Times New Roman"/>
        </w:rPr>
        <w:t>detected at more than 1,000 ppb</w:t>
      </w:r>
      <w:r w:rsidR="007F2A49" w:rsidRPr="0094303B">
        <w:rPr>
          <w:rFonts w:ascii="Times New Roman" w:hAnsi="Times New Roman" w:cs="Times New Roman"/>
        </w:rPr>
        <w:t xml:space="preserve"> (1 ppm)</w:t>
      </w:r>
      <w:r w:rsidR="0081097B" w:rsidRPr="0094303B">
        <w:rPr>
          <w:rFonts w:ascii="Times New Roman" w:hAnsi="Times New Roman" w:cs="Times New Roman"/>
        </w:rPr>
        <w:t xml:space="preserve">, including </w:t>
      </w:r>
      <w:proofErr w:type="spellStart"/>
      <w:r w:rsidR="0081097B" w:rsidRPr="0094303B">
        <w:rPr>
          <w:rFonts w:ascii="Times New Roman" w:hAnsi="Times New Roman" w:cs="Times New Roman"/>
        </w:rPr>
        <w:t>chlorothalonil</w:t>
      </w:r>
      <w:proofErr w:type="spellEnd"/>
      <w:r w:rsidR="0081097B" w:rsidRPr="0094303B">
        <w:rPr>
          <w:rFonts w:ascii="Times New Roman" w:hAnsi="Times New Roman" w:cs="Times New Roman"/>
        </w:rPr>
        <w:t xml:space="preserve"> (4.9 ppm), </w:t>
      </w:r>
      <w:proofErr w:type="spellStart"/>
      <w:r w:rsidR="0081097B" w:rsidRPr="0094303B">
        <w:rPr>
          <w:rFonts w:ascii="Times New Roman" w:hAnsi="Times New Roman" w:cs="Times New Roman"/>
        </w:rPr>
        <w:t>cyprodinil</w:t>
      </w:r>
      <w:proofErr w:type="spellEnd"/>
      <w:r w:rsidR="0081097B" w:rsidRPr="0094303B">
        <w:rPr>
          <w:rFonts w:ascii="Times New Roman" w:hAnsi="Times New Roman" w:cs="Times New Roman"/>
        </w:rPr>
        <w:t xml:space="preserve"> (2.8 ppm), </w:t>
      </w:r>
      <w:proofErr w:type="spellStart"/>
      <w:r w:rsidR="0081097B" w:rsidRPr="0094303B">
        <w:rPr>
          <w:rFonts w:ascii="Times New Roman" w:hAnsi="Times New Roman" w:cs="Times New Roman"/>
        </w:rPr>
        <w:t>fenbucanazole</w:t>
      </w:r>
      <w:proofErr w:type="spellEnd"/>
      <w:r w:rsidR="0081097B" w:rsidRPr="0094303B">
        <w:rPr>
          <w:rFonts w:ascii="Times New Roman" w:hAnsi="Times New Roman" w:cs="Times New Roman"/>
        </w:rPr>
        <w:t xml:space="preserve"> (3.47 ppm), </w:t>
      </w:r>
      <w:proofErr w:type="spellStart"/>
      <w:r w:rsidR="0081097B" w:rsidRPr="0094303B">
        <w:rPr>
          <w:rFonts w:ascii="Times New Roman" w:hAnsi="Times New Roman" w:cs="Times New Roman"/>
        </w:rPr>
        <w:t>pyraclstrobin</w:t>
      </w:r>
      <w:proofErr w:type="spellEnd"/>
      <w:r w:rsidR="0081097B" w:rsidRPr="0094303B">
        <w:rPr>
          <w:rFonts w:ascii="Times New Roman" w:hAnsi="Times New Roman" w:cs="Times New Roman"/>
        </w:rPr>
        <w:t xml:space="preserve"> (1.07 ppm), and THPI (7.06 ppm).</w:t>
      </w:r>
      <w:r w:rsidR="00B27F5C" w:rsidRPr="0094303B">
        <w:rPr>
          <w:rFonts w:ascii="Times New Roman" w:hAnsi="Times New Roman" w:cs="Times New Roman"/>
        </w:rPr>
        <w:t xml:space="preserve"> </w:t>
      </w:r>
      <w:r w:rsidR="0081097B" w:rsidRPr="0094303B">
        <w:rPr>
          <w:rFonts w:ascii="Times New Roman" w:hAnsi="Times New Roman" w:cs="Times New Roman"/>
        </w:rPr>
        <w:t xml:space="preserve">Only </w:t>
      </w:r>
      <w:proofErr w:type="spellStart"/>
      <w:r w:rsidR="0081097B" w:rsidRPr="0094303B">
        <w:rPr>
          <w:rFonts w:ascii="Times New Roman" w:hAnsi="Times New Roman" w:cs="Times New Roman"/>
        </w:rPr>
        <w:t>varroacides</w:t>
      </w:r>
      <w:proofErr w:type="spellEnd"/>
      <w:r w:rsidR="0081097B" w:rsidRPr="0094303B">
        <w:rPr>
          <w:rFonts w:ascii="Times New Roman" w:hAnsi="Times New Roman" w:cs="Times New Roman"/>
        </w:rPr>
        <w:t xml:space="preserve"> </w:t>
      </w:r>
      <w:r w:rsidR="00BA5EDA" w:rsidRPr="0094303B">
        <w:rPr>
          <w:rFonts w:ascii="Times New Roman" w:hAnsi="Times New Roman" w:cs="Times New Roman"/>
        </w:rPr>
        <w:t xml:space="preserve">(Thymol = 55.8 ppm, DMPF = 12.7 ppm) </w:t>
      </w:r>
      <w:r w:rsidR="0081097B" w:rsidRPr="0094303B">
        <w:rPr>
          <w:rFonts w:ascii="Times New Roman" w:hAnsi="Times New Roman" w:cs="Times New Roman"/>
        </w:rPr>
        <w:t>were detected at higher concentrations</w:t>
      </w:r>
      <w:r w:rsidR="00BA5EDA" w:rsidRPr="0094303B">
        <w:rPr>
          <w:rFonts w:ascii="Times New Roman" w:hAnsi="Times New Roman" w:cs="Times New Roman"/>
        </w:rPr>
        <w:t xml:space="preserve"> than THPI. While occasional high contamination rates </w:t>
      </w:r>
      <w:r w:rsidR="00C34EA1" w:rsidRPr="0094303B">
        <w:rPr>
          <w:rFonts w:ascii="Times New Roman" w:hAnsi="Times New Roman" w:cs="Times New Roman"/>
        </w:rPr>
        <w:t>from</w:t>
      </w:r>
      <w:r w:rsidR="00BA5EDA" w:rsidRPr="0094303B">
        <w:rPr>
          <w:rFonts w:ascii="Times New Roman" w:hAnsi="Times New Roman" w:cs="Times New Roman"/>
        </w:rPr>
        <w:t xml:space="preserve"> in-hive applied </w:t>
      </w:r>
      <w:proofErr w:type="spellStart"/>
      <w:r w:rsidR="00BA5EDA" w:rsidRPr="0094303B">
        <w:rPr>
          <w:rFonts w:ascii="Times New Roman" w:hAnsi="Times New Roman" w:cs="Times New Roman"/>
        </w:rPr>
        <w:t>varroacides</w:t>
      </w:r>
      <w:proofErr w:type="spellEnd"/>
      <w:r w:rsidR="00BA5EDA" w:rsidRPr="0094303B">
        <w:rPr>
          <w:rFonts w:ascii="Times New Roman" w:hAnsi="Times New Roman" w:cs="Times New Roman"/>
        </w:rPr>
        <w:t xml:space="preserve"> are foreseeable, such high rates of fungicide contamination in the colony’s food stream are disconcerting. </w:t>
      </w:r>
      <w:ins w:id="810" w:author="kstraynor" w:date="2015-12-17T16:39:00Z">
        <w:r w:rsidR="00B27F5C" w:rsidRPr="0094303B">
          <w:rPr>
            <w:rFonts w:ascii="Times New Roman" w:hAnsi="Times New Roman" w:cs="Times New Roman"/>
          </w:rPr>
          <w:t xml:space="preserve">High fungicide residues exceeding in-hive applied </w:t>
        </w:r>
        <w:proofErr w:type="spellStart"/>
        <w:r w:rsidR="00B27F5C" w:rsidRPr="0094303B">
          <w:rPr>
            <w:rFonts w:ascii="Times New Roman" w:hAnsi="Times New Roman" w:cs="Times New Roman"/>
          </w:rPr>
          <w:t>varroacides</w:t>
        </w:r>
        <w:proofErr w:type="spellEnd"/>
        <w:r w:rsidR="00B27F5C" w:rsidRPr="0094303B">
          <w:rPr>
            <w:rFonts w:ascii="Times New Roman" w:hAnsi="Times New Roman" w:cs="Times New Roman"/>
          </w:rPr>
          <w:t xml:space="preserve"> were reported in a European study, </w:t>
        </w:r>
      </w:ins>
      <w:ins w:id="811" w:author="kstraynor" w:date="2015-12-17T16:43:00Z">
        <w:r w:rsidR="00A22B03" w:rsidRPr="0094303B">
          <w:rPr>
            <w:rFonts w:ascii="Times New Roman" w:hAnsi="Times New Roman" w:cs="Times New Roman"/>
          </w:rPr>
          <w:t xml:space="preserve">with </w:t>
        </w:r>
      </w:ins>
      <w:proofErr w:type="spellStart"/>
      <w:ins w:id="812" w:author="kstraynor" w:date="2015-12-17T16:44:00Z">
        <w:r w:rsidR="00A22B03" w:rsidRPr="0094303B">
          <w:rPr>
            <w:rFonts w:ascii="Times New Roman" w:hAnsi="Times New Roman" w:cs="Times New Roman"/>
          </w:rPr>
          <w:t>Boscalid</w:t>
        </w:r>
        <w:proofErr w:type="spellEnd"/>
        <w:r w:rsidR="00A22B03" w:rsidRPr="0094303B">
          <w:rPr>
            <w:rFonts w:ascii="Times New Roman" w:hAnsi="Times New Roman" w:cs="Times New Roman"/>
          </w:rPr>
          <w:t xml:space="preserve">, </w:t>
        </w:r>
      </w:ins>
      <w:proofErr w:type="spellStart"/>
      <w:ins w:id="813" w:author="kstraynor" w:date="2015-12-17T16:43:00Z">
        <w:r w:rsidR="00A22B03" w:rsidRPr="0094303B">
          <w:rPr>
            <w:rFonts w:ascii="Times New Roman" w:hAnsi="Times New Roman" w:cs="Times New Roman"/>
          </w:rPr>
          <w:t>Captan</w:t>
        </w:r>
        <w:proofErr w:type="spellEnd"/>
        <w:r w:rsidR="00A22B03" w:rsidRPr="0094303B">
          <w:rPr>
            <w:rFonts w:ascii="Times New Roman" w:hAnsi="Times New Roman" w:cs="Times New Roman"/>
          </w:rPr>
          <w:t xml:space="preserve">, </w:t>
        </w:r>
      </w:ins>
      <w:proofErr w:type="spellStart"/>
      <w:ins w:id="814" w:author="kstraynor" w:date="2015-12-17T16:44:00Z">
        <w:r w:rsidR="00A22B03" w:rsidRPr="0094303B">
          <w:rPr>
            <w:rFonts w:ascii="Times New Roman" w:hAnsi="Times New Roman" w:cs="Times New Roman"/>
          </w:rPr>
          <w:t>Iprodione</w:t>
        </w:r>
        <w:proofErr w:type="spellEnd"/>
        <w:r w:rsidR="00A22B03" w:rsidRPr="0094303B">
          <w:rPr>
            <w:rFonts w:ascii="Times New Roman" w:hAnsi="Times New Roman" w:cs="Times New Roman"/>
          </w:rPr>
          <w:t xml:space="preserve"> detected </w:t>
        </w:r>
        <w:r w:rsidR="00A22B03" w:rsidRPr="0094303B">
          <w:rPr>
            <w:rFonts w:ascii="Times New Roman" w:hAnsi="Times New Roman" w:cs="Times New Roman"/>
          </w:rPr>
          <w:lastRenderedPageBreak/>
          <w:t xml:space="preserve">at a maximum of </w:t>
        </w:r>
      </w:ins>
      <w:ins w:id="815" w:author="kstraynor" w:date="2015-12-17T16:39:00Z">
        <w:r w:rsidR="00B27F5C" w:rsidRPr="0094303B">
          <w:rPr>
            <w:rFonts w:ascii="Times New Roman" w:hAnsi="Times New Roman" w:cs="Times New Roman"/>
          </w:rPr>
          <w:t>1.3</w:t>
        </w:r>
      </w:ins>
      <w:ins w:id="816" w:author="kstraynor" w:date="2015-12-17T16:44:00Z">
        <w:r w:rsidR="00A22B03" w:rsidRPr="0094303B">
          <w:rPr>
            <w:rFonts w:ascii="Times New Roman" w:hAnsi="Times New Roman" w:cs="Times New Roman"/>
          </w:rPr>
          <w:t xml:space="preserve">, </w:t>
        </w:r>
      </w:ins>
      <w:ins w:id="817" w:author="kstraynor" w:date="2015-12-17T16:45:00Z">
        <w:r w:rsidR="00A22B03" w:rsidRPr="0094303B">
          <w:rPr>
            <w:rFonts w:ascii="Times New Roman" w:hAnsi="Times New Roman" w:cs="Times New Roman"/>
          </w:rPr>
          <w:t xml:space="preserve">1.5 and </w:t>
        </w:r>
      </w:ins>
      <w:ins w:id="818" w:author="kstraynor" w:date="2015-12-17T16:44:00Z">
        <w:r w:rsidR="00A22B03" w:rsidRPr="0094303B">
          <w:rPr>
            <w:rFonts w:ascii="Times New Roman" w:hAnsi="Times New Roman" w:cs="Times New Roman"/>
          </w:rPr>
          <w:t>1.9</w:t>
        </w:r>
      </w:ins>
      <w:ins w:id="819" w:author="kstraynor" w:date="2015-12-17T16:39:00Z">
        <w:r w:rsidR="00B27F5C" w:rsidRPr="0094303B">
          <w:rPr>
            <w:rFonts w:ascii="Times New Roman" w:hAnsi="Times New Roman" w:cs="Times New Roman"/>
          </w:rPr>
          <w:t xml:space="preserve"> ppm</w:t>
        </w:r>
      </w:ins>
      <w:ins w:id="820" w:author="kstraynor" w:date="2015-12-17T16:45:00Z">
        <w:r w:rsidR="00A22B03" w:rsidRPr="0094303B">
          <w:rPr>
            <w:rFonts w:ascii="Times New Roman" w:hAnsi="Times New Roman" w:cs="Times New Roman"/>
          </w:rPr>
          <w:t xml:space="preserve"> respectively</w:t>
        </w:r>
      </w:ins>
      <w:ins w:id="821" w:author="kstraynor" w:date="2015-12-17T16:39:00Z">
        <w:r w:rsidR="00B27F5C" w:rsidRPr="0094303B">
          <w:rPr>
            <w:rFonts w:ascii="Times New Roman" w:hAnsi="Times New Roman" w:cs="Times New Roman"/>
          </w:rPr>
          <w:t xml:space="preserve"> </w:t>
        </w:r>
        <w:r w:rsidR="00B27F5C" w:rsidRPr="0094303B">
          <w:rPr>
            <w:rFonts w:ascii="Times New Roman" w:hAnsi="Times New Roman" w:cs="Times New Roman"/>
          </w:rPr>
          <w:fldChar w:fldCharType="begin"/>
        </w:r>
      </w:ins>
      <w:r w:rsidR="00602D7A" w:rsidRPr="0094303B">
        <w:rPr>
          <w:rFonts w:ascii="Times New Roman" w:hAnsi="Times New Roman" w:cs="Times New Roman"/>
        </w:rPr>
        <w:instrText xml:space="preserve"> ADDIN EN.CITE &lt;EndNote&gt;&lt;Cite&gt;&lt;Author&gt;Simon-Delso&lt;/Author&gt;&lt;Year&gt;2014&lt;/Year&gt;&lt;RecNum&gt;113&lt;/RecNum&gt;&lt;DisplayText&gt;(75)&lt;/DisplayText&gt;&lt;record&gt;&lt;rec-number&gt;113&lt;/rec-number&gt;&lt;foreign-keys&gt;&lt;key app="EN" db-id="9aat0fwznpdftoexs9p5dsrvwt2zes5dz0p2"&gt;113&lt;/key&gt;&lt;/foreign-keys&gt;&lt;ref-type name="Journal Article"&gt;17&lt;/ref-type&gt;&lt;contributors&gt;&lt;authors&gt;&lt;author&gt;Simon-Delso, Noa&lt;/author&gt;&lt;author&gt;San Martin, Gilles&lt;/author&gt;&lt;author&gt;Bruneau, Etienne&lt;/author&gt;&lt;author&gt;Minsart, Laure-Anne&lt;/author&gt;&lt;author&gt;Mouret, Coralie&lt;/author&gt;&lt;author&gt;Hautier, Louis&lt;/author&gt;&lt;/authors&gt;&lt;/contributors&gt;&lt;titles&gt;&lt;title&gt;Honeybee Colony Disorder in Crop Areas: The Role of Pesticides and Viruses&lt;/title&gt;&lt;secondary-title&gt;PLoS ONE&lt;/secondary-title&gt;&lt;/titles&gt;&lt;periodical&gt;&lt;full-title&gt;PLoS ONE&lt;/full-title&gt;&lt;/periodical&gt;&lt;volume&gt;9&lt;/volume&gt;&lt;number&gt;7&lt;/number&gt;&lt;dates&gt;&lt;year&gt;2014&lt;/year&gt;&lt;pub-dates&gt;&lt;date&gt;Jul 21&lt;/date&gt;&lt;/pub-dates&gt;&lt;/dates&gt;&lt;isbn&gt;1932-6203&lt;/isbn&gt;&lt;accession-num&gt;WOS:000339558100104&lt;/accession-num&gt;&lt;urls&gt;&lt;related-urls&gt;&lt;url&gt;&amp;lt;Go to ISI&amp;gt;://WOS:000339558100104&lt;/url&gt;&lt;/related-urls&gt;&lt;/urls&gt;&lt;custom7&gt;e103073&lt;/custom7&gt;&lt;electronic-resource-num&gt;10.1371/journal.pone.0103073&lt;/electronic-resource-num&gt;&lt;/record&gt;&lt;/Cite&gt;&lt;/EndNote&gt;</w:instrText>
      </w:r>
      <w:ins w:id="822" w:author="kstraynor" w:date="2015-12-17T16:39:00Z">
        <w:r w:rsidR="00B27F5C" w:rsidRPr="0094303B">
          <w:rPr>
            <w:rFonts w:ascii="Times New Roman" w:hAnsi="Times New Roman" w:cs="Times New Roman"/>
          </w:rPr>
          <w:fldChar w:fldCharType="separate"/>
        </w:r>
      </w:ins>
      <w:r w:rsidR="00602D7A" w:rsidRPr="0094303B">
        <w:rPr>
          <w:rFonts w:ascii="Times New Roman" w:hAnsi="Times New Roman" w:cs="Times New Roman"/>
          <w:noProof/>
        </w:rPr>
        <w:t>(</w:t>
      </w:r>
      <w:hyperlink w:anchor="_ENREF_75" w:tooltip="Simon-Delso, 2014 #113" w:history="1">
        <w:r w:rsidR="0094303B" w:rsidRPr="0094303B">
          <w:rPr>
            <w:rFonts w:ascii="Times New Roman" w:hAnsi="Times New Roman" w:cs="Times New Roman"/>
            <w:noProof/>
          </w:rPr>
          <w:t>75</w:t>
        </w:r>
      </w:hyperlink>
      <w:r w:rsidR="00602D7A" w:rsidRPr="0094303B">
        <w:rPr>
          <w:rFonts w:ascii="Times New Roman" w:hAnsi="Times New Roman" w:cs="Times New Roman"/>
          <w:noProof/>
        </w:rPr>
        <w:t>)</w:t>
      </w:r>
      <w:ins w:id="823" w:author="kstraynor" w:date="2015-12-17T16:39:00Z">
        <w:r w:rsidR="00B27F5C" w:rsidRPr="0094303B">
          <w:rPr>
            <w:rFonts w:ascii="Times New Roman" w:hAnsi="Times New Roman" w:cs="Times New Roman"/>
          </w:rPr>
          <w:fldChar w:fldCharType="end"/>
        </w:r>
        <w:r w:rsidR="00B27F5C" w:rsidRPr="0094303B">
          <w:rPr>
            <w:rFonts w:ascii="Times New Roman" w:hAnsi="Times New Roman" w:cs="Times New Roman"/>
          </w:rPr>
          <w:t>.</w:t>
        </w:r>
      </w:ins>
      <w:ins w:id="824" w:author="kstraynor" w:date="2015-12-17T16:40:00Z">
        <w:r w:rsidR="00B27F5C" w:rsidRPr="0094303B">
          <w:rPr>
            <w:rFonts w:ascii="Times New Roman" w:hAnsi="Times New Roman" w:cs="Times New Roman"/>
          </w:rPr>
          <w:t xml:space="preserve"> </w:t>
        </w:r>
      </w:ins>
      <w:del w:id="825" w:author="kstraynor" w:date="2015-12-21T08:33:00Z">
        <w:r w:rsidR="00BA5EDA" w:rsidRPr="0094303B" w:rsidDel="00435691">
          <w:rPr>
            <w:rFonts w:ascii="Times New Roman" w:hAnsi="Times New Roman" w:cs="Times New Roman"/>
          </w:rPr>
          <w:delText xml:space="preserve">An </w:delText>
        </w:r>
      </w:del>
      <w:ins w:id="826" w:author="kstraynor" w:date="2015-12-21T08:33:00Z">
        <w:r w:rsidR="00435691" w:rsidRPr="0094303B">
          <w:rPr>
            <w:rFonts w:ascii="Times New Roman" w:hAnsi="Times New Roman" w:cs="Times New Roman"/>
          </w:rPr>
          <w:t xml:space="preserve">The </w:t>
        </w:r>
      </w:ins>
      <w:r w:rsidR="00BA5EDA" w:rsidRPr="0094303B">
        <w:rPr>
          <w:rFonts w:ascii="Times New Roman" w:hAnsi="Times New Roman" w:cs="Times New Roman"/>
        </w:rPr>
        <w:t xml:space="preserve">association between high fungicide residues and the fungal disease chalkbrood </w:t>
      </w:r>
      <w:del w:id="827" w:author="kstraynor" w:date="2015-12-21T08:33:00Z">
        <w:r w:rsidR="00BA5EDA" w:rsidRPr="0094303B" w:rsidDel="00435691">
          <w:rPr>
            <w:rFonts w:ascii="Times New Roman" w:hAnsi="Times New Roman" w:cs="Times New Roman"/>
          </w:rPr>
          <w:delText xml:space="preserve">(Fig. </w:delText>
        </w:r>
        <w:r w:rsidR="00D40427" w:rsidRPr="0094303B" w:rsidDel="00435691">
          <w:rPr>
            <w:rFonts w:ascii="Times New Roman" w:hAnsi="Times New Roman" w:cs="Times New Roman"/>
          </w:rPr>
          <w:delText>S2</w:delText>
        </w:r>
        <w:r w:rsidR="00BA5EDA" w:rsidRPr="0094303B" w:rsidDel="00435691">
          <w:rPr>
            <w:rFonts w:ascii="Times New Roman" w:hAnsi="Times New Roman" w:cs="Times New Roman"/>
          </w:rPr>
          <w:delText xml:space="preserve">) </w:delText>
        </w:r>
      </w:del>
      <w:ins w:id="828" w:author="kstraynor" w:date="2015-12-21T08:33:00Z">
        <w:r w:rsidR="00435691" w:rsidRPr="0094303B">
          <w:rPr>
            <w:rFonts w:ascii="Times New Roman" w:hAnsi="Times New Roman" w:cs="Times New Roman"/>
          </w:rPr>
          <w:t xml:space="preserve">detected </w:t>
        </w:r>
      </w:ins>
      <w:r w:rsidR="00BA5EDA" w:rsidRPr="0094303B">
        <w:rPr>
          <w:rFonts w:ascii="Times New Roman" w:hAnsi="Times New Roman" w:cs="Times New Roman"/>
        </w:rPr>
        <w:t xml:space="preserve">suggests that </w:t>
      </w:r>
      <w:r w:rsidR="00C33D4E" w:rsidRPr="0094303B">
        <w:rPr>
          <w:rStyle w:val="Emphasis"/>
          <w:rFonts w:ascii="Times New Roman" w:hAnsi="Times New Roman" w:cs="Times New Roman"/>
          <w:i w:val="0"/>
        </w:rPr>
        <w:t xml:space="preserve">fungicide contamination from agricultural fields promotes </w:t>
      </w:r>
      <w:r w:rsidR="00BA5EDA" w:rsidRPr="0094303B">
        <w:rPr>
          <w:rFonts w:ascii="Times New Roman" w:hAnsi="Times New Roman" w:cs="Times New Roman"/>
        </w:rPr>
        <w:t xml:space="preserve">the </w:t>
      </w:r>
      <w:r w:rsidR="00C33D4E" w:rsidRPr="0094303B">
        <w:rPr>
          <w:rFonts w:ascii="Times New Roman" w:hAnsi="Times New Roman" w:cs="Times New Roman"/>
        </w:rPr>
        <w:t>causative fungus</w:t>
      </w:r>
      <w:r w:rsidR="00BA5EDA" w:rsidRPr="0094303B">
        <w:rPr>
          <w:rFonts w:ascii="Times New Roman" w:hAnsi="Times New Roman" w:cs="Times New Roman"/>
        </w:rPr>
        <w:t xml:space="preserve"> </w:t>
      </w:r>
      <w:proofErr w:type="spellStart"/>
      <w:r w:rsidR="00BA5EDA" w:rsidRPr="0094303B">
        <w:rPr>
          <w:rStyle w:val="Emphasis"/>
          <w:rFonts w:ascii="Times New Roman" w:hAnsi="Times New Roman" w:cs="Times New Roman"/>
        </w:rPr>
        <w:t>Ascosphaera</w:t>
      </w:r>
      <w:proofErr w:type="spellEnd"/>
      <w:r w:rsidR="00BA5EDA" w:rsidRPr="0094303B">
        <w:rPr>
          <w:rStyle w:val="Emphasis"/>
          <w:rFonts w:ascii="Times New Roman" w:hAnsi="Times New Roman" w:cs="Times New Roman"/>
        </w:rPr>
        <w:t xml:space="preserve"> </w:t>
      </w:r>
      <w:proofErr w:type="spellStart"/>
      <w:proofErr w:type="gramStart"/>
      <w:r w:rsidR="00BA5EDA" w:rsidRPr="0094303B">
        <w:rPr>
          <w:rStyle w:val="Emphasis"/>
          <w:rFonts w:ascii="Times New Roman" w:hAnsi="Times New Roman" w:cs="Times New Roman"/>
        </w:rPr>
        <w:t>apis</w:t>
      </w:r>
      <w:proofErr w:type="spellEnd"/>
      <w:proofErr w:type="gramEnd"/>
      <w:r w:rsidR="0082586B" w:rsidRPr="0094303B">
        <w:rPr>
          <w:rStyle w:val="Emphasis"/>
          <w:rFonts w:ascii="Times New Roman" w:hAnsi="Times New Roman" w:cs="Times New Roman"/>
          <w:i w:val="0"/>
        </w:rPr>
        <w:t xml:space="preserve"> inside the hive. Similar co-occurrence of fungicides and chalkbrood incidences were reported in Yoder et al</w:t>
      </w:r>
      <w:r w:rsidR="007F2A49" w:rsidRPr="0094303B">
        <w:rPr>
          <w:rStyle w:val="Emphasis"/>
          <w:rFonts w:ascii="Times New Roman" w:hAnsi="Times New Roman" w:cs="Times New Roman"/>
          <w:i w:val="0"/>
        </w:rPr>
        <w:t>.</w:t>
      </w:r>
      <w:r w:rsidR="0082586B" w:rsidRPr="0094303B">
        <w:rPr>
          <w:rStyle w:val="Emphasis"/>
          <w:rFonts w:ascii="Times New Roman" w:hAnsi="Times New Roman" w:cs="Times New Roman"/>
          <w:i w:val="0"/>
        </w:rPr>
        <w:t xml:space="preserve"> </w:t>
      </w:r>
      <w:r w:rsidR="007F2A49" w:rsidRPr="0094303B">
        <w:rPr>
          <w:rStyle w:val="Emphasis"/>
          <w:rFonts w:ascii="Times New Roman" w:hAnsi="Times New Roman" w:cs="Times New Roman"/>
          <w:i w:val="0"/>
        </w:rPr>
        <w:t>(</w:t>
      </w:r>
      <w:r w:rsidR="0082586B" w:rsidRPr="0094303B">
        <w:rPr>
          <w:rStyle w:val="Emphasis"/>
          <w:rFonts w:ascii="Times New Roman" w:hAnsi="Times New Roman" w:cs="Times New Roman"/>
          <w:i w:val="0"/>
        </w:rPr>
        <w:t>2013</w:t>
      </w:r>
      <w:r w:rsidR="007F2A49" w:rsidRPr="0094303B">
        <w:rPr>
          <w:rStyle w:val="Emphasis"/>
          <w:rFonts w:ascii="Times New Roman" w:hAnsi="Times New Roman" w:cs="Times New Roman"/>
          <w:i w:val="0"/>
        </w:rPr>
        <w:t>)</w:t>
      </w:r>
      <w:r w:rsidR="0082586B" w:rsidRPr="0094303B">
        <w:rPr>
          <w:rStyle w:val="Emphasis"/>
          <w:rFonts w:ascii="Times New Roman" w:hAnsi="Times New Roman" w:cs="Times New Roman"/>
          <w:i w:val="0"/>
        </w:rPr>
        <w:t xml:space="preserve">. </w:t>
      </w:r>
      <w:r w:rsidR="00C33D4E" w:rsidRPr="0094303B">
        <w:rPr>
          <w:rStyle w:val="Emphasis"/>
          <w:rFonts w:ascii="Times New Roman" w:hAnsi="Times New Roman" w:cs="Times New Roman"/>
          <w:i w:val="0"/>
        </w:rPr>
        <w:t>A common symptom of stress, the increased incidence of chalkbrood may be indicative of nutritional stress caused by a disruption of the beneficial fungi and bacteria that co</w:t>
      </w:r>
      <w:r w:rsidR="007F2A49" w:rsidRPr="0094303B">
        <w:rPr>
          <w:rStyle w:val="Emphasis"/>
          <w:rFonts w:ascii="Times New Roman" w:hAnsi="Times New Roman" w:cs="Times New Roman"/>
          <w:i w:val="0"/>
        </w:rPr>
        <w:t>-</w:t>
      </w:r>
      <w:r w:rsidR="00C33D4E" w:rsidRPr="0094303B">
        <w:rPr>
          <w:rStyle w:val="Emphasis"/>
          <w:rFonts w:ascii="Times New Roman" w:hAnsi="Times New Roman" w:cs="Times New Roman"/>
          <w:i w:val="0"/>
        </w:rPr>
        <w:t xml:space="preserve">inhabit the hive matrix </w:t>
      </w:r>
      <w:r w:rsidR="00C33D4E" w:rsidRPr="0094303B">
        <w:rPr>
          <w:rStyle w:val="Emphasis"/>
          <w:rFonts w:ascii="Times New Roman" w:hAnsi="Times New Roman" w:cs="Times New Roman"/>
          <w:i w:val="0"/>
        </w:rPr>
        <w:fldChar w:fldCharType="begin">
          <w:fldData xml:space="preserve">PEVuZE5vdGU+PENpdGU+PEF1dGhvcj5BbmRlcnNvbjwvQXV0aG9yPjxZZWFyPjIwMTM8L1llYXI+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</w:fldData>
        </w:fldChar>
      </w:r>
      <w:r w:rsidR="00602D7A" w:rsidRPr="0094303B">
        <w:rPr>
          <w:rStyle w:val="Emphasis"/>
          <w:rFonts w:ascii="Times New Roman" w:hAnsi="Times New Roman" w:cs="Times New Roman"/>
          <w:i w:val="0"/>
        </w:rPr>
        <w:instrText xml:space="preserve"> ADDIN EN.CITE </w:instrText>
      </w:r>
      <w:r w:rsidR="00602D7A" w:rsidRPr="0094303B">
        <w:rPr>
          <w:rStyle w:val="Emphasis"/>
          <w:rFonts w:ascii="Times New Roman" w:hAnsi="Times New Roman" w:cs="Times New Roman"/>
          <w:i w:val="0"/>
        </w:rPr>
        <w:fldChar w:fldCharType="begin">
          <w:fldData xml:space="preserve">PEVuZE5vdGU+PENpdGU+PEF1dGhvcj5BbmRlcnNvbjwvQXV0aG9yPjxZZWFyPjIwMTM8L1llYXI+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</w:fldData>
        </w:fldChar>
      </w:r>
      <w:r w:rsidR="00602D7A" w:rsidRPr="0094303B">
        <w:rPr>
          <w:rStyle w:val="Emphasis"/>
          <w:rFonts w:ascii="Times New Roman" w:hAnsi="Times New Roman" w:cs="Times New Roman"/>
          <w:i w:val="0"/>
        </w:rPr>
        <w:instrText xml:space="preserve"> ADDIN EN.CITE.DATA </w:instrText>
      </w:r>
      <w:r w:rsidR="00602D7A" w:rsidRPr="0094303B">
        <w:rPr>
          <w:rStyle w:val="Emphasis"/>
          <w:rFonts w:ascii="Times New Roman" w:hAnsi="Times New Roman" w:cs="Times New Roman"/>
          <w:i w:val="0"/>
        </w:rPr>
      </w:r>
      <w:r w:rsidR="00602D7A" w:rsidRPr="0094303B">
        <w:rPr>
          <w:rStyle w:val="Emphasis"/>
          <w:rFonts w:ascii="Times New Roman" w:hAnsi="Times New Roman" w:cs="Times New Roman"/>
          <w:i w:val="0"/>
        </w:rPr>
        <w:fldChar w:fldCharType="end"/>
      </w:r>
      <w:r w:rsidR="00C33D4E" w:rsidRPr="0094303B">
        <w:rPr>
          <w:rStyle w:val="Emphasis"/>
          <w:rFonts w:ascii="Times New Roman" w:hAnsi="Times New Roman" w:cs="Times New Roman"/>
          <w:i w:val="0"/>
        </w:rPr>
      </w:r>
      <w:r w:rsidR="00C33D4E" w:rsidRPr="0094303B">
        <w:rPr>
          <w:rStyle w:val="Emphasis"/>
          <w:rFonts w:ascii="Times New Roman" w:hAnsi="Times New Roman" w:cs="Times New Roman"/>
          <w:i w:val="0"/>
        </w:rPr>
        <w:fldChar w:fldCharType="separate"/>
      </w:r>
      <w:r w:rsidR="00602D7A" w:rsidRPr="0094303B">
        <w:rPr>
          <w:rStyle w:val="Emphasis"/>
          <w:rFonts w:ascii="Times New Roman" w:hAnsi="Times New Roman" w:cs="Times New Roman"/>
          <w:i w:val="0"/>
          <w:noProof/>
        </w:rPr>
        <w:t>(</w:t>
      </w:r>
      <w:hyperlink w:anchor="_ENREF_76" w:tooltip="Anderson, 2013 #78" w:history="1">
        <w:r w:rsidR="0094303B" w:rsidRPr="0094303B">
          <w:rPr>
            <w:rStyle w:val="Emphasis"/>
            <w:rFonts w:ascii="Times New Roman" w:hAnsi="Times New Roman" w:cs="Times New Roman"/>
            <w:i w:val="0"/>
            <w:noProof/>
          </w:rPr>
          <w:t>76-79</w:t>
        </w:r>
      </w:hyperlink>
      <w:r w:rsidR="00602D7A" w:rsidRPr="0094303B">
        <w:rPr>
          <w:rStyle w:val="Emphasis"/>
          <w:rFonts w:ascii="Times New Roman" w:hAnsi="Times New Roman" w:cs="Times New Roman"/>
          <w:i w:val="0"/>
          <w:noProof/>
        </w:rPr>
        <w:t>)</w:t>
      </w:r>
      <w:r w:rsidR="00C33D4E" w:rsidRPr="0094303B">
        <w:rPr>
          <w:rStyle w:val="Emphasis"/>
          <w:rFonts w:ascii="Times New Roman" w:hAnsi="Times New Roman" w:cs="Times New Roman"/>
          <w:i w:val="0"/>
        </w:rPr>
        <w:fldChar w:fldCharType="end"/>
      </w:r>
      <w:r w:rsidR="00C33D4E" w:rsidRPr="0094303B">
        <w:rPr>
          <w:rStyle w:val="Emphasis"/>
          <w:rFonts w:ascii="Times New Roman" w:hAnsi="Times New Roman" w:cs="Times New Roman"/>
          <w:i w:val="0"/>
        </w:rPr>
        <w:t>.</w:t>
      </w:r>
      <w:r w:rsidR="00BA5EDA" w:rsidRPr="0094303B">
        <w:rPr>
          <w:rFonts w:ascii="Times New Roman" w:hAnsi="Times New Roman" w:cs="Times New Roman"/>
        </w:rPr>
        <w:t xml:space="preserve"> </w:t>
      </w:r>
      <w:r w:rsidR="00C34EA1" w:rsidRPr="0094303B">
        <w:rPr>
          <w:rFonts w:ascii="Times New Roman" w:hAnsi="Times New Roman" w:cs="Times New Roman"/>
        </w:rPr>
        <w:t>Several other studies have raised concerns over the impacts of fungicides on pollinator health</w:t>
      </w:r>
      <w:r w:rsidR="0082586B" w:rsidRPr="0094303B">
        <w:rPr>
          <w:rFonts w:ascii="Times New Roman" w:hAnsi="Times New Roman" w:cs="Times New Roman"/>
        </w:rPr>
        <w:t xml:space="preserve"> </w:t>
      </w:r>
      <w:r w:rsidR="00C34EA1" w:rsidRPr="0094303B">
        <w:rPr>
          <w:rFonts w:ascii="Times New Roman" w:hAnsi="Times New Roman" w:cs="Times New Roman"/>
        </w:rPr>
        <w:t>(</w:t>
      </w:r>
      <w:r w:rsidR="00C34EA1" w:rsidRPr="0094303B">
        <w:rPr>
          <w:rFonts w:ascii="Times New Roman" w:hAnsi="Times New Roman" w:cs="Times New Roman"/>
          <w:highlight w:val="yellow"/>
        </w:rPr>
        <w:t>Migratory paper</w:t>
      </w:r>
      <w:r w:rsidR="00C34EA1" w:rsidRPr="0094303B">
        <w:rPr>
          <w:rFonts w:ascii="Times New Roman" w:hAnsi="Times New Roman" w:cs="Times New Roman"/>
        </w:rPr>
        <w:t xml:space="preserve">, </w:t>
      </w:r>
      <w:r w:rsidR="00C34EA1" w:rsidRPr="0094303B">
        <w:rPr>
          <w:rFonts w:ascii="Times New Roman" w:hAnsi="Times New Roman" w:cs="Times New Roman"/>
        </w:rPr>
        <w:fldChar w:fldCharType="begin">
          <w:fldData xml:space="preserve">PEVuZE5vdGU+PENpdGU+PEF1dGhvcj5QaWxsaW5nPC9BdXRob3I+PFllYXI+MTk5MzwvWWVhcj48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</w:fldData>
        </w:fldChar>
      </w:r>
      <w:r w:rsidR="00602D7A" w:rsidRPr="0094303B">
        <w:rPr>
          <w:rFonts w:ascii="Times New Roman" w:hAnsi="Times New Roman" w:cs="Times New Roman"/>
        </w:rPr>
        <w:instrText xml:space="preserve"> ADDIN EN.CITE </w:instrText>
      </w:r>
      <w:r w:rsidR="00602D7A" w:rsidRPr="0094303B">
        <w:rPr>
          <w:rFonts w:ascii="Times New Roman" w:hAnsi="Times New Roman" w:cs="Times New Roman"/>
        </w:rPr>
        <w:fldChar w:fldCharType="begin">
          <w:fldData xml:space="preserve">PEVuZE5vdGU+PENpdGU+PEF1dGhvcj5QaWxsaW5nPC9BdXRob3I+PFllYXI+MTk5MzwvWWVhcj48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</w:fldData>
        </w:fldChar>
      </w:r>
      <w:r w:rsidR="00602D7A" w:rsidRPr="0094303B">
        <w:rPr>
          <w:rFonts w:ascii="Times New Roman" w:hAnsi="Times New Roman" w:cs="Times New Roman"/>
        </w:rPr>
        <w:instrText xml:space="preserve"> ADDIN EN.CITE.DATA </w:instrText>
      </w:r>
      <w:r w:rsidR="00602D7A" w:rsidRPr="0094303B">
        <w:rPr>
          <w:rFonts w:ascii="Times New Roman" w:hAnsi="Times New Roman" w:cs="Times New Roman"/>
        </w:rPr>
      </w:r>
      <w:r w:rsidR="00602D7A" w:rsidRPr="0094303B">
        <w:rPr>
          <w:rFonts w:ascii="Times New Roman" w:hAnsi="Times New Roman" w:cs="Times New Roman"/>
        </w:rPr>
        <w:fldChar w:fldCharType="end"/>
      </w:r>
      <w:r w:rsidR="00C34EA1" w:rsidRPr="0094303B">
        <w:rPr>
          <w:rFonts w:ascii="Times New Roman" w:hAnsi="Times New Roman" w:cs="Times New Roman"/>
        </w:rPr>
      </w:r>
      <w:r w:rsidR="00C34EA1" w:rsidRPr="0094303B">
        <w:rPr>
          <w:rFonts w:ascii="Times New Roman" w:hAnsi="Times New Roman" w:cs="Times New Roman"/>
        </w:rPr>
        <w:fldChar w:fldCharType="separate"/>
      </w:r>
      <w:r w:rsidR="00602D7A" w:rsidRPr="0094303B">
        <w:rPr>
          <w:rFonts w:ascii="Times New Roman" w:hAnsi="Times New Roman" w:cs="Times New Roman"/>
          <w:noProof/>
        </w:rPr>
        <w:t>(</w:t>
      </w:r>
      <w:hyperlink w:anchor="_ENREF_6" w:tooltip="Bernauer, 2015 #320" w:history="1">
        <w:r w:rsidR="0094303B" w:rsidRPr="0094303B">
          <w:rPr>
            <w:rFonts w:ascii="Times New Roman" w:hAnsi="Times New Roman" w:cs="Times New Roman"/>
            <w:noProof/>
          </w:rPr>
          <w:t>6</w:t>
        </w:r>
      </w:hyperlink>
      <w:r w:rsidR="00602D7A" w:rsidRPr="0094303B">
        <w:rPr>
          <w:rFonts w:ascii="Times New Roman" w:hAnsi="Times New Roman" w:cs="Times New Roman"/>
          <w:noProof/>
        </w:rPr>
        <w:t xml:space="preserve">, </w:t>
      </w:r>
      <w:hyperlink w:anchor="_ENREF_14" w:tooltip="Johnson, 2013 #59" w:history="1">
        <w:r w:rsidR="0094303B" w:rsidRPr="0094303B">
          <w:rPr>
            <w:rFonts w:ascii="Times New Roman" w:hAnsi="Times New Roman" w:cs="Times New Roman"/>
            <w:noProof/>
          </w:rPr>
          <w:t>14</w:t>
        </w:r>
      </w:hyperlink>
      <w:r w:rsidR="00602D7A" w:rsidRPr="0094303B">
        <w:rPr>
          <w:rFonts w:ascii="Times New Roman" w:hAnsi="Times New Roman" w:cs="Times New Roman"/>
          <w:noProof/>
        </w:rPr>
        <w:t xml:space="preserve">, </w:t>
      </w:r>
      <w:hyperlink w:anchor="_ENREF_63" w:tooltip="Park, 2015 #297" w:history="1">
        <w:r w:rsidR="0094303B" w:rsidRPr="0094303B">
          <w:rPr>
            <w:rFonts w:ascii="Times New Roman" w:hAnsi="Times New Roman" w:cs="Times New Roman"/>
            <w:noProof/>
          </w:rPr>
          <w:t>63</w:t>
        </w:r>
      </w:hyperlink>
      <w:r w:rsidR="00602D7A" w:rsidRPr="0094303B">
        <w:rPr>
          <w:rFonts w:ascii="Times New Roman" w:hAnsi="Times New Roman" w:cs="Times New Roman"/>
          <w:noProof/>
        </w:rPr>
        <w:t xml:space="preserve">, </w:t>
      </w:r>
      <w:hyperlink w:anchor="_ENREF_65" w:tooltip="Pilling, 1993 #204" w:history="1">
        <w:r w:rsidR="0094303B" w:rsidRPr="0094303B">
          <w:rPr>
            <w:rFonts w:ascii="Times New Roman" w:hAnsi="Times New Roman" w:cs="Times New Roman"/>
            <w:noProof/>
          </w:rPr>
          <w:t>65</w:t>
        </w:r>
      </w:hyperlink>
      <w:r w:rsidR="00602D7A" w:rsidRPr="0094303B">
        <w:rPr>
          <w:rFonts w:ascii="Times New Roman" w:hAnsi="Times New Roman" w:cs="Times New Roman"/>
          <w:noProof/>
        </w:rPr>
        <w:t xml:space="preserve">, </w:t>
      </w:r>
      <w:hyperlink w:anchor="_ENREF_75" w:tooltip="Simon-Delso, 2014 #113" w:history="1">
        <w:r w:rsidR="0094303B" w:rsidRPr="0094303B">
          <w:rPr>
            <w:rFonts w:ascii="Times New Roman" w:hAnsi="Times New Roman" w:cs="Times New Roman"/>
            <w:noProof/>
          </w:rPr>
          <w:t>75</w:t>
        </w:r>
      </w:hyperlink>
      <w:r w:rsidR="00602D7A" w:rsidRPr="0094303B">
        <w:rPr>
          <w:rFonts w:ascii="Times New Roman" w:hAnsi="Times New Roman" w:cs="Times New Roman"/>
          <w:noProof/>
        </w:rPr>
        <w:t xml:space="preserve">, </w:t>
      </w:r>
      <w:hyperlink w:anchor="_ENREF_77" w:tooltip="Yoder, 2013 #187" w:history="1">
        <w:r w:rsidR="0094303B" w:rsidRPr="0094303B">
          <w:rPr>
            <w:rFonts w:ascii="Times New Roman" w:hAnsi="Times New Roman" w:cs="Times New Roman"/>
            <w:noProof/>
          </w:rPr>
          <w:t>77</w:t>
        </w:r>
      </w:hyperlink>
      <w:r w:rsidR="00602D7A" w:rsidRPr="0094303B">
        <w:rPr>
          <w:rFonts w:ascii="Times New Roman" w:hAnsi="Times New Roman" w:cs="Times New Roman"/>
          <w:noProof/>
        </w:rPr>
        <w:t xml:space="preserve">, </w:t>
      </w:r>
      <w:hyperlink w:anchor="_ENREF_80" w:tooltip="Vandame, 1998 #169" w:history="1">
        <w:r w:rsidR="0094303B" w:rsidRPr="0094303B">
          <w:rPr>
            <w:rFonts w:ascii="Times New Roman" w:hAnsi="Times New Roman" w:cs="Times New Roman"/>
            <w:noProof/>
          </w:rPr>
          <w:t>80-85</w:t>
        </w:r>
      </w:hyperlink>
      <w:r w:rsidR="00602D7A" w:rsidRPr="0094303B">
        <w:rPr>
          <w:rFonts w:ascii="Times New Roman" w:hAnsi="Times New Roman" w:cs="Times New Roman"/>
          <w:noProof/>
        </w:rPr>
        <w:t>)</w:t>
      </w:r>
      <w:r w:rsidR="00C34EA1" w:rsidRPr="0094303B">
        <w:rPr>
          <w:rFonts w:ascii="Times New Roman" w:hAnsi="Times New Roman" w:cs="Times New Roman"/>
        </w:rPr>
        <w:fldChar w:fldCharType="end"/>
      </w:r>
      <w:r w:rsidR="00C34EA1" w:rsidRPr="0094303B">
        <w:rPr>
          <w:rFonts w:ascii="Times New Roman" w:hAnsi="Times New Roman" w:cs="Times New Roman"/>
        </w:rPr>
        <w:t>, indicating a much needed reevaluation of fungicides as “bee safe”.</w:t>
      </w:r>
    </w:p>
    <w:p w14:paraId="6763EA89" w14:textId="0859FC26" w:rsidR="00DB19B5" w:rsidRPr="0094303B" w:rsidRDefault="00C34EA1" w:rsidP="0098410A">
      <w:pPr>
        <w:spacing w:line="480" w:lineRule="auto"/>
        <w:ind w:firstLine="720"/>
        <w:rPr>
          <w:rFonts w:ascii="Times New Roman" w:hAnsi="Times New Roman" w:cs="Times New Roman"/>
        </w:rPr>
      </w:pPr>
      <w:r w:rsidRPr="0094303B">
        <w:rPr>
          <w:rFonts w:ascii="Times New Roman" w:hAnsi="Times New Roman" w:cs="Times New Roman"/>
        </w:rPr>
        <w:t>Numerous insecticides contributed more than 1,000 points to HQ scores</w:t>
      </w:r>
      <w:r w:rsidR="00D40427" w:rsidRPr="0094303B">
        <w:rPr>
          <w:rFonts w:ascii="Times New Roman" w:hAnsi="Times New Roman" w:cs="Times New Roman"/>
        </w:rPr>
        <w:t xml:space="preserve"> (Table 1)</w:t>
      </w:r>
      <w:r w:rsidRPr="0094303B">
        <w:rPr>
          <w:rFonts w:ascii="Times New Roman" w:hAnsi="Times New Roman" w:cs="Times New Roman"/>
        </w:rPr>
        <w:t>, indicating that honey bees ingest more than 10% of their LD</w:t>
      </w:r>
      <w:r w:rsidRPr="0094303B">
        <w:rPr>
          <w:rFonts w:ascii="Times New Roman" w:hAnsi="Times New Roman" w:cs="Times New Roman"/>
          <w:vertAlign w:val="subscript"/>
        </w:rPr>
        <w:t>50</w:t>
      </w:r>
      <w:r w:rsidRPr="0094303B">
        <w:rPr>
          <w:rFonts w:ascii="Times New Roman" w:hAnsi="Times New Roman" w:cs="Times New Roman"/>
        </w:rPr>
        <w:t xml:space="preserve"> </w:t>
      </w:r>
      <w:r w:rsidR="00110DCA" w:rsidRPr="0094303B">
        <w:rPr>
          <w:rFonts w:ascii="Times New Roman" w:hAnsi="Times New Roman" w:cs="Times New Roman"/>
        </w:rPr>
        <w:t xml:space="preserve">from this contaminated protein source </w:t>
      </w:r>
      <w:r w:rsidRPr="0094303B">
        <w:rPr>
          <w:rFonts w:ascii="Times New Roman" w:hAnsi="Times New Roman" w:cs="Times New Roman"/>
        </w:rPr>
        <w:t xml:space="preserve">during their </w:t>
      </w:r>
      <w:r w:rsidR="008253C0" w:rsidRPr="0094303B">
        <w:rPr>
          <w:rFonts w:ascii="Times New Roman" w:hAnsi="Times New Roman" w:cs="Times New Roman"/>
        </w:rPr>
        <w:t xml:space="preserve">10 day </w:t>
      </w:r>
      <w:r w:rsidRPr="0094303B">
        <w:rPr>
          <w:rFonts w:ascii="Times New Roman" w:hAnsi="Times New Roman" w:cs="Times New Roman"/>
        </w:rPr>
        <w:t>nursing phase, when honey bees consume up to 12 mg of stored bee bread per day</w:t>
      </w:r>
      <w:r w:rsidR="00110DCA" w:rsidRPr="0094303B">
        <w:rPr>
          <w:rFonts w:ascii="Times New Roman" w:hAnsi="Times New Roman" w:cs="Times New Roman"/>
        </w:rPr>
        <w:t xml:space="preserve"> </w:t>
      </w:r>
      <w:r w:rsidR="00110DCA" w:rsidRPr="0094303B">
        <w:rPr>
          <w:rFonts w:ascii="Times New Roman" w:hAnsi="Times New Roman" w:cs="Times New Roman"/>
        </w:rPr>
        <w:fldChar w:fldCharType="begin"/>
      </w:r>
      <w:r w:rsidR="00B367A9" w:rsidRPr="0094303B">
        <w:rPr>
          <w:rFonts w:ascii="Times New Roman" w:hAnsi="Times New Roman" w:cs="Times New Roman"/>
        </w:rPr>
        <w:instrText xml:space="preserve"> ADDIN EN.CITE &lt;EndNote&gt;&lt;Cite&gt;&lt;Author&gt;Crailsheim&lt;/Author&gt;&lt;Year&gt;1992&lt;/Year&gt;&lt;RecNum&gt;280&lt;/RecNum&gt;&lt;DisplayText&gt;(32)&lt;/DisplayText&gt;&lt;record&gt;&lt;rec-number&gt;280&lt;/rec-number&gt;&lt;foreign-keys&gt;&lt;key app="EN" db-id="9aat0fwznpdftoexs9p5dsrvwt2zes5dz0p2"&gt;280&lt;/key&gt;&lt;/foreign-keys&gt;&lt;ref-type name="Journal Article"&gt;17&lt;/ref-type&gt;&lt;contributors&gt;&lt;authors&gt;&lt;author&gt;Crailsheim, K.&lt;/author&gt;&lt;author&gt;Schneider, L. H. W.&lt;/author&gt;&lt;author&gt;Hrassnigg, N.&lt;/author&gt;&lt;author&gt;Buhlmann, G.&lt;/author&gt;&lt;author&gt;Brosch, U.&lt;/author&gt;&lt;author&gt;Gmeinbauer, R.&lt;/author&gt;&lt;author&gt;Schoffmann, B.&lt;/author&gt;&lt;/authors&gt;&lt;/contributors&gt;&lt;titles&gt;&lt;title&gt;Pollen consumption and utilization in worker honeybees (Apis mellifera carnica) - dependence of individual age and function&lt;/title&gt;&lt;secondary-title&gt;Journal of Insect Physiology&lt;/secondary-title&gt;&lt;/titles&gt;&lt;periodical&gt;&lt;full-title&gt;Journal of Insect Physiology&lt;/full-title&gt;&lt;/periodical&gt;&lt;pages&gt;409-419&lt;/pages&gt;&lt;volume&gt;38&lt;/volume&gt;&lt;number&gt;6&lt;/number&gt;&lt;dates&gt;&lt;year&gt;1992&lt;/year&gt;&lt;pub-dates&gt;&lt;date&gt;Jun&lt;/date&gt;&lt;/pub-dates&gt;&lt;/dates&gt;&lt;isbn&gt;0022-1910&lt;/isbn&gt;&lt;accession-num&gt;WOS:A1992JB79700002&lt;/accession-num&gt;&lt;urls&gt;&lt;related-urls&gt;&lt;url&gt;&amp;lt;Go to ISI&amp;gt;://WOS:A1992JB79700002&lt;/url&gt;&lt;/related-urls&gt;&lt;/urls&gt;&lt;electronic-resource-num&gt;10.1016/0022-1910(92)90117-v&lt;/electronic-resource-num&gt;&lt;/record&gt;&lt;/Cite&gt;&lt;/EndNote&gt;</w:instrText>
      </w:r>
      <w:r w:rsidR="00110DCA" w:rsidRPr="0094303B">
        <w:rPr>
          <w:rFonts w:ascii="Times New Roman" w:hAnsi="Times New Roman" w:cs="Times New Roman"/>
        </w:rPr>
        <w:fldChar w:fldCharType="separate"/>
      </w:r>
      <w:r w:rsidR="00B367A9" w:rsidRPr="0094303B">
        <w:rPr>
          <w:rFonts w:ascii="Times New Roman" w:hAnsi="Times New Roman" w:cs="Times New Roman"/>
          <w:noProof/>
        </w:rPr>
        <w:t>(</w:t>
      </w:r>
      <w:hyperlink w:anchor="_ENREF_32" w:tooltip="Crailsheim, 1992 #280" w:history="1">
        <w:r w:rsidR="0094303B" w:rsidRPr="0094303B">
          <w:rPr>
            <w:rFonts w:ascii="Times New Roman" w:hAnsi="Times New Roman" w:cs="Times New Roman"/>
            <w:noProof/>
          </w:rPr>
          <w:t>32</w:t>
        </w:r>
      </w:hyperlink>
      <w:r w:rsidR="00B367A9" w:rsidRPr="0094303B">
        <w:rPr>
          <w:rFonts w:ascii="Times New Roman" w:hAnsi="Times New Roman" w:cs="Times New Roman"/>
          <w:noProof/>
        </w:rPr>
        <w:t>)</w:t>
      </w:r>
      <w:r w:rsidR="00110DCA" w:rsidRPr="0094303B">
        <w:rPr>
          <w:rFonts w:ascii="Times New Roman" w:hAnsi="Times New Roman" w:cs="Times New Roman"/>
        </w:rPr>
        <w:fldChar w:fldCharType="end"/>
      </w:r>
      <w:r w:rsidRPr="0094303B">
        <w:rPr>
          <w:rFonts w:ascii="Times New Roman" w:hAnsi="Times New Roman" w:cs="Times New Roman"/>
        </w:rPr>
        <w:t>.</w:t>
      </w:r>
      <w:r w:rsidR="00110DCA" w:rsidRPr="0094303B">
        <w:rPr>
          <w:rFonts w:ascii="Times New Roman" w:hAnsi="Times New Roman" w:cs="Times New Roman"/>
        </w:rPr>
        <w:t xml:space="preserve"> These in</w:t>
      </w:r>
      <w:r w:rsidR="009A5B1B" w:rsidRPr="0094303B">
        <w:rPr>
          <w:rFonts w:ascii="Times New Roman" w:hAnsi="Times New Roman" w:cs="Times New Roman"/>
        </w:rPr>
        <w:t xml:space="preserve">secticides </w:t>
      </w:r>
      <w:r w:rsidR="008253C0" w:rsidRPr="0094303B">
        <w:rPr>
          <w:rFonts w:ascii="Times New Roman" w:hAnsi="Times New Roman" w:cs="Times New Roman"/>
        </w:rPr>
        <w:t>in</w:t>
      </w:r>
      <w:r w:rsidR="00110DCA" w:rsidRPr="0094303B">
        <w:rPr>
          <w:rFonts w:ascii="Times New Roman" w:hAnsi="Times New Roman" w:cs="Times New Roman"/>
        </w:rPr>
        <w:t xml:space="preserve">cluded </w:t>
      </w:r>
      <w:proofErr w:type="spellStart"/>
      <w:r w:rsidR="00110DCA" w:rsidRPr="0094303B">
        <w:rPr>
          <w:rFonts w:ascii="Times New Roman" w:hAnsi="Times New Roman" w:cs="Times New Roman"/>
        </w:rPr>
        <w:t>bifenthrin</w:t>
      </w:r>
      <w:proofErr w:type="spellEnd"/>
      <w:r w:rsidR="00110DCA" w:rsidRPr="0094303B">
        <w:rPr>
          <w:rFonts w:ascii="Times New Roman" w:hAnsi="Times New Roman" w:cs="Times New Roman"/>
        </w:rPr>
        <w:t xml:space="preserve">, </w:t>
      </w:r>
      <w:proofErr w:type="spellStart"/>
      <w:r w:rsidR="00110DCA" w:rsidRPr="0094303B">
        <w:rPr>
          <w:rFonts w:ascii="Times New Roman" w:hAnsi="Times New Roman" w:cs="Times New Roman"/>
        </w:rPr>
        <w:t>carbaryl</w:t>
      </w:r>
      <w:proofErr w:type="spellEnd"/>
      <w:r w:rsidR="00110DCA" w:rsidRPr="0094303B">
        <w:rPr>
          <w:rFonts w:ascii="Times New Roman" w:hAnsi="Times New Roman" w:cs="Times New Roman"/>
        </w:rPr>
        <w:t xml:space="preserve">, </w:t>
      </w:r>
      <w:proofErr w:type="spellStart"/>
      <w:r w:rsidR="00110DCA" w:rsidRPr="0094303B">
        <w:rPr>
          <w:rFonts w:ascii="Times New Roman" w:hAnsi="Times New Roman" w:cs="Times New Roman"/>
        </w:rPr>
        <w:t>chlorpyrifos</w:t>
      </w:r>
      <w:proofErr w:type="spellEnd"/>
      <w:r w:rsidR="00110DCA" w:rsidRPr="0094303B">
        <w:rPr>
          <w:rFonts w:ascii="Times New Roman" w:hAnsi="Times New Roman" w:cs="Times New Roman"/>
        </w:rPr>
        <w:t xml:space="preserve">, </w:t>
      </w:r>
      <w:proofErr w:type="spellStart"/>
      <w:r w:rsidR="00110DCA" w:rsidRPr="0094303B">
        <w:rPr>
          <w:rFonts w:ascii="Times New Roman" w:hAnsi="Times New Roman" w:cs="Times New Roman"/>
        </w:rPr>
        <w:t>cyfluthrin</w:t>
      </w:r>
      <w:proofErr w:type="spellEnd"/>
      <w:r w:rsidR="00110DCA" w:rsidRPr="0094303B">
        <w:rPr>
          <w:rFonts w:ascii="Times New Roman" w:hAnsi="Times New Roman" w:cs="Times New Roman"/>
        </w:rPr>
        <w:t xml:space="preserve">, </w:t>
      </w:r>
      <w:proofErr w:type="spellStart"/>
      <w:r w:rsidR="00110DCA" w:rsidRPr="0094303B">
        <w:rPr>
          <w:rFonts w:ascii="Times New Roman" w:hAnsi="Times New Roman" w:cs="Times New Roman"/>
        </w:rPr>
        <w:t>fenpropathrin</w:t>
      </w:r>
      <w:proofErr w:type="spellEnd"/>
      <w:r w:rsidR="00110DCA" w:rsidRPr="0094303B">
        <w:rPr>
          <w:rFonts w:ascii="Times New Roman" w:hAnsi="Times New Roman" w:cs="Times New Roman"/>
        </w:rPr>
        <w:t xml:space="preserve">, permethrin, and </w:t>
      </w:r>
      <w:proofErr w:type="spellStart"/>
      <w:r w:rsidR="00110DCA" w:rsidRPr="0094303B">
        <w:rPr>
          <w:rFonts w:ascii="Times New Roman" w:hAnsi="Times New Roman" w:cs="Times New Roman"/>
        </w:rPr>
        <w:t>prallethrin</w:t>
      </w:r>
      <w:proofErr w:type="spellEnd"/>
      <w:r w:rsidR="00110DCA" w:rsidRPr="0094303B">
        <w:rPr>
          <w:rFonts w:ascii="Times New Roman" w:hAnsi="Times New Roman" w:cs="Times New Roman"/>
        </w:rPr>
        <w:t xml:space="preserve">. </w:t>
      </w:r>
      <w:r w:rsidR="00536FCE" w:rsidRPr="0094303B">
        <w:rPr>
          <w:rFonts w:ascii="Times New Roman" w:hAnsi="Times New Roman" w:cs="Times New Roman"/>
        </w:rPr>
        <w:t xml:space="preserve">Three of ten samples from Oregon were contaminated with high concentrations of highly toxic </w:t>
      </w:r>
      <w:proofErr w:type="spellStart"/>
      <w:r w:rsidR="00536FCE" w:rsidRPr="0094303B">
        <w:rPr>
          <w:rFonts w:ascii="Times New Roman" w:hAnsi="Times New Roman" w:cs="Times New Roman"/>
        </w:rPr>
        <w:t>prallethrin</w:t>
      </w:r>
      <w:proofErr w:type="spellEnd"/>
      <w:r w:rsidR="00536FCE" w:rsidRPr="0094303B">
        <w:rPr>
          <w:rFonts w:ascii="Times New Roman" w:hAnsi="Times New Roman" w:cs="Times New Roman"/>
        </w:rPr>
        <w:t xml:space="preserve"> (Concentration = 209-800 ppb; LD</w:t>
      </w:r>
      <w:r w:rsidR="00536FCE" w:rsidRPr="0094303B">
        <w:rPr>
          <w:rFonts w:ascii="Times New Roman" w:hAnsi="Times New Roman" w:cs="Times New Roman"/>
          <w:vertAlign w:val="subscript"/>
        </w:rPr>
        <w:t>50</w:t>
      </w:r>
      <w:r w:rsidR="00536FCE" w:rsidRPr="0094303B">
        <w:rPr>
          <w:rFonts w:ascii="Times New Roman" w:hAnsi="Times New Roman" w:cs="Times New Roman"/>
        </w:rPr>
        <w:t xml:space="preserve"> = 0.027), an insecticide used to kill wasps and approved for aerial spraying of mosquitos </w:t>
      </w:r>
      <w:r w:rsidR="00536FCE" w:rsidRPr="0094303B">
        <w:rPr>
          <w:rFonts w:ascii="Times New Roman" w:hAnsi="Times New Roman" w:cs="Times New Roman"/>
        </w:rPr>
        <w:fldChar w:fldCharType="begin"/>
      </w:r>
      <w:r w:rsidR="00602D7A" w:rsidRPr="0094303B">
        <w:rPr>
          <w:rFonts w:ascii="Times New Roman" w:hAnsi="Times New Roman" w:cs="Times New Roman"/>
        </w:rPr>
        <w:instrText xml:space="preserve"> ADDIN EN.CITE &lt;EndNote&gt;&lt;Cite&gt;&lt;Author&gt;EPA&lt;/Author&gt;&lt;Year&gt;2003&lt;/Year&gt;&lt;RecNum&gt;295&lt;/RecNum&gt;&lt;DisplayText&gt;(86)&lt;/DisplayText&gt;&lt;record&gt;&lt;rec-number&gt;295&lt;/rec-number&gt;&lt;foreign-keys&gt;&lt;key app="EN" db-id="9aat0fwznpdftoexs9p5dsrvwt2zes5dz0p2"&gt;295&lt;/key&gt;&lt;/foreign-keys&gt;&lt;ref-type name="Government Document"&gt;46&lt;/ref-type&gt;&lt;contributors&gt;&lt;authors&gt;&lt;author&gt;EPA, US&lt;/author&gt;&lt;/authors&gt;&lt;secondary-authors&gt;&lt;author&gt;United States Environmental Protection Agency, Health Effects Division&lt;/author&gt;&lt;/secondary-authors&gt;&lt;/contributors&gt;&lt;titles&gt;&lt;title&gt;Prallethrin: Human Health Risk Assessment for the Public Health Use of Mosquito Adulticides Containing Prallethrin&lt;/title&gt;&lt;/titles&gt;&lt;dates&gt;&lt;year&gt;2003&lt;/year&gt;&lt;/dates&gt;&lt;urls&gt;&lt;/urls&gt;&lt;/record&gt;&lt;/Cite&gt;&lt;/EndNote&gt;</w:instrText>
      </w:r>
      <w:r w:rsidR="00536FCE" w:rsidRPr="0094303B">
        <w:rPr>
          <w:rFonts w:ascii="Times New Roman" w:hAnsi="Times New Roman" w:cs="Times New Roman"/>
        </w:rPr>
        <w:fldChar w:fldCharType="separate"/>
      </w:r>
      <w:r w:rsidR="00602D7A" w:rsidRPr="0094303B">
        <w:rPr>
          <w:rFonts w:ascii="Times New Roman" w:hAnsi="Times New Roman" w:cs="Times New Roman"/>
          <w:noProof/>
        </w:rPr>
        <w:t>(</w:t>
      </w:r>
      <w:hyperlink w:anchor="_ENREF_86" w:tooltip="EPA, 2003 #295" w:history="1">
        <w:r w:rsidR="0094303B" w:rsidRPr="0094303B">
          <w:rPr>
            <w:rFonts w:ascii="Times New Roman" w:hAnsi="Times New Roman" w:cs="Times New Roman"/>
            <w:noProof/>
          </w:rPr>
          <w:t>86</w:t>
        </w:r>
      </w:hyperlink>
      <w:r w:rsidR="00602D7A" w:rsidRPr="0094303B">
        <w:rPr>
          <w:rFonts w:ascii="Times New Roman" w:hAnsi="Times New Roman" w:cs="Times New Roman"/>
          <w:noProof/>
        </w:rPr>
        <w:t>)</w:t>
      </w:r>
      <w:r w:rsidR="00536FCE" w:rsidRPr="0094303B">
        <w:rPr>
          <w:rFonts w:ascii="Times New Roman" w:hAnsi="Times New Roman" w:cs="Times New Roman"/>
        </w:rPr>
        <w:fldChar w:fldCharType="end"/>
      </w:r>
      <w:r w:rsidR="00536FCE" w:rsidRPr="0094303B">
        <w:rPr>
          <w:rFonts w:ascii="Times New Roman" w:hAnsi="Times New Roman" w:cs="Times New Roman"/>
        </w:rPr>
        <w:t>. An additional sample from Ohio (</w:t>
      </w:r>
      <w:r w:rsidR="002A6C74" w:rsidRPr="0094303B">
        <w:rPr>
          <w:rFonts w:ascii="Times New Roman" w:hAnsi="Times New Roman" w:cs="Times New Roman"/>
        </w:rPr>
        <w:t xml:space="preserve">132 ppb) </w:t>
      </w:r>
      <w:r w:rsidR="00536FCE" w:rsidRPr="0094303B">
        <w:rPr>
          <w:rFonts w:ascii="Times New Roman" w:hAnsi="Times New Roman" w:cs="Times New Roman"/>
        </w:rPr>
        <w:t xml:space="preserve">and two from West Virginia </w:t>
      </w:r>
      <w:r w:rsidR="002A6C74" w:rsidRPr="0094303B">
        <w:rPr>
          <w:rFonts w:ascii="Times New Roman" w:hAnsi="Times New Roman" w:cs="Times New Roman"/>
        </w:rPr>
        <w:t>(92-321 ppb)</w:t>
      </w:r>
      <w:r w:rsidR="00536FCE" w:rsidRPr="0094303B">
        <w:rPr>
          <w:rFonts w:ascii="Times New Roman" w:hAnsi="Times New Roman" w:cs="Times New Roman"/>
        </w:rPr>
        <w:t xml:space="preserve"> </w:t>
      </w:r>
      <w:r w:rsidR="002A6C74" w:rsidRPr="0094303B">
        <w:rPr>
          <w:rFonts w:ascii="Times New Roman" w:hAnsi="Times New Roman" w:cs="Times New Roman"/>
        </w:rPr>
        <w:t xml:space="preserve">had high concentrations of </w:t>
      </w:r>
      <w:proofErr w:type="spellStart"/>
      <w:r w:rsidR="002A6C74" w:rsidRPr="0094303B">
        <w:rPr>
          <w:rFonts w:ascii="Times New Roman" w:hAnsi="Times New Roman" w:cs="Times New Roman"/>
        </w:rPr>
        <w:t>prallethrin</w:t>
      </w:r>
      <w:proofErr w:type="spellEnd"/>
      <w:r w:rsidR="002A6C74" w:rsidRPr="0094303B">
        <w:rPr>
          <w:rFonts w:ascii="Times New Roman" w:hAnsi="Times New Roman" w:cs="Times New Roman"/>
        </w:rPr>
        <w:t xml:space="preserve">. Mosquito transmitted West Nile Virus continues to be an issue in all three of these states, indicating that </w:t>
      </w:r>
      <w:r w:rsidR="007F2A49" w:rsidRPr="0094303B">
        <w:rPr>
          <w:rFonts w:ascii="Times New Roman" w:hAnsi="Times New Roman" w:cs="Times New Roman"/>
        </w:rPr>
        <w:t>colonie</w:t>
      </w:r>
      <w:r w:rsidR="002A6C74" w:rsidRPr="0094303B">
        <w:rPr>
          <w:rFonts w:ascii="Times New Roman" w:hAnsi="Times New Roman" w:cs="Times New Roman"/>
        </w:rPr>
        <w:t xml:space="preserve">s may be picking up </w:t>
      </w:r>
      <w:proofErr w:type="spellStart"/>
      <w:r w:rsidR="002A6C74" w:rsidRPr="0094303B">
        <w:rPr>
          <w:rFonts w:ascii="Times New Roman" w:hAnsi="Times New Roman" w:cs="Times New Roman"/>
        </w:rPr>
        <w:t>prallethrin</w:t>
      </w:r>
      <w:proofErr w:type="spellEnd"/>
      <w:r w:rsidR="002A6C74" w:rsidRPr="0094303B">
        <w:rPr>
          <w:rFonts w:ascii="Times New Roman" w:hAnsi="Times New Roman" w:cs="Times New Roman"/>
        </w:rPr>
        <w:t xml:space="preserve"> contaminated water or subject to spray drift.  </w:t>
      </w:r>
      <w:proofErr w:type="spellStart"/>
      <w:ins w:id="829" w:author="Kathy Baylis" w:date="2016-02-02T11:47:00Z">
        <w:r w:rsidR="00AF0B7C">
          <w:rPr>
            <w:rFonts w:ascii="Times New Roman" w:hAnsi="Times New Roman" w:cs="Times New Roman"/>
          </w:rPr>
          <w:t>Insectides</w:t>
        </w:r>
        <w:proofErr w:type="spellEnd"/>
        <w:r w:rsidR="00AF0B7C">
          <w:rPr>
            <w:rFonts w:ascii="Times New Roman" w:hAnsi="Times New Roman" w:cs="Times New Roman"/>
          </w:rPr>
          <w:t xml:space="preserve"> were more likely to be detected in apiaries within 2 miles of </w:t>
        </w:r>
      </w:ins>
    </w:p>
    <w:p w14:paraId="76590476" w14:textId="78553D67" w:rsidR="00A40FFA" w:rsidRPr="0094303B" w:rsidRDefault="00A40FFA" w:rsidP="0098410A">
      <w:pPr>
        <w:spacing w:line="480" w:lineRule="auto"/>
        <w:ind w:firstLine="720"/>
        <w:rPr>
          <w:rFonts w:ascii="Times New Roman" w:hAnsi="Times New Roman" w:cs="Times New Roman"/>
        </w:rPr>
      </w:pPr>
      <w:r w:rsidRPr="0094303B">
        <w:rPr>
          <w:rFonts w:ascii="Times New Roman" w:hAnsi="Times New Roman" w:cs="Times New Roman"/>
        </w:rPr>
        <w:t xml:space="preserve">Tank mixtures of insecticides with various fungicides are common, reducing application costs and enhancing pest control. </w:t>
      </w:r>
      <w:proofErr w:type="spellStart"/>
      <w:r w:rsidRPr="0094303B">
        <w:rPr>
          <w:rFonts w:ascii="Times New Roman" w:hAnsi="Times New Roman" w:cs="Times New Roman"/>
        </w:rPr>
        <w:t>Pyrethroid</w:t>
      </w:r>
      <w:proofErr w:type="spellEnd"/>
      <w:r w:rsidRPr="0094303B">
        <w:rPr>
          <w:rFonts w:ascii="Times New Roman" w:hAnsi="Times New Roman" w:cs="Times New Roman"/>
        </w:rPr>
        <w:t xml:space="preserve"> toxicity is synergistically enhanced when combined with EBI fungicides, as both are detoxified by the cytochrome P-450 monooxygenase system </w:t>
      </w:r>
      <w:r w:rsidRPr="0094303B">
        <w:rPr>
          <w:rFonts w:ascii="Times New Roman" w:hAnsi="Times New Roman" w:cs="Times New Roman"/>
        </w:rPr>
        <w:fldChar w:fldCharType="begin">
          <w:fldData xml:space="preserve">PEVuZE5vdGU+PENpdGU+PEF1dGhvcj5QaWxsaW5nPC9BdXRob3I+PFllYXI+MTk5MzwvWWVhcj48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</w:fldData>
        </w:fldChar>
      </w:r>
      <w:r w:rsidR="00602D7A" w:rsidRPr="0094303B">
        <w:rPr>
          <w:rFonts w:ascii="Times New Roman" w:hAnsi="Times New Roman" w:cs="Times New Roman"/>
        </w:rPr>
        <w:instrText xml:space="preserve"> ADDIN EN.CITE </w:instrText>
      </w:r>
      <w:r w:rsidR="00602D7A" w:rsidRPr="0094303B">
        <w:rPr>
          <w:rFonts w:ascii="Times New Roman" w:hAnsi="Times New Roman" w:cs="Times New Roman"/>
        </w:rPr>
        <w:fldChar w:fldCharType="begin">
          <w:fldData xml:space="preserve">PEVuZE5vdGU+PENpdGU+PEF1dGhvcj5QaWxsaW5nPC9BdXRob3I+PFllYXI+MTk5MzwvWWVhcj48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</w:fldData>
        </w:fldChar>
      </w:r>
      <w:r w:rsidR="00602D7A" w:rsidRPr="0094303B">
        <w:rPr>
          <w:rFonts w:ascii="Times New Roman" w:hAnsi="Times New Roman" w:cs="Times New Roman"/>
        </w:rPr>
        <w:instrText xml:space="preserve"> ADDIN EN.CITE.DATA </w:instrText>
      </w:r>
      <w:r w:rsidR="00602D7A" w:rsidRPr="0094303B">
        <w:rPr>
          <w:rFonts w:ascii="Times New Roman" w:hAnsi="Times New Roman" w:cs="Times New Roman"/>
        </w:rPr>
      </w:r>
      <w:r w:rsidR="00602D7A" w:rsidRPr="0094303B">
        <w:rPr>
          <w:rFonts w:ascii="Times New Roman" w:hAnsi="Times New Roman" w:cs="Times New Roman"/>
        </w:rPr>
        <w:fldChar w:fldCharType="end"/>
      </w:r>
      <w:r w:rsidRPr="0094303B">
        <w:rPr>
          <w:rFonts w:ascii="Times New Roman" w:hAnsi="Times New Roman" w:cs="Times New Roman"/>
        </w:rPr>
      </w:r>
      <w:r w:rsidRPr="0094303B">
        <w:rPr>
          <w:rFonts w:ascii="Times New Roman" w:hAnsi="Times New Roman" w:cs="Times New Roman"/>
        </w:rPr>
        <w:fldChar w:fldCharType="separate"/>
      </w:r>
      <w:r w:rsidR="00602D7A" w:rsidRPr="0094303B">
        <w:rPr>
          <w:rFonts w:ascii="Times New Roman" w:hAnsi="Times New Roman" w:cs="Times New Roman"/>
          <w:noProof/>
        </w:rPr>
        <w:t>(</w:t>
      </w:r>
      <w:hyperlink w:anchor="_ENREF_16" w:tooltip="Schmuck, 2003 #202" w:history="1">
        <w:r w:rsidR="0094303B" w:rsidRPr="0094303B">
          <w:rPr>
            <w:rFonts w:ascii="Times New Roman" w:hAnsi="Times New Roman" w:cs="Times New Roman"/>
            <w:noProof/>
          </w:rPr>
          <w:t>16</w:t>
        </w:r>
      </w:hyperlink>
      <w:r w:rsidR="00602D7A" w:rsidRPr="0094303B">
        <w:rPr>
          <w:rFonts w:ascii="Times New Roman" w:hAnsi="Times New Roman" w:cs="Times New Roman"/>
          <w:noProof/>
        </w:rPr>
        <w:t xml:space="preserve">, </w:t>
      </w:r>
      <w:hyperlink w:anchor="_ENREF_65" w:tooltip="Pilling, 1993 #204" w:history="1">
        <w:r w:rsidR="0094303B" w:rsidRPr="0094303B">
          <w:rPr>
            <w:rFonts w:ascii="Times New Roman" w:hAnsi="Times New Roman" w:cs="Times New Roman"/>
            <w:noProof/>
          </w:rPr>
          <w:t>65</w:t>
        </w:r>
      </w:hyperlink>
      <w:r w:rsidR="00602D7A" w:rsidRPr="0094303B">
        <w:rPr>
          <w:rFonts w:ascii="Times New Roman" w:hAnsi="Times New Roman" w:cs="Times New Roman"/>
          <w:noProof/>
        </w:rPr>
        <w:t>)</w:t>
      </w:r>
      <w:r w:rsidRPr="0094303B">
        <w:rPr>
          <w:rFonts w:ascii="Times New Roman" w:hAnsi="Times New Roman" w:cs="Times New Roman"/>
        </w:rPr>
        <w:fldChar w:fldCharType="end"/>
      </w:r>
      <w:r w:rsidRPr="0094303B">
        <w:rPr>
          <w:rFonts w:ascii="Times New Roman" w:hAnsi="Times New Roman" w:cs="Times New Roman"/>
        </w:rPr>
        <w:t xml:space="preserve">. Specifically the </w:t>
      </w:r>
      <w:proofErr w:type="spellStart"/>
      <w:r w:rsidRPr="0094303B">
        <w:rPr>
          <w:rFonts w:ascii="Times New Roman" w:hAnsi="Times New Roman" w:cs="Times New Roman"/>
        </w:rPr>
        <w:t>pyrethroid</w:t>
      </w:r>
      <w:proofErr w:type="spellEnd"/>
      <w:r w:rsidRPr="0094303B">
        <w:rPr>
          <w:rFonts w:ascii="Times New Roman" w:hAnsi="Times New Roman" w:cs="Times New Roman"/>
        </w:rPr>
        <w:t xml:space="preserve"> </w:t>
      </w:r>
      <w:proofErr w:type="spellStart"/>
      <w:r w:rsidRPr="0094303B">
        <w:rPr>
          <w:rFonts w:ascii="Times New Roman" w:hAnsi="Times New Roman" w:cs="Times New Roman"/>
        </w:rPr>
        <w:t>cyhalthrin</w:t>
      </w:r>
      <w:proofErr w:type="spellEnd"/>
      <w:r w:rsidRPr="0094303B">
        <w:rPr>
          <w:rFonts w:ascii="Times New Roman" w:hAnsi="Times New Roman" w:cs="Times New Roman"/>
        </w:rPr>
        <w:t xml:space="preserve"> was found in combination with an EBI (DMI: SBI Class I) fungicide eight times, in 19% of all the samples contaminated with </w:t>
      </w:r>
      <w:proofErr w:type="spellStart"/>
      <w:r w:rsidRPr="0094303B">
        <w:rPr>
          <w:rFonts w:ascii="Times New Roman" w:hAnsi="Times New Roman" w:cs="Times New Roman"/>
        </w:rPr>
        <w:t>cyhalthrin</w:t>
      </w:r>
      <w:proofErr w:type="spellEnd"/>
      <w:r w:rsidRPr="0094303B">
        <w:rPr>
          <w:rFonts w:ascii="Times New Roman" w:hAnsi="Times New Roman" w:cs="Times New Roman"/>
        </w:rPr>
        <w:t xml:space="preserve"> (n = 42). </w:t>
      </w:r>
      <w:proofErr w:type="spellStart"/>
      <w:r w:rsidRPr="0094303B">
        <w:rPr>
          <w:rFonts w:ascii="Times New Roman" w:hAnsi="Times New Roman" w:cs="Times New Roman"/>
        </w:rPr>
        <w:t>Pyrethroids</w:t>
      </w:r>
      <w:proofErr w:type="spellEnd"/>
      <w:r w:rsidR="007D099D" w:rsidRPr="0094303B">
        <w:rPr>
          <w:rFonts w:ascii="Times New Roman" w:hAnsi="Times New Roman" w:cs="Times New Roman"/>
        </w:rPr>
        <w:t>, detected 123 times,</w:t>
      </w:r>
      <w:r w:rsidRPr="0094303B">
        <w:rPr>
          <w:rFonts w:ascii="Times New Roman" w:hAnsi="Times New Roman" w:cs="Times New Roman"/>
        </w:rPr>
        <w:t xml:space="preserve"> were found together with this synergistic type of fungicides </w:t>
      </w:r>
      <w:r w:rsidR="007D099D" w:rsidRPr="0094303B">
        <w:rPr>
          <w:rFonts w:ascii="Times New Roman" w:hAnsi="Times New Roman" w:cs="Times New Roman"/>
        </w:rPr>
        <w:t>11.4% of the time (n = 14), thus potential synergistic interactions should not be dismissed</w:t>
      </w:r>
      <w:r w:rsidRPr="0094303B">
        <w:rPr>
          <w:rFonts w:ascii="Times New Roman" w:hAnsi="Times New Roman" w:cs="Times New Roman"/>
        </w:rPr>
        <w:t xml:space="preserve">. </w:t>
      </w:r>
      <w:ins w:id="830" w:author="kstraynor" w:date="2015-12-10T13:07:00Z">
        <w:r w:rsidR="00D40427" w:rsidRPr="0094303B">
          <w:rPr>
            <w:rFonts w:ascii="Times New Roman" w:hAnsi="Times New Roman" w:cs="Times New Roman"/>
          </w:rPr>
          <w:t xml:space="preserve">Many pesticide combinations occur at much greater </w:t>
        </w:r>
        <w:r w:rsidR="00D40427" w:rsidRPr="0094303B">
          <w:rPr>
            <w:rFonts w:ascii="Times New Roman" w:hAnsi="Times New Roman" w:cs="Times New Roman"/>
          </w:rPr>
          <w:lastRenderedPageBreak/>
          <w:t>frequency than expected by chance (Table</w:t>
        </w:r>
      </w:ins>
      <w:ins w:id="831" w:author="Dennis vanEngelsdorp" w:date="2015-12-11T13:18:00Z">
        <w:r w:rsidR="00E56EC4" w:rsidRPr="0094303B">
          <w:rPr>
            <w:rFonts w:ascii="Times New Roman" w:hAnsi="Times New Roman" w:cs="Times New Roman"/>
          </w:rPr>
          <w:t>s 1 and</w:t>
        </w:r>
      </w:ins>
      <w:ins w:id="832" w:author="kstraynor" w:date="2015-12-10T13:07:00Z">
        <w:r w:rsidR="00D40427" w:rsidRPr="0094303B">
          <w:rPr>
            <w:rFonts w:ascii="Times New Roman" w:hAnsi="Times New Roman" w:cs="Times New Roman"/>
          </w:rPr>
          <w:t xml:space="preserve"> S2)</w:t>
        </w:r>
      </w:ins>
      <w:ins w:id="833" w:author="kstraynor" w:date="2015-12-10T13:08:00Z">
        <w:r w:rsidR="00D40427" w:rsidRPr="0094303B">
          <w:rPr>
            <w:rFonts w:ascii="Times New Roman" w:hAnsi="Times New Roman" w:cs="Times New Roman"/>
          </w:rPr>
          <w:t xml:space="preserve"> and these warrant further research to determine potential synergistic interactions and their impact on honey bee health. </w:t>
        </w:r>
      </w:ins>
    </w:p>
    <w:p w14:paraId="655C21D2" w14:textId="63094217" w:rsidR="005B4CD7" w:rsidRPr="0094303B" w:rsidRDefault="005B4CD7" w:rsidP="0098410A">
      <w:pPr>
        <w:spacing w:line="480" w:lineRule="auto"/>
        <w:ind w:firstLine="720"/>
        <w:rPr>
          <w:rFonts w:ascii="Times New Roman" w:hAnsi="Times New Roman" w:cs="Times New Roman"/>
        </w:rPr>
      </w:pPr>
      <w:r w:rsidRPr="0094303B">
        <w:rPr>
          <w:rFonts w:ascii="Times New Roman" w:hAnsi="Times New Roman" w:cs="Times New Roman"/>
        </w:rPr>
        <w:t xml:space="preserve">While pesticide contamination of bee bread was not as dire as previously reported, the high rate and toxicity of some contaminants detected still warrant concern. Bees entomb pollen, especially when contaminated with high levels of fungicides </w:t>
      </w:r>
      <w:r w:rsidRPr="0094303B">
        <w:rPr>
          <w:rFonts w:ascii="Times New Roman" w:hAnsi="Times New Roman" w:cs="Times New Roman"/>
        </w:rPr>
        <w:fldChar w:fldCharType="begin"/>
      </w:r>
      <w:r w:rsidR="00602D7A" w:rsidRPr="0094303B">
        <w:rPr>
          <w:rFonts w:ascii="Times New Roman" w:hAnsi="Times New Roman" w:cs="Times New Roman"/>
        </w:rPr>
        <w:instrText xml:space="preserve"> ADDIN EN.CITE &lt;EndNote&gt;&lt;Cite&gt;&lt;Author&gt;VanEngelsdorp&lt;/Author&gt;&lt;Year&gt;2009&lt;/Year&gt;&lt;RecNum&gt;333&lt;/RecNum&gt;&lt;DisplayText&gt;(87)&lt;/DisplayText&gt;&lt;record&gt;&lt;rec-number&gt;333&lt;/rec-number&gt;&lt;foreign-keys&gt;&lt;key app="EN" db-id="9aat0fwznpdftoexs9p5dsrvwt2zes5dz0p2"&gt;333&lt;/key&gt;&lt;/foreign-keys&gt;&lt;ref-type name="Journal Article"&gt;17&lt;/ref-type&gt;&lt;contributors&gt;&lt;authors&gt;&lt;author&gt;vanEngelsdorp, D.&lt;/author&gt;&lt;author&gt;Evans, J. D.&lt;/author&gt;&lt;author&gt;Donovall, L.&lt;/author&gt;&lt;author&gt;Mullin, C.&lt;/author&gt;&lt;author&gt;Frazier, M.&lt;/author&gt;&lt;author&gt;Frazier, J.&lt;/author&gt;&lt;author&gt;Tarpy, D. R.&lt;/author&gt;&lt;author&gt;Hayes, J.&lt;/author&gt;&lt;author&gt;Pettis, J. S.&lt;/author&gt;&lt;/authors&gt;&lt;/contributors&gt;&lt;titles&gt;&lt;title&gt;&amp;quot;Entombed Pollen&amp;quot;: A new condition in honey bee colonies associated with increased risk of colony mortality&lt;/title&gt;&lt;secondary-title&gt;Journal of Invertebrate Pathology&lt;/secondary-title&gt;&lt;/titles&gt;&lt;periodical&gt;&lt;full-title&gt;Journal of Invertebrate Pathology&lt;/full-title&gt;&lt;/periodical&gt;&lt;pages&gt;147-149&lt;/pages&gt;&lt;volume&gt;101&lt;/volume&gt;&lt;number&gt;2&lt;/number&gt;&lt;dates&gt;&lt;year&gt;2009&lt;/year&gt;&lt;pub-dates&gt;&lt;date&gt;Jun&lt;/date&gt;&lt;/pub-dates&gt;&lt;/dates&gt;&lt;isbn&gt;0022-2011&lt;/isbn&gt;&lt;accession-num&gt;WOS:000267382800012&lt;/accession-num&gt;&lt;urls&gt;&lt;related-urls&gt;&lt;url&gt;&amp;lt;Go to ISI&amp;gt;://WOS:000267382800012&lt;/url&gt;&lt;/related-urls&gt;&lt;/urls&gt;&lt;electronic-resource-num&gt;10.1016/j.jip.2009.03.008&lt;/electronic-resource-num&gt;&lt;/record&gt;&lt;/Cite&gt;&lt;/EndNote&gt;</w:instrText>
      </w:r>
      <w:r w:rsidRPr="0094303B">
        <w:rPr>
          <w:rFonts w:ascii="Times New Roman" w:hAnsi="Times New Roman" w:cs="Times New Roman"/>
        </w:rPr>
        <w:fldChar w:fldCharType="separate"/>
      </w:r>
      <w:r w:rsidR="00602D7A" w:rsidRPr="0094303B">
        <w:rPr>
          <w:rFonts w:ascii="Times New Roman" w:hAnsi="Times New Roman" w:cs="Times New Roman"/>
          <w:noProof/>
        </w:rPr>
        <w:t>(</w:t>
      </w:r>
      <w:hyperlink w:anchor="_ENREF_87" w:tooltip="vanEngelsdorp, 2009 #333" w:history="1">
        <w:r w:rsidR="0094303B" w:rsidRPr="0094303B">
          <w:rPr>
            <w:rFonts w:ascii="Times New Roman" w:hAnsi="Times New Roman" w:cs="Times New Roman"/>
            <w:noProof/>
          </w:rPr>
          <w:t>87</w:t>
        </w:r>
      </w:hyperlink>
      <w:r w:rsidR="00602D7A" w:rsidRPr="0094303B">
        <w:rPr>
          <w:rFonts w:ascii="Times New Roman" w:hAnsi="Times New Roman" w:cs="Times New Roman"/>
          <w:noProof/>
        </w:rPr>
        <w:t>)</w:t>
      </w:r>
      <w:r w:rsidRPr="0094303B">
        <w:rPr>
          <w:rFonts w:ascii="Times New Roman" w:hAnsi="Times New Roman" w:cs="Times New Roman"/>
        </w:rPr>
        <w:fldChar w:fldCharType="end"/>
      </w:r>
      <w:r w:rsidRPr="0094303B">
        <w:rPr>
          <w:rFonts w:ascii="Times New Roman" w:hAnsi="Times New Roman" w:cs="Times New Roman"/>
        </w:rPr>
        <w:t xml:space="preserve">. </w:t>
      </w:r>
      <w:r w:rsidR="006F6FC5" w:rsidRPr="0094303B">
        <w:rPr>
          <w:rFonts w:ascii="Times New Roman" w:hAnsi="Times New Roman" w:cs="Times New Roman"/>
        </w:rPr>
        <w:t xml:space="preserve">When reared under pollen-deprived conditions, bees are smaller, forage earlier, die younger, and communicate food resources poorly, even when food becomes abundant </w:t>
      </w:r>
      <w:r w:rsidR="006F6FC5" w:rsidRPr="0094303B">
        <w:rPr>
          <w:rFonts w:ascii="Times New Roman" w:hAnsi="Times New Roman" w:cs="Times New Roman"/>
        </w:rPr>
        <w:fldChar w:fldCharType="begin"/>
      </w:r>
      <w:r w:rsidR="00602D7A" w:rsidRPr="0094303B">
        <w:rPr>
          <w:rFonts w:ascii="Times New Roman" w:hAnsi="Times New Roman" w:cs="Times New Roman"/>
        </w:rPr>
        <w:instrText xml:space="preserve"> ADDIN EN.CITE &lt;EndNote&gt;&lt;Cite&gt;&lt;Author&gt;Scofield&lt;/Author&gt;&lt;Year&gt;2015&lt;/Year&gt;&lt;RecNum&gt;205&lt;/RecNum&gt;&lt;DisplayText&gt;(79)&lt;/DisplayText&gt;&lt;record&gt;&lt;rec-number&gt;205&lt;/rec-number&gt;&lt;foreign-keys&gt;&lt;key app="EN" db-id="9aat0fwznpdftoexs9p5dsrvwt2zes5dz0p2"&gt;205&lt;/key&gt;&lt;/foreign-keys&gt;&lt;ref-type name="Journal Article"&gt;17&lt;/ref-type&gt;&lt;contributors&gt;&lt;authors&gt;&lt;author&gt;Scofield, Hailey N.&lt;/author&gt;&lt;author&gt;Mattila, Heather R.&lt;/author&gt;&lt;/authors&gt;&lt;/contributors&gt;&lt;titles&gt;&lt;title&gt;Honey Bee Workers That Are Pollen Stressed as Larvae Become Poor Foragers and Waggle Dancers as Adults&lt;/title&gt;&lt;secondary-title&gt;PLoS ONE&lt;/secondary-title&gt;&lt;/titles&gt;&lt;periodical&gt;&lt;full-title&gt;PLoS ONE&lt;/full-title&gt;&lt;/periodical&gt;&lt;pages&gt;e0121731&lt;/pages&gt;&lt;volume&gt;10&lt;/volume&gt;&lt;number&gt;4&lt;/number&gt;&lt;dates&gt;&lt;year&gt;2015&lt;/year&gt;&lt;/dates&gt;&lt;publisher&gt;Public Library of Science&lt;/publisher&gt;&lt;urls&gt;&lt;related-urls&gt;&lt;url&gt;http://dx.doi.org/10.1371%2Fjournal.pone.0121731&lt;/url&gt;&lt;/related-urls&gt;&lt;/urls&gt;&lt;electronic-resource-num&gt;10.1371/journal.pone.0121731&lt;/electronic-resource-num&gt;&lt;/record&gt;&lt;/Cite&gt;&lt;/EndNote&gt;</w:instrText>
      </w:r>
      <w:r w:rsidR="006F6FC5" w:rsidRPr="0094303B">
        <w:rPr>
          <w:rFonts w:ascii="Times New Roman" w:hAnsi="Times New Roman" w:cs="Times New Roman"/>
        </w:rPr>
        <w:fldChar w:fldCharType="separate"/>
      </w:r>
      <w:r w:rsidR="00602D7A" w:rsidRPr="0094303B">
        <w:rPr>
          <w:rFonts w:ascii="Times New Roman" w:hAnsi="Times New Roman" w:cs="Times New Roman"/>
          <w:noProof/>
        </w:rPr>
        <w:t>(</w:t>
      </w:r>
      <w:hyperlink w:anchor="_ENREF_79" w:tooltip="Scofield, 2015 #205" w:history="1">
        <w:r w:rsidR="0094303B" w:rsidRPr="0094303B">
          <w:rPr>
            <w:rFonts w:ascii="Times New Roman" w:hAnsi="Times New Roman" w:cs="Times New Roman"/>
            <w:noProof/>
          </w:rPr>
          <w:t>79</w:t>
        </w:r>
      </w:hyperlink>
      <w:r w:rsidR="00602D7A" w:rsidRPr="0094303B">
        <w:rPr>
          <w:rFonts w:ascii="Times New Roman" w:hAnsi="Times New Roman" w:cs="Times New Roman"/>
          <w:noProof/>
        </w:rPr>
        <w:t>)</w:t>
      </w:r>
      <w:r w:rsidR="006F6FC5" w:rsidRPr="0094303B">
        <w:rPr>
          <w:rFonts w:ascii="Times New Roman" w:hAnsi="Times New Roman" w:cs="Times New Roman"/>
        </w:rPr>
        <w:fldChar w:fldCharType="end"/>
      </w:r>
      <w:r w:rsidR="006F6FC5" w:rsidRPr="0094303B">
        <w:rPr>
          <w:rFonts w:ascii="Times New Roman" w:hAnsi="Times New Roman" w:cs="Times New Roman"/>
        </w:rPr>
        <w:t xml:space="preserve">. Pesticides, especially fungicides may negatively impact the nutritional profile of bee bread, resulting in pollen stressed bees despite the presence of stored pollen. </w:t>
      </w:r>
    </w:p>
    <w:p w14:paraId="41C71322" w14:textId="6CC8C546" w:rsidR="006F6FC5" w:rsidRPr="0094303B" w:rsidRDefault="006F6FC5" w:rsidP="0098410A">
      <w:pPr>
        <w:spacing w:line="480" w:lineRule="auto"/>
        <w:ind w:firstLine="720"/>
        <w:rPr>
          <w:rFonts w:ascii="Times New Roman" w:hAnsi="Times New Roman" w:cs="Times New Roman"/>
        </w:rPr>
      </w:pPr>
      <w:r w:rsidRPr="0094303B">
        <w:rPr>
          <w:rFonts w:ascii="Times New Roman" w:hAnsi="Times New Roman" w:cs="Times New Roman"/>
        </w:rPr>
        <w:t xml:space="preserve">Apiaries with high </w:t>
      </w:r>
      <w:proofErr w:type="spellStart"/>
      <w:r w:rsidR="00765702" w:rsidRPr="0094303B">
        <w:rPr>
          <w:rFonts w:ascii="Times New Roman" w:hAnsi="Times New Roman" w:cs="Times New Roman"/>
          <w:i/>
        </w:rPr>
        <w:t>V</w:t>
      </w:r>
      <w:r w:rsidRPr="0094303B">
        <w:rPr>
          <w:rFonts w:ascii="Times New Roman" w:hAnsi="Times New Roman" w:cs="Times New Roman"/>
          <w:i/>
        </w:rPr>
        <w:t>arroa</w:t>
      </w:r>
      <w:proofErr w:type="spellEnd"/>
      <w:r w:rsidRPr="0094303B">
        <w:rPr>
          <w:rFonts w:ascii="Times New Roman" w:hAnsi="Times New Roman" w:cs="Times New Roman"/>
        </w:rPr>
        <w:t xml:space="preserve"> loads had significantly higher HQ scores, due predominantly to insecticide contamination, suggesting that pesticides play an important yet poorly understood role in the escalation of this parasite. It may be that colonies with high </w:t>
      </w:r>
      <w:r w:rsidR="004A2EAA" w:rsidRPr="0094303B">
        <w:rPr>
          <w:rFonts w:ascii="Times New Roman" w:hAnsi="Times New Roman" w:cs="Times New Roman"/>
        </w:rPr>
        <w:t>insecti</w:t>
      </w:r>
      <w:r w:rsidRPr="0094303B">
        <w:rPr>
          <w:rFonts w:ascii="Times New Roman" w:hAnsi="Times New Roman" w:cs="Times New Roman"/>
        </w:rPr>
        <w:t xml:space="preserve">cide loads </w:t>
      </w:r>
      <w:r w:rsidR="00235B3B" w:rsidRPr="0094303B">
        <w:rPr>
          <w:rFonts w:ascii="Times New Roman" w:hAnsi="Times New Roman" w:cs="Times New Roman"/>
        </w:rPr>
        <w:t>lose a large percentage of their worker force, concentrating the population of mites in the colony on the remaining bees</w:t>
      </w:r>
      <w:r w:rsidRPr="0094303B">
        <w:rPr>
          <w:rFonts w:ascii="Times New Roman" w:hAnsi="Times New Roman" w:cs="Times New Roman"/>
        </w:rPr>
        <w:t xml:space="preserve">.   </w:t>
      </w:r>
    </w:p>
    <w:p w14:paraId="33ACA6E3" w14:textId="04434008" w:rsidR="008253C0" w:rsidRPr="0094303B" w:rsidRDefault="008253C0" w:rsidP="0098410A">
      <w:pPr>
        <w:spacing w:line="480" w:lineRule="auto"/>
        <w:ind w:firstLine="720"/>
        <w:rPr>
          <w:rFonts w:ascii="Times New Roman" w:hAnsi="Times New Roman" w:cs="Times New Roman"/>
        </w:rPr>
      </w:pPr>
      <w:r w:rsidRPr="0094303B">
        <w:rPr>
          <w:rFonts w:ascii="Times New Roman" w:hAnsi="Times New Roman" w:cs="Times New Roman"/>
        </w:rPr>
        <w:t xml:space="preserve">Overall, while only 6% of all samples exceeded our 1,000 point HQ threshold, the trend toward greater pesticide contamination and increased pesticide residues is of concern. The HQ model described only accounts for additive effects and can’t estimate the risk from potential synergistic interactions. As such, it may be conservative </w:t>
      </w:r>
      <w:r w:rsidR="007F2A49" w:rsidRPr="0094303B">
        <w:rPr>
          <w:rFonts w:ascii="Times New Roman" w:hAnsi="Times New Roman" w:cs="Times New Roman"/>
        </w:rPr>
        <w:t xml:space="preserve">estimate </w:t>
      </w:r>
      <w:r w:rsidRPr="0094303B">
        <w:rPr>
          <w:rFonts w:ascii="Times New Roman" w:hAnsi="Times New Roman" w:cs="Times New Roman"/>
        </w:rPr>
        <w:t xml:space="preserve">of actual risks to honey bee health. </w:t>
      </w:r>
      <w:ins w:id="834" w:author="kstraynor" w:date="2015-12-21T08:56:00Z">
        <w:r w:rsidR="00F77A57">
          <w:rPr>
            <w:rFonts w:ascii="Times New Roman" w:hAnsi="Times New Roman" w:cs="Times New Roman"/>
          </w:rPr>
          <w:t>This survey had some inherent limitations due to funding constraints</w:t>
        </w:r>
      </w:ins>
      <w:ins w:id="835" w:author="kstraynor" w:date="2015-12-21T09:01:00Z">
        <w:r w:rsidR="00220237">
          <w:rPr>
            <w:rFonts w:ascii="Times New Roman" w:hAnsi="Times New Roman" w:cs="Times New Roman"/>
          </w:rPr>
          <w:t>, with samples often collected in a single state as a cluster</w:t>
        </w:r>
      </w:ins>
      <w:ins w:id="836" w:author="kstraynor" w:date="2015-12-21T08:56:00Z">
        <w:r w:rsidR="00F77A57">
          <w:rPr>
            <w:rFonts w:ascii="Times New Roman" w:hAnsi="Times New Roman" w:cs="Times New Roman"/>
          </w:rPr>
          <w:t xml:space="preserve">. The </w:t>
        </w:r>
      </w:ins>
      <w:ins w:id="837" w:author="kstraynor" w:date="2015-12-21T08:57:00Z">
        <w:r w:rsidR="00F77A57">
          <w:rPr>
            <w:rFonts w:ascii="Times New Roman" w:hAnsi="Times New Roman" w:cs="Times New Roman"/>
          </w:rPr>
          <w:t xml:space="preserve">pesticide </w:t>
        </w:r>
      </w:ins>
      <w:ins w:id="838" w:author="kstraynor" w:date="2015-12-21T08:56:00Z">
        <w:r w:rsidR="00F77A57">
          <w:rPr>
            <w:rFonts w:ascii="Times New Roman" w:hAnsi="Times New Roman" w:cs="Times New Roman"/>
          </w:rPr>
          <w:t>analysis of</w:t>
        </w:r>
      </w:ins>
      <w:ins w:id="839" w:author="kstraynor" w:date="2015-12-21T08:57:00Z">
        <w:r w:rsidR="00F77A57">
          <w:rPr>
            <w:rFonts w:ascii="Times New Roman" w:hAnsi="Times New Roman" w:cs="Times New Roman"/>
          </w:rPr>
          <w:t xml:space="preserve"> samples cost over US $220,000</w:t>
        </w:r>
      </w:ins>
      <w:ins w:id="840" w:author="kstraynor" w:date="2015-12-21T08:58:00Z">
        <w:r w:rsidR="00F77A57">
          <w:rPr>
            <w:rFonts w:ascii="Times New Roman" w:hAnsi="Times New Roman" w:cs="Times New Roman"/>
          </w:rPr>
          <w:t>, which doesn’t include costs for kit preparation, collecting, shipping, and storage</w:t>
        </w:r>
      </w:ins>
      <w:ins w:id="841" w:author="kstraynor" w:date="2015-12-21T08:57:00Z">
        <w:r w:rsidR="00F77A57">
          <w:rPr>
            <w:rFonts w:ascii="Times New Roman" w:hAnsi="Times New Roman" w:cs="Times New Roman"/>
          </w:rPr>
          <w:t xml:space="preserve">. Ideally </w:t>
        </w:r>
      </w:ins>
      <w:ins w:id="842" w:author="kstraynor" w:date="2015-12-21T08:58:00Z">
        <w:r w:rsidR="00F77A57">
          <w:rPr>
            <w:rFonts w:ascii="Times New Roman" w:hAnsi="Times New Roman" w:cs="Times New Roman"/>
          </w:rPr>
          <w:t xml:space="preserve">in a national survey </w:t>
        </w:r>
      </w:ins>
      <w:ins w:id="843" w:author="kstraynor" w:date="2015-12-21T08:57:00Z">
        <w:r w:rsidR="00F77A57">
          <w:rPr>
            <w:rFonts w:ascii="Times New Roman" w:hAnsi="Times New Roman" w:cs="Times New Roman"/>
          </w:rPr>
          <w:t>the same apiaries would be sampled at multiple times throughout the year</w:t>
        </w:r>
      </w:ins>
      <w:ins w:id="844" w:author="kstraynor" w:date="2015-12-21T08:58:00Z">
        <w:r w:rsidR="00220237">
          <w:rPr>
            <w:rFonts w:ascii="Times New Roman" w:hAnsi="Times New Roman" w:cs="Times New Roman"/>
          </w:rPr>
          <w:t xml:space="preserve"> in all states</w:t>
        </w:r>
      </w:ins>
      <w:ins w:id="845" w:author="kstraynor" w:date="2015-12-21T09:00:00Z">
        <w:r w:rsidR="00220237">
          <w:rPr>
            <w:rFonts w:ascii="Times New Roman" w:hAnsi="Times New Roman" w:cs="Times New Roman"/>
          </w:rPr>
          <w:t xml:space="preserve">, but such a study would require a budget of $3 million to measure </w:t>
        </w:r>
      </w:ins>
      <w:ins w:id="846" w:author="kstraynor" w:date="2015-12-21T08:59:00Z">
        <w:r w:rsidR="00220237">
          <w:rPr>
            <w:rFonts w:ascii="Times New Roman" w:hAnsi="Times New Roman" w:cs="Times New Roman"/>
          </w:rPr>
          <w:t>pesticide exposure and its impacts on honey bee colony health over time</w:t>
        </w:r>
      </w:ins>
      <w:ins w:id="847" w:author="kstraynor" w:date="2015-12-21T09:00:00Z">
        <w:r w:rsidR="00220237">
          <w:rPr>
            <w:rFonts w:ascii="Times New Roman" w:hAnsi="Times New Roman" w:cs="Times New Roman"/>
          </w:rPr>
          <w:t>.</w:t>
        </w:r>
      </w:ins>
      <w:ins w:id="848" w:author="kstraynor" w:date="2015-12-21T08:59:00Z">
        <w:r w:rsidR="00220237">
          <w:rPr>
            <w:rFonts w:ascii="Times New Roman" w:hAnsi="Times New Roman" w:cs="Times New Roman"/>
          </w:rPr>
          <w:t xml:space="preserve"> </w:t>
        </w:r>
      </w:ins>
      <w:ins w:id="849" w:author="kstraynor" w:date="2015-12-21T09:02:00Z">
        <w:r w:rsidR="00220237">
          <w:rPr>
            <w:rFonts w:ascii="Times New Roman" w:hAnsi="Times New Roman" w:cs="Times New Roman"/>
          </w:rPr>
          <w:t xml:space="preserve">Despite the inherent limitations of the </w:t>
        </w:r>
      </w:ins>
      <w:del w:id="850" w:author="kstraynor" w:date="2015-12-21T09:02:00Z">
        <w:r w:rsidRPr="0094303B" w:rsidDel="00220237">
          <w:rPr>
            <w:rFonts w:ascii="Times New Roman" w:hAnsi="Times New Roman" w:cs="Times New Roman"/>
          </w:rPr>
          <w:delText xml:space="preserve">The </w:delText>
        </w:r>
      </w:del>
      <w:r w:rsidRPr="0094303B">
        <w:rPr>
          <w:rFonts w:ascii="Times New Roman" w:hAnsi="Times New Roman" w:cs="Times New Roman"/>
        </w:rPr>
        <w:t>current study</w:t>
      </w:r>
      <w:ins w:id="851" w:author="kstraynor" w:date="2015-12-21T09:02:00Z">
        <w:r w:rsidR="00220237">
          <w:rPr>
            <w:rFonts w:ascii="Times New Roman" w:hAnsi="Times New Roman" w:cs="Times New Roman"/>
          </w:rPr>
          <w:t>, we</w:t>
        </w:r>
      </w:ins>
      <w:r w:rsidRPr="0094303B">
        <w:rPr>
          <w:rFonts w:ascii="Times New Roman" w:hAnsi="Times New Roman" w:cs="Times New Roman"/>
        </w:rPr>
        <w:t xml:space="preserve"> find</w:t>
      </w:r>
      <w:del w:id="852" w:author="kstraynor" w:date="2015-12-21T09:04:00Z">
        <w:r w:rsidRPr="0094303B" w:rsidDel="00850288">
          <w:rPr>
            <w:rFonts w:ascii="Times New Roman" w:hAnsi="Times New Roman" w:cs="Times New Roman"/>
          </w:rPr>
          <w:delText>s</w:delText>
        </w:r>
      </w:del>
      <w:r w:rsidRPr="0094303B">
        <w:rPr>
          <w:rFonts w:ascii="Times New Roman" w:hAnsi="Times New Roman" w:cs="Times New Roman"/>
        </w:rPr>
        <w:t xml:space="preserve"> an association between </w:t>
      </w:r>
      <w:r w:rsidR="007F2A49" w:rsidRPr="0094303B">
        <w:rPr>
          <w:rFonts w:ascii="Times New Roman" w:hAnsi="Times New Roman" w:cs="Times New Roman"/>
        </w:rPr>
        <w:t xml:space="preserve">high pesticide exposure and </w:t>
      </w:r>
      <w:r w:rsidRPr="0094303B">
        <w:rPr>
          <w:rFonts w:ascii="Times New Roman" w:hAnsi="Times New Roman" w:cs="Times New Roman"/>
        </w:rPr>
        <w:t>increased disease (chalkbrood and viral infection)</w:t>
      </w:r>
      <w:r w:rsidR="007F2A49" w:rsidRPr="0094303B">
        <w:rPr>
          <w:rFonts w:ascii="Times New Roman" w:hAnsi="Times New Roman" w:cs="Times New Roman"/>
        </w:rPr>
        <w:t xml:space="preserve"> and</w:t>
      </w:r>
      <w:r w:rsidRPr="0094303B">
        <w:rPr>
          <w:rFonts w:ascii="Times New Roman" w:hAnsi="Times New Roman" w:cs="Times New Roman"/>
        </w:rPr>
        <w:t xml:space="preserve"> elevated parasite pressure (</w:t>
      </w:r>
      <w:proofErr w:type="spellStart"/>
      <w:r w:rsidRPr="0094303B">
        <w:rPr>
          <w:rFonts w:ascii="Times New Roman" w:hAnsi="Times New Roman" w:cs="Times New Roman"/>
        </w:rPr>
        <w:t>varroa</w:t>
      </w:r>
      <w:proofErr w:type="spellEnd"/>
      <w:r w:rsidRPr="0094303B">
        <w:rPr>
          <w:rFonts w:ascii="Times New Roman" w:hAnsi="Times New Roman" w:cs="Times New Roman"/>
        </w:rPr>
        <w:t xml:space="preserve"> and </w:t>
      </w:r>
      <w:proofErr w:type="spellStart"/>
      <w:r w:rsidRPr="0094303B">
        <w:rPr>
          <w:rFonts w:ascii="Times New Roman" w:hAnsi="Times New Roman" w:cs="Times New Roman"/>
        </w:rPr>
        <w:t>nosema</w:t>
      </w:r>
      <w:proofErr w:type="spellEnd"/>
      <w:r w:rsidRPr="0094303B">
        <w:rPr>
          <w:rFonts w:ascii="Times New Roman" w:hAnsi="Times New Roman" w:cs="Times New Roman"/>
        </w:rPr>
        <w:t xml:space="preserve">), </w:t>
      </w:r>
      <w:r w:rsidR="007F2A49" w:rsidRPr="0094303B">
        <w:rPr>
          <w:rFonts w:ascii="Times New Roman" w:hAnsi="Times New Roman" w:cs="Times New Roman"/>
        </w:rPr>
        <w:t>confirm</w:t>
      </w:r>
      <w:r w:rsidRPr="0094303B">
        <w:rPr>
          <w:rFonts w:ascii="Times New Roman" w:hAnsi="Times New Roman" w:cs="Times New Roman"/>
        </w:rPr>
        <w:t xml:space="preserve">ing that multiple stress factors interact to reduce colony health. Increased focus on the potential synergistic interactions of </w:t>
      </w:r>
      <w:r w:rsidR="007F2A49" w:rsidRPr="0094303B">
        <w:rPr>
          <w:rFonts w:ascii="Times New Roman" w:hAnsi="Times New Roman" w:cs="Times New Roman"/>
        </w:rPr>
        <w:t xml:space="preserve">frequently detected </w:t>
      </w:r>
      <w:r w:rsidRPr="0094303B">
        <w:rPr>
          <w:rFonts w:ascii="Times New Roman" w:hAnsi="Times New Roman" w:cs="Times New Roman"/>
        </w:rPr>
        <w:t xml:space="preserve">pesticide combinations and pesticide/parasite/disease interactions are </w:t>
      </w:r>
      <w:r w:rsidRPr="0094303B">
        <w:rPr>
          <w:rFonts w:ascii="Times New Roman" w:hAnsi="Times New Roman" w:cs="Times New Roman"/>
        </w:rPr>
        <w:lastRenderedPageBreak/>
        <w:t xml:space="preserve">urgently needed. In light of the current results, pesticide regulations that focus </w:t>
      </w:r>
      <w:r w:rsidR="007F2A49" w:rsidRPr="0094303B">
        <w:rPr>
          <w:rFonts w:ascii="Times New Roman" w:hAnsi="Times New Roman" w:cs="Times New Roman"/>
        </w:rPr>
        <w:t xml:space="preserve">predominantly </w:t>
      </w:r>
      <w:r w:rsidRPr="0094303B">
        <w:rPr>
          <w:rFonts w:ascii="Times New Roman" w:hAnsi="Times New Roman" w:cs="Times New Roman"/>
        </w:rPr>
        <w:t xml:space="preserve">on </w:t>
      </w:r>
      <w:r w:rsidR="00435691" w:rsidRPr="0094303B">
        <w:rPr>
          <w:rFonts w:ascii="Times New Roman" w:hAnsi="Times New Roman" w:cs="Times New Roman"/>
        </w:rPr>
        <w:t xml:space="preserve">the </w:t>
      </w:r>
      <w:r w:rsidRPr="0094303B">
        <w:rPr>
          <w:rFonts w:ascii="Times New Roman" w:hAnsi="Times New Roman" w:cs="Times New Roman"/>
        </w:rPr>
        <w:t xml:space="preserve">acute toxicity of a single active ingredient may not encompass true risks to pollinator health. </w:t>
      </w:r>
    </w:p>
    <w:p w14:paraId="5AF16BEB" w14:textId="77777777" w:rsidR="002B274B" w:rsidRPr="0094303B" w:rsidRDefault="002B274B" w:rsidP="0098410A">
      <w:pPr>
        <w:autoSpaceDE w:val="0"/>
        <w:autoSpaceDN w:val="0"/>
        <w:adjustRightInd w:val="0"/>
        <w:spacing w:line="480" w:lineRule="auto"/>
        <w:rPr>
          <w:rFonts w:ascii="Times New Roman" w:hAnsi="Times New Roman" w:cs="Times New Roman"/>
          <w:sz w:val="18"/>
          <w:szCs w:val="18"/>
        </w:rPr>
      </w:pPr>
    </w:p>
    <w:p w14:paraId="1854E581" w14:textId="77777777" w:rsidR="00A46B1D" w:rsidRPr="0094303B" w:rsidRDefault="00A46B1D" w:rsidP="0098410A">
      <w:pPr>
        <w:spacing w:line="480" w:lineRule="auto"/>
        <w:rPr>
          <w:rFonts w:ascii="Times New Roman" w:hAnsi="Times New Roman" w:cs="Times New Roman"/>
        </w:rPr>
      </w:pPr>
    </w:p>
    <w:p w14:paraId="574792E2" w14:textId="77777777" w:rsidR="0094303B" w:rsidRDefault="0094303B">
      <w:pPr>
        <w:rPr>
          <w:rFonts w:ascii="Times New Roman" w:hAnsi="Times New Roman" w:cs="Times New Roman"/>
        </w:rPr>
      </w:pPr>
      <w:r>
        <w:rPr>
          <w:rFonts w:ascii="Times New Roman" w:hAnsi="Times New Roman" w:cs="Times New Roman"/>
        </w:rPr>
        <w:br w:type="page"/>
      </w:r>
    </w:p>
    <w:p w14:paraId="19426DAB" w14:textId="551665AD" w:rsidR="004A2EAA" w:rsidRPr="0094303B" w:rsidRDefault="004A2EAA" w:rsidP="00435691">
      <w:pPr>
        <w:rPr>
          <w:rFonts w:ascii="Times New Roman" w:hAnsi="Times New Roman" w:cs="Times New Roman"/>
        </w:rPr>
      </w:pPr>
      <w:r w:rsidRPr="0094303B">
        <w:rPr>
          <w:rFonts w:ascii="Times New Roman" w:hAnsi="Times New Roman" w:cs="Times New Roman"/>
        </w:rPr>
        <w:lastRenderedPageBreak/>
        <w:t>References</w:t>
      </w:r>
    </w:p>
    <w:p w14:paraId="2475EF4C" w14:textId="77777777" w:rsidR="004A2EAA" w:rsidRPr="0094303B" w:rsidRDefault="004A2EAA" w:rsidP="006F6FC5">
      <w:pPr>
        <w:ind w:left="720" w:hanging="720"/>
        <w:rPr>
          <w:rFonts w:ascii="Times New Roman" w:hAnsi="Times New Roman" w:cs="Times New Roman"/>
        </w:rPr>
      </w:pPr>
    </w:p>
    <w:p w14:paraId="1354FBA1" w14:textId="77777777" w:rsidR="0094303B" w:rsidRPr="0094303B" w:rsidRDefault="00A14079" w:rsidP="0094303B">
      <w:pPr>
        <w:ind w:left="720" w:hanging="720"/>
        <w:rPr>
          <w:rFonts w:ascii="Calibri" w:hAnsi="Calibri" w:cs="Times New Roman"/>
          <w:noProof/>
        </w:rPr>
      </w:pPr>
      <w:r w:rsidRPr="0094303B">
        <w:rPr>
          <w:rFonts w:ascii="Times New Roman" w:hAnsi="Times New Roman" w:cs="Times New Roman"/>
        </w:rPr>
        <w:fldChar w:fldCharType="begin"/>
      </w:r>
      <w:r w:rsidRPr="0094303B">
        <w:rPr>
          <w:rFonts w:ascii="Times New Roman" w:hAnsi="Times New Roman" w:cs="Times New Roman"/>
        </w:rPr>
        <w:instrText xml:space="preserve"> ADDIN EN.REFLIST </w:instrText>
      </w:r>
      <w:r w:rsidRPr="0094303B">
        <w:rPr>
          <w:rFonts w:ascii="Times New Roman" w:hAnsi="Times New Roman" w:cs="Times New Roman"/>
        </w:rPr>
        <w:fldChar w:fldCharType="separate"/>
      </w:r>
      <w:bookmarkStart w:id="853" w:name="_ENREF_1"/>
      <w:r w:rsidR="0094303B" w:rsidRPr="0094303B">
        <w:rPr>
          <w:rFonts w:ascii="Calibri" w:hAnsi="Calibri" w:cs="Times New Roman"/>
          <w:noProof/>
        </w:rPr>
        <w:t>1.</w:t>
      </w:r>
      <w:r w:rsidR="0094303B" w:rsidRPr="0094303B">
        <w:rPr>
          <w:rFonts w:ascii="Calibri" w:hAnsi="Calibri" w:cs="Times New Roman"/>
          <w:noProof/>
        </w:rPr>
        <w:tab/>
        <w:t xml:space="preserve">Anonymous (2015) Entomology: The bee-all and end-all. </w:t>
      </w:r>
      <w:r w:rsidR="0094303B" w:rsidRPr="0094303B">
        <w:rPr>
          <w:rFonts w:ascii="Calibri" w:hAnsi="Calibri" w:cs="Times New Roman"/>
          <w:i/>
          <w:noProof/>
        </w:rPr>
        <w:t>Nature</w:t>
      </w:r>
      <w:r w:rsidR="0094303B" w:rsidRPr="0094303B">
        <w:rPr>
          <w:rFonts w:ascii="Calibri" w:hAnsi="Calibri" w:cs="Times New Roman"/>
          <w:noProof/>
        </w:rPr>
        <w:t xml:space="preserve"> 521(7552):S57-S59.</w:t>
      </w:r>
      <w:bookmarkEnd w:id="853"/>
    </w:p>
    <w:p w14:paraId="224248FF" w14:textId="77777777" w:rsidR="0094303B" w:rsidRPr="0094303B" w:rsidRDefault="0094303B" w:rsidP="0094303B">
      <w:pPr>
        <w:ind w:left="720" w:hanging="720"/>
        <w:rPr>
          <w:rFonts w:ascii="Calibri" w:hAnsi="Calibri" w:cs="Times New Roman"/>
          <w:noProof/>
        </w:rPr>
      </w:pPr>
      <w:bookmarkStart w:id="854" w:name="_ENREF_2"/>
      <w:r w:rsidRPr="0094303B">
        <w:rPr>
          <w:rFonts w:ascii="Calibri" w:hAnsi="Calibri" w:cs="Times New Roman"/>
          <w:noProof/>
        </w:rPr>
        <w:t>2.</w:t>
      </w:r>
      <w:r w:rsidRPr="0094303B">
        <w:rPr>
          <w:rFonts w:ascii="Calibri" w:hAnsi="Calibri" w:cs="Times New Roman"/>
          <w:noProof/>
        </w:rPr>
        <w:tab/>
        <w:t xml:space="preserve">Goulson D, Nicholls E, Botias C, &amp; Rotheray EL (2015) Bee declines driven by combined stress from parasites, pesticides, and lack of flowers. </w:t>
      </w:r>
      <w:r w:rsidRPr="0094303B">
        <w:rPr>
          <w:rFonts w:ascii="Calibri" w:hAnsi="Calibri" w:cs="Times New Roman"/>
          <w:i/>
          <w:noProof/>
        </w:rPr>
        <w:t>Science</w:t>
      </w:r>
      <w:r w:rsidRPr="0094303B">
        <w:rPr>
          <w:rFonts w:ascii="Calibri" w:hAnsi="Calibri" w:cs="Times New Roman"/>
          <w:noProof/>
        </w:rPr>
        <w:t xml:space="preserve"> 347(6229):1435-+.</w:t>
      </w:r>
      <w:bookmarkEnd w:id="854"/>
    </w:p>
    <w:p w14:paraId="55A7F7F1" w14:textId="77777777" w:rsidR="0094303B" w:rsidRPr="0094303B" w:rsidRDefault="0094303B" w:rsidP="0094303B">
      <w:pPr>
        <w:ind w:left="720" w:hanging="720"/>
        <w:rPr>
          <w:rFonts w:ascii="Calibri" w:hAnsi="Calibri" w:cs="Times New Roman"/>
          <w:noProof/>
        </w:rPr>
      </w:pPr>
      <w:bookmarkStart w:id="855" w:name="_ENREF_3"/>
      <w:r w:rsidRPr="0094303B">
        <w:rPr>
          <w:rFonts w:ascii="Calibri" w:hAnsi="Calibri" w:cs="Times New Roman"/>
          <w:noProof/>
        </w:rPr>
        <w:t>3.</w:t>
      </w:r>
      <w:r w:rsidRPr="0094303B">
        <w:rPr>
          <w:rFonts w:ascii="Calibri" w:hAnsi="Calibri" w:cs="Times New Roman"/>
          <w:noProof/>
        </w:rPr>
        <w:tab/>
        <w:t xml:space="preserve">Sanchez-Bayo F &amp; Goka K (2014) Pesticide Residues and Bees – A Risk Assessment. </w:t>
      </w:r>
      <w:r w:rsidRPr="0094303B">
        <w:rPr>
          <w:rFonts w:ascii="Calibri" w:hAnsi="Calibri" w:cs="Times New Roman"/>
          <w:i/>
          <w:noProof/>
        </w:rPr>
        <w:t>PLoS ONE</w:t>
      </w:r>
      <w:r w:rsidRPr="0094303B">
        <w:rPr>
          <w:rFonts w:ascii="Calibri" w:hAnsi="Calibri" w:cs="Times New Roman"/>
          <w:noProof/>
        </w:rPr>
        <w:t xml:space="preserve"> 9(4):e94482.</w:t>
      </w:r>
      <w:bookmarkEnd w:id="855"/>
    </w:p>
    <w:p w14:paraId="304842D5" w14:textId="77777777" w:rsidR="0094303B" w:rsidRPr="0094303B" w:rsidRDefault="0094303B" w:rsidP="0094303B">
      <w:pPr>
        <w:ind w:left="720" w:hanging="720"/>
        <w:rPr>
          <w:rFonts w:ascii="Calibri" w:hAnsi="Calibri" w:cs="Times New Roman"/>
          <w:noProof/>
        </w:rPr>
      </w:pPr>
      <w:bookmarkStart w:id="856" w:name="_ENREF_4"/>
      <w:r w:rsidRPr="0094303B">
        <w:rPr>
          <w:rFonts w:ascii="Calibri" w:hAnsi="Calibri" w:cs="Times New Roman"/>
          <w:noProof/>
        </w:rPr>
        <w:t>4.</w:t>
      </w:r>
      <w:r w:rsidRPr="0094303B">
        <w:rPr>
          <w:rFonts w:ascii="Calibri" w:hAnsi="Calibri" w:cs="Times New Roman"/>
          <w:noProof/>
        </w:rPr>
        <w:tab/>
        <w:t xml:space="preserve">Doublet V, Labarussias M, de Miranda JR, Moritz RFA, &amp; Paxton RJ (2015) Bees under stress: sublethal doses of a neonicotinoid pesticide and pathogens interact to elevate honey bee mortality across the life cycle. </w:t>
      </w:r>
      <w:r w:rsidRPr="0094303B">
        <w:rPr>
          <w:rFonts w:ascii="Calibri" w:hAnsi="Calibri" w:cs="Times New Roman"/>
          <w:i/>
          <w:noProof/>
        </w:rPr>
        <w:t>Environmental Microbiology</w:t>
      </w:r>
      <w:r w:rsidRPr="0094303B">
        <w:rPr>
          <w:rFonts w:ascii="Calibri" w:hAnsi="Calibri" w:cs="Times New Roman"/>
          <w:noProof/>
        </w:rPr>
        <w:t xml:space="preserve"> 17(4):969-983.</w:t>
      </w:r>
      <w:bookmarkEnd w:id="856"/>
    </w:p>
    <w:p w14:paraId="1AEDA87B" w14:textId="77777777" w:rsidR="0094303B" w:rsidRPr="0094303B" w:rsidRDefault="0094303B" w:rsidP="0094303B">
      <w:pPr>
        <w:ind w:left="720" w:hanging="720"/>
        <w:rPr>
          <w:rFonts w:ascii="Calibri" w:hAnsi="Calibri" w:cs="Times New Roman"/>
          <w:noProof/>
        </w:rPr>
      </w:pPr>
      <w:bookmarkStart w:id="857" w:name="_ENREF_5"/>
      <w:r w:rsidRPr="0094303B">
        <w:rPr>
          <w:rFonts w:ascii="Calibri" w:hAnsi="Calibri" w:cs="Times New Roman"/>
          <w:noProof/>
        </w:rPr>
        <w:t>5.</w:t>
      </w:r>
      <w:r w:rsidRPr="0094303B">
        <w:rPr>
          <w:rFonts w:ascii="Calibri" w:hAnsi="Calibri" w:cs="Times New Roman"/>
          <w:noProof/>
        </w:rPr>
        <w:tab/>
        <w:t>Rundlof M</w:t>
      </w:r>
      <w:r w:rsidRPr="0094303B">
        <w:rPr>
          <w:rFonts w:ascii="Calibri" w:hAnsi="Calibri" w:cs="Times New Roman"/>
          <w:i/>
          <w:noProof/>
        </w:rPr>
        <w:t>, et al.</w:t>
      </w:r>
      <w:r w:rsidRPr="0094303B">
        <w:rPr>
          <w:rFonts w:ascii="Calibri" w:hAnsi="Calibri" w:cs="Times New Roman"/>
          <w:noProof/>
        </w:rPr>
        <w:t xml:space="preserve"> (2015) Seed coating with a neonicotinoid insecticide negatively affects wild bees. </w:t>
      </w:r>
      <w:r w:rsidRPr="0094303B">
        <w:rPr>
          <w:rFonts w:ascii="Calibri" w:hAnsi="Calibri" w:cs="Times New Roman"/>
          <w:i/>
          <w:noProof/>
        </w:rPr>
        <w:t>Nature</w:t>
      </w:r>
      <w:r w:rsidRPr="0094303B">
        <w:rPr>
          <w:rFonts w:ascii="Calibri" w:hAnsi="Calibri" w:cs="Times New Roman"/>
          <w:noProof/>
        </w:rPr>
        <w:t xml:space="preserve"> 521(7550):77-80.</w:t>
      </w:r>
      <w:bookmarkEnd w:id="857"/>
    </w:p>
    <w:p w14:paraId="750332FE" w14:textId="77777777" w:rsidR="0094303B" w:rsidRPr="0094303B" w:rsidRDefault="0094303B" w:rsidP="0094303B">
      <w:pPr>
        <w:ind w:left="720" w:hanging="720"/>
        <w:rPr>
          <w:rFonts w:ascii="Calibri" w:hAnsi="Calibri" w:cs="Times New Roman"/>
          <w:noProof/>
        </w:rPr>
      </w:pPr>
      <w:bookmarkStart w:id="858" w:name="_ENREF_6"/>
      <w:r w:rsidRPr="0094303B">
        <w:rPr>
          <w:rFonts w:ascii="Calibri" w:hAnsi="Calibri" w:cs="Times New Roman"/>
          <w:noProof/>
        </w:rPr>
        <w:t>6.</w:t>
      </w:r>
      <w:r w:rsidRPr="0094303B">
        <w:rPr>
          <w:rFonts w:ascii="Calibri" w:hAnsi="Calibri" w:cs="Times New Roman"/>
          <w:noProof/>
        </w:rPr>
        <w:tab/>
        <w:t xml:space="preserve">Bernauer OM, Gaines-Day HR, &amp; Steffan SA (2015) Colonies of Bumble Bees (Bombus impatiens) Produce Fewer Workers, Less Bee Biomass, and Have Smaller Mother Queens Following Fungicide Exposure. </w:t>
      </w:r>
      <w:r w:rsidRPr="0094303B">
        <w:rPr>
          <w:rFonts w:ascii="Calibri" w:hAnsi="Calibri" w:cs="Times New Roman"/>
          <w:i/>
          <w:noProof/>
        </w:rPr>
        <w:t>Insects</w:t>
      </w:r>
      <w:r w:rsidRPr="0094303B">
        <w:rPr>
          <w:rFonts w:ascii="Calibri" w:hAnsi="Calibri" w:cs="Times New Roman"/>
          <w:noProof/>
        </w:rPr>
        <w:t xml:space="preserve"> 6:478-488.</w:t>
      </w:r>
      <w:bookmarkEnd w:id="858"/>
    </w:p>
    <w:p w14:paraId="25241E18" w14:textId="77777777" w:rsidR="0094303B" w:rsidRPr="0094303B" w:rsidRDefault="0094303B" w:rsidP="0094303B">
      <w:pPr>
        <w:ind w:left="720" w:hanging="720"/>
        <w:rPr>
          <w:rFonts w:ascii="Calibri" w:hAnsi="Calibri" w:cs="Times New Roman"/>
          <w:noProof/>
        </w:rPr>
      </w:pPr>
      <w:bookmarkStart w:id="859" w:name="_ENREF_7"/>
      <w:r w:rsidRPr="0094303B">
        <w:rPr>
          <w:rFonts w:ascii="Calibri" w:hAnsi="Calibri" w:cs="Times New Roman"/>
          <w:noProof/>
        </w:rPr>
        <w:t>7.</w:t>
      </w:r>
      <w:r w:rsidRPr="0094303B">
        <w:rPr>
          <w:rFonts w:ascii="Calibri" w:hAnsi="Calibri" w:cs="Times New Roman"/>
          <w:noProof/>
        </w:rPr>
        <w:tab/>
        <w:t>Alaux C</w:t>
      </w:r>
      <w:r w:rsidRPr="0094303B">
        <w:rPr>
          <w:rFonts w:ascii="Calibri" w:hAnsi="Calibri" w:cs="Times New Roman"/>
          <w:i/>
          <w:noProof/>
        </w:rPr>
        <w:t>, et al.</w:t>
      </w:r>
      <w:r w:rsidRPr="0094303B">
        <w:rPr>
          <w:rFonts w:ascii="Calibri" w:hAnsi="Calibri" w:cs="Times New Roman"/>
          <w:noProof/>
        </w:rPr>
        <w:t xml:space="preserve"> (2010) Interactions between Nosema microspores and a neonicotinoid weaken honeybees (Apis mellifera). </w:t>
      </w:r>
      <w:r w:rsidRPr="0094303B">
        <w:rPr>
          <w:rFonts w:ascii="Calibri" w:hAnsi="Calibri" w:cs="Times New Roman"/>
          <w:i/>
          <w:noProof/>
        </w:rPr>
        <w:t>Environmental Microbiology</w:t>
      </w:r>
      <w:r w:rsidRPr="0094303B">
        <w:rPr>
          <w:rFonts w:ascii="Calibri" w:hAnsi="Calibri" w:cs="Times New Roman"/>
          <w:noProof/>
        </w:rPr>
        <w:t xml:space="preserve"> 12(3):774-782.</w:t>
      </w:r>
      <w:bookmarkEnd w:id="859"/>
    </w:p>
    <w:p w14:paraId="2DB01EEC" w14:textId="77777777" w:rsidR="0094303B" w:rsidRPr="0094303B" w:rsidRDefault="0094303B" w:rsidP="0094303B">
      <w:pPr>
        <w:ind w:left="720" w:hanging="720"/>
        <w:rPr>
          <w:rFonts w:ascii="Calibri" w:hAnsi="Calibri" w:cs="Times New Roman"/>
          <w:noProof/>
        </w:rPr>
      </w:pPr>
      <w:bookmarkStart w:id="860" w:name="_ENREF_8"/>
      <w:r w:rsidRPr="0094303B">
        <w:rPr>
          <w:rFonts w:ascii="Calibri" w:hAnsi="Calibri" w:cs="Times New Roman"/>
          <w:noProof/>
        </w:rPr>
        <w:t>8.</w:t>
      </w:r>
      <w:r w:rsidRPr="0094303B">
        <w:rPr>
          <w:rFonts w:ascii="Calibri" w:hAnsi="Calibri" w:cs="Times New Roman"/>
          <w:noProof/>
        </w:rPr>
        <w:tab/>
        <w:t xml:space="preserve">vanEngelsdorp D, Tarpy DR, Lengerich EJ, &amp; Pettis JS (2013) Idiopathic brood disease syndrome and queen events as precursors of colony mortality in migratory beekeeping operations in the eastern United States. </w:t>
      </w:r>
      <w:r w:rsidRPr="0094303B">
        <w:rPr>
          <w:rFonts w:ascii="Calibri" w:hAnsi="Calibri" w:cs="Times New Roman"/>
          <w:i/>
          <w:noProof/>
        </w:rPr>
        <w:t>Preventive Veterinary Medicine</w:t>
      </w:r>
      <w:r w:rsidRPr="0094303B">
        <w:rPr>
          <w:rFonts w:ascii="Calibri" w:hAnsi="Calibri" w:cs="Times New Roman"/>
          <w:noProof/>
        </w:rPr>
        <w:t xml:space="preserve"> 108(2–3):225-233.</w:t>
      </w:r>
      <w:bookmarkEnd w:id="860"/>
    </w:p>
    <w:p w14:paraId="68E59D1A" w14:textId="77777777" w:rsidR="0094303B" w:rsidRPr="0094303B" w:rsidRDefault="0094303B" w:rsidP="0094303B">
      <w:pPr>
        <w:ind w:left="720" w:hanging="720"/>
        <w:rPr>
          <w:rFonts w:ascii="Calibri" w:hAnsi="Calibri" w:cs="Times New Roman"/>
          <w:noProof/>
        </w:rPr>
      </w:pPr>
      <w:bookmarkStart w:id="861" w:name="_ENREF_9"/>
      <w:r w:rsidRPr="0094303B">
        <w:rPr>
          <w:rFonts w:ascii="Calibri" w:hAnsi="Calibri" w:cs="Times New Roman"/>
          <w:noProof/>
        </w:rPr>
        <w:t>9.</w:t>
      </w:r>
      <w:r w:rsidRPr="0094303B">
        <w:rPr>
          <w:rFonts w:ascii="Calibri" w:hAnsi="Calibri" w:cs="Times New Roman"/>
          <w:noProof/>
        </w:rPr>
        <w:tab/>
        <w:t xml:space="preserve">Francis RM, Nielsen SL, &amp; Kryger P (2013) Varroa-Virus Interaction in Collapsing Honey Bee Colonies. </w:t>
      </w:r>
      <w:r w:rsidRPr="0094303B">
        <w:rPr>
          <w:rFonts w:ascii="Calibri" w:hAnsi="Calibri" w:cs="Times New Roman"/>
          <w:i/>
          <w:noProof/>
        </w:rPr>
        <w:t>PLoS ONE</w:t>
      </w:r>
      <w:r w:rsidRPr="0094303B">
        <w:rPr>
          <w:rFonts w:ascii="Calibri" w:hAnsi="Calibri" w:cs="Times New Roman"/>
          <w:noProof/>
        </w:rPr>
        <w:t xml:space="preserve"> 8(3).</w:t>
      </w:r>
      <w:bookmarkEnd w:id="861"/>
    </w:p>
    <w:p w14:paraId="59B1C497" w14:textId="77777777" w:rsidR="0094303B" w:rsidRPr="0094303B" w:rsidRDefault="0094303B" w:rsidP="0094303B">
      <w:pPr>
        <w:ind w:left="720" w:hanging="720"/>
        <w:rPr>
          <w:rFonts w:ascii="Calibri" w:hAnsi="Calibri" w:cs="Times New Roman"/>
          <w:noProof/>
        </w:rPr>
      </w:pPr>
      <w:bookmarkStart w:id="862" w:name="_ENREF_10"/>
      <w:r w:rsidRPr="0094303B">
        <w:rPr>
          <w:rFonts w:ascii="Calibri" w:hAnsi="Calibri" w:cs="Times New Roman"/>
          <w:noProof/>
        </w:rPr>
        <w:t>10.</w:t>
      </w:r>
      <w:r w:rsidRPr="0094303B">
        <w:rPr>
          <w:rFonts w:ascii="Calibri" w:hAnsi="Calibri" w:cs="Times New Roman"/>
          <w:noProof/>
        </w:rPr>
        <w:tab/>
        <w:t xml:space="preserve">Becher MA, Osborne JL, Thorbek P, Kennedy PJ, &amp; Grimm V (2013) REVIEW: Towards a systems approach for understanding honeybee decline: a stocktaking and synthesis of existing models. </w:t>
      </w:r>
      <w:r w:rsidRPr="0094303B">
        <w:rPr>
          <w:rFonts w:ascii="Calibri" w:hAnsi="Calibri" w:cs="Times New Roman"/>
          <w:i/>
          <w:noProof/>
        </w:rPr>
        <w:t>Journal of Applied Ecology</w:t>
      </w:r>
      <w:r w:rsidRPr="0094303B">
        <w:rPr>
          <w:rFonts w:ascii="Calibri" w:hAnsi="Calibri" w:cs="Times New Roman"/>
          <w:noProof/>
        </w:rPr>
        <w:t xml:space="preserve"> 50(4):868-880.</w:t>
      </w:r>
      <w:bookmarkEnd w:id="862"/>
    </w:p>
    <w:p w14:paraId="45D1CA89" w14:textId="77777777" w:rsidR="0094303B" w:rsidRPr="0094303B" w:rsidRDefault="0094303B" w:rsidP="0094303B">
      <w:pPr>
        <w:ind w:left="720" w:hanging="720"/>
        <w:rPr>
          <w:rFonts w:ascii="Calibri" w:hAnsi="Calibri" w:cs="Times New Roman"/>
          <w:noProof/>
        </w:rPr>
      </w:pPr>
      <w:bookmarkStart w:id="863" w:name="_ENREF_11"/>
      <w:r w:rsidRPr="0094303B">
        <w:rPr>
          <w:rFonts w:ascii="Calibri" w:hAnsi="Calibri" w:cs="Times New Roman"/>
          <w:noProof/>
        </w:rPr>
        <w:t>11.</w:t>
      </w:r>
      <w:r w:rsidRPr="0094303B">
        <w:rPr>
          <w:rFonts w:ascii="Calibri" w:hAnsi="Calibri" w:cs="Times New Roman"/>
          <w:noProof/>
        </w:rPr>
        <w:tab/>
        <w:t xml:space="preserve">Bogdanov S (2006) Contaminants of bee products. </w:t>
      </w:r>
      <w:r w:rsidRPr="0094303B">
        <w:rPr>
          <w:rFonts w:ascii="Calibri" w:hAnsi="Calibri" w:cs="Times New Roman"/>
          <w:i/>
          <w:noProof/>
        </w:rPr>
        <w:t>Apidologie</w:t>
      </w:r>
      <w:r w:rsidRPr="0094303B">
        <w:rPr>
          <w:rFonts w:ascii="Calibri" w:hAnsi="Calibri" w:cs="Times New Roman"/>
          <w:noProof/>
        </w:rPr>
        <w:t xml:space="preserve"> 37(1):1-18.</w:t>
      </w:r>
      <w:bookmarkEnd w:id="863"/>
    </w:p>
    <w:p w14:paraId="557E1E17" w14:textId="77777777" w:rsidR="0094303B" w:rsidRPr="0094303B" w:rsidRDefault="0094303B" w:rsidP="0094303B">
      <w:pPr>
        <w:ind w:left="720" w:hanging="720"/>
        <w:rPr>
          <w:rFonts w:ascii="Calibri" w:hAnsi="Calibri" w:cs="Times New Roman"/>
          <w:noProof/>
        </w:rPr>
      </w:pPr>
      <w:bookmarkStart w:id="864" w:name="_ENREF_12"/>
      <w:r w:rsidRPr="0094303B">
        <w:rPr>
          <w:rFonts w:ascii="Calibri" w:hAnsi="Calibri" w:cs="Times New Roman"/>
          <w:noProof/>
        </w:rPr>
        <w:t>12.</w:t>
      </w:r>
      <w:r w:rsidRPr="0094303B">
        <w:rPr>
          <w:rFonts w:ascii="Calibri" w:hAnsi="Calibri" w:cs="Times New Roman"/>
          <w:noProof/>
        </w:rPr>
        <w:tab/>
        <w:t xml:space="preserve">Johnson RM, Ellis MD, Mullin CA, &amp; Frazier M (2010) Pesticides and honey bee toxicity - USA. </w:t>
      </w:r>
      <w:r w:rsidRPr="0094303B">
        <w:rPr>
          <w:rFonts w:ascii="Calibri" w:hAnsi="Calibri" w:cs="Times New Roman"/>
          <w:i/>
          <w:noProof/>
        </w:rPr>
        <w:t>Apidologie</w:t>
      </w:r>
      <w:r w:rsidRPr="0094303B">
        <w:rPr>
          <w:rFonts w:ascii="Calibri" w:hAnsi="Calibri" w:cs="Times New Roman"/>
          <w:noProof/>
        </w:rPr>
        <w:t xml:space="preserve"> 41(3):312-331.</w:t>
      </w:r>
      <w:bookmarkEnd w:id="864"/>
    </w:p>
    <w:p w14:paraId="1693F62A" w14:textId="77777777" w:rsidR="0094303B" w:rsidRPr="0094303B" w:rsidRDefault="0094303B" w:rsidP="0094303B">
      <w:pPr>
        <w:ind w:left="720" w:hanging="720"/>
        <w:rPr>
          <w:rFonts w:ascii="Calibri" w:hAnsi="Calibri" w:cs="Times New Roman"/>
          <w:noProof/>
        </w:rPr>
      </w:pPr>
      <w:bookmarkStart w:id="865" w:name="_ENREF_13"/>
      <w:r w:rsidRPr="0094303B">
        <w:rPr>
          <w:rFonts w:ascii="Calibri" w:hAnsi="Calibri" w:cs="Times New Roman"/>
          <w:noProof/>
        </w:rPr>
        <w:t>13.</w:t>
      </w:r>
      <w:r w:rsidRPr="0094303B">
        <w:rPr>
          <w:rFonts w:ascii="Calibri" w:hAnsi="Calibri" w:cs="Times New Roman"/>
          <w:noProof/>
        </w:rPr>
        <w:tab/>
        <w:t>Mullin CA</w:t>
      </w:r>
      <w:r w:rsidRPr="0094303B">
        <w:rPr>
          <w:rFonts w:ascii="Calibri" w:hAnsi="Calibri" w:cs="Times New Roman"/>
          <w:i/>
          <w:noProof/>
        </w:rPr>
        <w:t>, et al.</w:t>
      </w:r>
      <w:r w:rsidRPr="0094303B">
        <w:rPr>
          <w:rFonts w:ascii="Calibri" w:hAnsi="Calibri" w:cs="Times New Roman"/>
          <w:noProof/>
        </w:rPr>
        <w:t xml:space="preserve"> (2010) High Levels of Miticides and Agrochemicals in North American Apiaries: Implications for Honey Bee Health. </w:t>
      </w:r>
      <w:r w:rsidRPr="0094303B">
        <w:rPr>
          <w:rFonts w:ascii="Calibri" w:hAnsi="Calibri" w:cs="Times New Roman"/>
          <w:i/>
          <w:noProof/>
        </w:rPr>
        <w:t>PLoS ONE</w:t>
      </w:r>
      <w:r w:rsidRPr="0094303B">
        <w:rPr>
          <w:rFonts w:ascii="Calibri" w:hAnsi="Calibri" w:cs="Times New Roman"/>
          <w:noProof/>
        </w:rPr>
        <w:t xml:space="preserve"> 5(3).</w:t>
      </w:r>
      <w:bookmarkEnd w:id="865"/>
    </w:p>
    <w:p w14:paraId="43092FEB" w14:textId="77777777" w:rsidR="0094303B" w:rsidRPr="0094303B" w:rsidRDefault="0094303B" w:rsidP="0094303B">
      <w:pPr>
        <w:ind w:left="720" w:hanging="720"/>
        <w:rPr>
          <w:rFonts w:ascii="Calibri" w:hAnsi="Calibri" w:cs="Times New Roman"/>
          <w:noProof/>
        </w:rPr>
      </w:pPr>
      <w:bookmarkStart w:id="866" w:name="_ENREF_14"/>
      <w:r w:rsidRPr="0094303B">
        <w:rPr>
          <w:rFonts w:ascii="Calibri" w:hAnsi="Calibri" w:cs="Times New Roman"/>
          <w:noProof/>
        </w:rPr>
        <w:t>14.</w:t>
      </w:r>
      <w:r w:rsidRPr="0094303B">
        <w:rPr>
          <w:rFonts w:ascii="Calibri" w:hAnsi="Calibri" w:cs="Times New Roman"/>
          <w:noProof/>
        </w:rPr>
        <w:tab/>
        <w:t xml:space="preserve">Johnson RM, Dahlgren L, Siegfried BD, &amp; Ellis MD (2013) Acaricide, Fungicide and Drug Interactions in Honey Bees (Apis mellifera). </w:t>
      </w:r>
      <w:r w:rsidRPr="0094303B">
        <w:rPr>
          <w:rFonts w:ascii="Calibri" w:hAnsi="Calibri" w:cs="Times New Roman"/>
          <w:i/>
          <w:noProof/>
        </w:rPr>
        <w:t>PLoS ONE</w:t>
      </w:r>
      <w:r w:rsidRPr="0094303B">
        <w:rPr>
          <w:rFonts w:ascii="Calibri" w:hAnsi="Calibri" w:cs="Times New Roman"/>
          <w:noProof/>
        </w:rPr>
        <w:t xml:space="preserve"> 8(1).</w:t>
      </w:r>
      <w:bookmarkEnd w:id="866"/>
    </w:p>
    <w:p w14:paraId="478FF535" w14:textId="77777777" w:rsidR="0094303B" w:rsidRPr="0094303B" w:rsidRDefault="0094303B" w:rsidP="0094303B">
      <w:pPr>
        <w:ind w:left="720" w:hanging="720"/>
        <w:rPr>
          <w:rFonts w:ascii="Calibri" w:hAnsi="Calibri" w:cs="Times New Roman"/>
          <w:noProof/>
        </w:rPr>
      </w:pPr>
      <w:bookmarkStart w:id="867" w:name="_ENREF_15"/>
      <w:r w:rsidRPr="0094303B">
        <w:rPr>
          <w:rFonts w:ascii="Calibri" w:hAnsi="Calibri" w:cs="Times New Roman"/>
          <w:noProof/>
        </w:rPr>
        <w:t>15.</w:t>
      </w:r>
      <w:r w:rsidRPr="0094303B">
        <w:rPr>
          <w:rFonts w:ascii="Calibri" w:hAnsi="Calibri" w:cs="Times New Roman"/>
          <w:noProof/>
        </w:rPr>
        <w:tab/>
        <w:t xml:space="preserve">Thompson H &amp; Wilkins S (2003) Assessment of the synergy and repellency of pyrethroid/fungicide mixtures. </w:t>
      </w:r>
      <w:r w:rsidRPr="0094303B">
        <w:rPr>
          <w:rFonts w:ascii="Calibri" w:hAnsi="Calibri" w:cs="Times New Roman"/>
          <w:i/>
          <w:noProof/>
        </w:rPr>
        <w:t>Bulletin of Insectology</w:t>
      </w:r>
      <w:r w:rsidRPr="0094303B">
        <w:rPr>
          <w:rFonts w:ascii="Calibri" w:hAnsi="Calibri" w:cs="Times New Roman"/>
          <w:noProof/>
        </w:rPr>
        <w:t xml:space="preserve"> 56(1):131-134.</w:t>
      </w:r>
      <w:bookmarkEnd w:id="867"/>
    </w:p>
    <w:p w14:paraId="7CE7BA70" w14:textId="77777777" w:rsidR="0094303B" w:rsidRPr="0094303B" w:rsidRDefault="0094303B" w:rsidP="0094303B">
      <w:pPr>
        <w:ind w:left="720" w:hanging="720"/>
        <w:rPr>
          <w:rFonts w:ascii="Calibri" w:hAnsi="Calibri" w:cs="Times New Roman"/>
          <w:noProof/>
        </w:rPr>
      </w:pPr>
      <w:bookmarkStart w:id="868" w:name="_ENREF_16"/>
      <w:r w:rsidRPr="0094303B">
        <w:rPr>
          <w:rFonts w:ascii="Calibri" w:hAnsi="Calibri" w:cs="Times New Roman"/>
          <w:noProof/>
        </w:rPr>
        <w:t>16.</w:t>
      </w:r>
      <w:r w:rsidRPr="0094303B">
        <w:rPr>
          <w:rFonts w:ascii="Calibri" w:hAnsi="Calibri" w:cs="Times New Roman"/>
          <w:noProof/>
        </w:rPr>
        <w:tab/>
        <w:t xml:space="preserve">Schmuck R, Stadler T, &amp; Schmidt HW (2003) Field relevance of a synergistic effect observed in the laboratory between an EBI fungicide and a chloronicotinyl insecticide in the honeybee (Apis mellifera L, Hymenoptera). </w:t>
      </w:r>
      <w:r w:rsidRPr="0094303B">
        <w:rPr>
          <w:rFonts w:ascii="Calibri" w:hAnsi="Calibri" w:cs="Times New Roman"/>
          <w:i/>
          <w:noProof/>
        </w:rPr>
        <w:t>Pest Management Science</w:t>
      </w:r>
      <w:r w:rsidRPr="0094303B">
        <w:rPr>
          <w:rFonts w:ascii="Calibri" w:hAnsi="Calibri" w:cs="Times New Roman"/>
          <w:noProof/>
        </w:rPr>
        <w:t xml:space="preserve"> 59(3):279-286.</w:t>
      </w:r>
      <w:bookmarkEnd w:id="868"/>
    </w:p>
    <w:p w14:paraId="263119DE" w14:textId="77777777" w:rsidR="0094303B" w:rsidRPr="0094303B" w:rsidRDefault="0094303B" w:rsidP="0094303B">
      <w:pPr>
        <w:ind w:left="720" w:hanging="720"/>
        <w:rPr>
          <w:rFonts w:ascii="Calibri" w:hAnsi="Calibri" w:cs="Times New Roman"/>
          <w:noProof/>
        </w:rPr>
      </w:pPr>
      <w:bookmarkStart w:id="869" w:name="_ENREF_17"/>
      <w:r w:rsidRPr="0094303B">
        <w:rPr>
          <w:rFonts w:ascii="Calibri" w:hAnsi="Calibri" w:cs="Times New Roman"/>
          <w:noProof/>
        </w:rPr>
        <w:t>17.</w:t>
      </w:r>
      <w:r w:rsidRPr="0094303B">
        <w:rPr>
          <w:rFonts w:ascii="Calibri" w:hAnsi="Calibri" w:cs="Times New Roman"/>
          <w:noProof/>
        </w:rPr>
        <w:tab/>
        <w:t>Vidau C</w:t>
      </w:r>
      <w:r w:rsidRPr="0094303B">
        <w:rPr>
          <w:rFonts w:ascii="Calibri" w:hAnsi="Calibri" w:cs="Times New Roman"/>
          <w:i/>
          <w:noProof/>
        </w:rPr>
        <w:t>, et al.</w:t>
      </w:r>
      <w:r w:rsidRPr="0094303B">
        <w:rPr>
          <w:rFonts w:ascii="Calibri" w:hAnsi="Calibri" w:cs="Times New Roman"/>
          <w:noProof/>
        </w:rPr>
        <w:t xml:space="preserve"> (2011) Exposure to Sublethal Doses of Fipronil and Thiacloprid Highly Increases Mortality of Honeybees Previously Infected by Nosema ceranae. </w:t>
      </w:r>
      <w:r w:rsidRPr="0094303B">
        <w:rPr>
          <w:rFonts w:ascii="Calibri" w:hAnsi="Calibri" w:cs="Times New Roman"/>
          <w:i/>
          <w:noProof/>
        </w:rPr>
        <w:t>PLoS ONE</w:t>
      </w:r>
      <w:r w:rsidRPr="0094303B">
        <w:rPr>
          <w:rFonts w:ascii="Calibri" w:hAnsi="Calibri" w:cs="Times New Roman"/>
          <w:noProof/>
        </w:rPr>
        <w:t xml:space="preserve"> 6(6).</w:t>
      </w:r>
      <w:bookmarkEnd w:id="869"/>
    </w:p>
    <w:p w14:paraId="34CF25AC" w14:textId="77777777" w:rsidR="0094303B" w:rsidRPr="0094303B" w:rsidRDefault="0094303B" w:rsidP="0094303B">
      <w:pPr>
        <w:ind w:left="720" w:hanging="720"/>
        <w:rPr>
          <w:rFonts w:ascii="Calibri" w:hAnsi="Calibri" w:cs="Times New Roman"/>
          <w:noProof/>
        </w:rPr>
      </w:pPr>
      <w:bookmarkStart w:id="870" w:name="_ENREF_18"/>
      <w:r w:rsidRPr="0094303B">
        <w:rPr>
          <w:rFonts w:ascii="Calibri" w:hAnsi="Calibri" w:cs="Times New Roman"/>
          <w:noProof/>
        </w:rPr>
        <w:t>18.</w:t>
      </w:r>
      <w:r w:rsidRPr="0094303B">
        <w:rPr>
          <w:rFonts w:ascii="Calibri" w:hAnsi="Calibri" w:cs="Times New Roman"/>
          <w:noProof/>
        </w:rPr>
        <w:tab/>
        <w:t xml:space="preserve">Gallai N, Salles J-M, Settele J, &amp; Vaissiere BE (2009) Economic valuation of the vulnerability of world agriculture confronted with pollinator decline. </w:t>
      </w:r>
      <w:r w:rsidRPr="0094303B">
        <w:rPr>
          <w:rFonts w:ascii="Calibri" w:hAnsi="Calibri" w:cs="Times New Roman"/>
          <w:i/>
          <w:noProof/>
        </w:rPr>
        <w:t>Ecological Economics</w:t>
      </w:r>
      <w:r w:rsidRPr="0094303B">
        <w:rPr>
          <w:rFonts w:ascii="Calibri" w:hAnsi="Calibri" w:cs="Times New Roman"/>
          <w:noProof/>
        </w:rPr>
        <w:t xml:space="preserve"> 68(3):810-821.</w:t>
      </w:r>
      <w:bookmarkEnd w:id="870"/>
    </w:p>
    <w:p w14:paraId="07BD3892" w14:textId="77777777" w:rsidR="0094303B" w:rsidRPr="0094303B" w:rsidRDefault="0094303B" w:rsidP="0094303B">
      <w:pPr>
        <w:ind w:left="720" w:hanging="720"/>
        <w:rPr>
          <w:rFonts w:ascii="Calibri" w:hAnsi="Calibri" w:cs="Times New Roman"/>
          <w:noProof/>
        </w:rPr>
      </w:pPr>
      <w:bookmarkStart w:id="871" w:name="_ENREF_19"/>
      <w:r w:rsidRPr="0094303B">
        <w:rPr>
          <w:rFonts w:ascii="Calibri" w:hAnsi="Calibri" w:cs="Times New Roman"/>
          <w:noProof/>
        </w:rPr>
        <w:t>19.</w:t>
      </w:r>
      <w:r w:rsidRPr="0094303B">
        <w:rPr>
          <w:rFonts w:ascii="Calibri" w:hAnsi="Calibri" w:cs="Times New Roman"/>
          <w:noProof/>
        </w:rPr>
        <w:tab/>
        <w:t xml:space="preserve">Calderone NW (2012) Insect Pollinated Crops, Insect Pollinators and US Agriculture: Trend Analysis of Aggregate Data for the Period 1992–2009. </w:t>
      </w:r>
      <w:r w:rsidRPr="0094303B">
        <w:rPr>
          <w:rFonts w:ascii="Calibri" w:hAnsi="Calibri" w:cs="Times New Roman"/>
          <w:i/>
          <w:noProof/>
        </w:rPr>
        <w:t>PLoS ONE</w:t>
      </w:r>
      <w:r w:rsidRPr="0094303B">
        <w:rPr>
          <w:rFonts w:ascii="Calibri" w:hAnsi="Calibri" w:cs="Times New Roman"/>
          <w:noProof/>
        </w:rPr>
        <w:t xml:space="preserve"> 7(5):e37235.</w:t>
      </w:r>
      <w:bookmarkEnd w:id="871"/>
    </w:p>
    <w:p w14:paraId="56461C1E" w14:textId="77777777" w:rsidR="0094303B" w:rsidRPr="0094303B" w:rsidRDefault="0094303B" w:rsidP="0094303B">
      <w:pPr>
        <w:ind w:left="720" w:hanging="720"/>
        <w:rPr>
          <w:rFonts w:ascii="Calibri" w:hAnsi="Calibri" w:cs="Times New Roman"/>
          <w:noProof/>
        </w:rPr>
      </w:pPr>
      <w:bookmarkStart w:id="872" w:name="_ENREF_20"/>
      <w:r w:rsidRPr="0094303B">
        <w:rPr>
          <w:rFonts w:ascii="Calibri" w:hAnsi="Calibri" w:cs="Times New Roman"/>
          <w:noProof/>
        </w:rPr>
        <w:t>20.</w:t>
      </w:r>
      <w:r w:rsidRPr="0094303B">
        <w:rPr>
          <w:rFonts w:ascii="Calibri" w:hAnsi="Calibri" w:cs="Times New Roman"/>
          <w:noProof/>
        </w:rPr>
        <w:tab/>
        <w:t xml:space="preserve">Vanengelsdorp D, Underwood R, Caron D, &amp; Hayes J (2007) An estimate of managed colony losses in the winter of 2006-2007: A report commissioned by the apiary inspectors of America. </w:t>
      </w:r>
      <w:r w:rsidRPr="0094303B">
        <w:rPr>
          <w:rFonts w:ascii="Calibri" w:hAnsi="Calibri" w:cs="Times New Roman"/>
          <w:i/>
          <w:noProof/>
        </w:rPr>
        <w:t>American Bee Journal</w:t>
      </w:r>
      <w:r w:rsidRPr="0094303B">
        <w:rPr>
          <w:rFonts w:ascii="Calibri" w:hAnsi="Calibri" w:cs="Times New Roman"/>
          <w:noProof/>
        </w:rPr>
        <w:t xml:space="preserve"> 147(7):599-603.</w:t>
      </w:r>
      <w:bookmarkEnd w:id="872"/>
    </w:p>
    <w:p w14:paraId="050CB56D" w14:textId="77777777" w:rsidR="0094303B" w:rsidRPr="0094303B" w:rsidRDefault="0094303B" w:rsidP="0094303B">
      <w:pPr>
        <w:ind w:left="720" w:hanging="720"/>
        <w:rPr>
          <w:rFonts w:ascii="Calibri" w:hAnsi="Calibri" w:cs="Times New Roman"/>
          <w:noProof/>
        </w:rPr>
      </w:pPr>
      <w:bookmarkStart w:id="873" w:name="_ENREF_21"/>
      <w:r w:rsidRPr="0094303B">
        <w:rPr>
          <w:rFonts w:ascii="Calibri" w:hAnsi="Calibri" w:cs="Times New Roman"/>
          <w:noProof/>
        </w:rPr>
        <w:t>21.</w:t>
      </w:r>
      <w:r w:rsidRPr="0094303B">
        <w:rPr>
          <w:rFonts w:ascii="Calibri" w:hAnsi="Calibri" w:cs="Times New Roman"/>
          <w:noProof/>
        </w:rPr>
        <w:tab/>
        <w:t xml:space="preserve">vanEngelsdorp D, Hayes J, Underwood RM, &amp; Pettis JS (2010) A survey of honey bee colony losses in the United States, fall 2008 to spring 2009. </w:t>
      </w:r>
      <w:r w:rsidRPr="0094303B">
        <w:rPr>
          <w:rFonts w:ascii="Calibri" w:hAnsi="Calibri" w:cs="Times New Roman"/>
          <w:i/>
          <w:noProof/>
        </w:rPr>
        <w:t>Journal of Apicultural Research</w:t>
      </w:r>
      <w:r w:rsidRPr="0094303B">
        <w:rPr>
          <w:rFonts w:ascii="Calibri" w:hAnsi="Calibri" w:cs="Times New Roman"/>
          <w:noProof/>
        </w:rPr>
        <w:t xml:space="preserve"> 49(1):7-14.</w:t>
      </w:r>
      <w:bookmarkEnd w:id="873"/>
    </w:p>
    <w:p w14:paraId="2916DADC" w14:textId="77777777" w:rsidR="0094303B" w:rsidRPr="0094303B" w:rsidRDefault="0094303B" w:rsidP="0094303B">
      <w:pPr>
        <w:ind w:left="720" w:hanging="720"/>
        <w:rPr>
          <w:rFonts w:ascii="Calibri" w:hAnsi="Calibri" w:cs="Times New Roman"/>
          <w:noProof/>
        </w:rPr>
      </w:pPr>
      <w:bookmarkStart w:id="874" w:name="_ENREF_22"/>
      <w:r w:rsidRPr="0094303B">
        <w:rPr>
          <w:rFonts w:ascii="Calibri" w:hAnsi="Calibri" w:cs="Times New Roman"/>
          <w:noProof/>
        </w:rPr>
        <w:lastRenderedPageBreak/>
        <w:t>22.</w:t>
      </w:r>
      <w:r w:rsidRPr="0094303B">
        <w:rPr>
          <w:rFonts w:ascii="Calibri" w:hAnsi="Calibri" w:cs="Times New Roman"/>
          <w:noProof/>
        </w:rPr>
        <w:tab/>
        <w:t xml:space="preserve">vanEngelsdorp D, Hayes J, Underwood RM, Caron D, &amp; Pettis J (2011) A survey of managed honey bee colony losses in the USA, fall 2009 to winter 2010. </w:t>
      </w:r>
      <w:r w:rsidRPr="0094303B">
        <w:rPr>
          <w:rFonts w:ascii="Calibri" w:hAnsi="Calibri" w:cs="Times New Roman"/>
          <w:i/>
          <w:noProof/>
        </w:rPr>
        <w:t>Journal of Apicultural Research</w:t>
      </w:r>
      <w:r w:rsidRPr="0094303B">
        <w:rPr>
          <w:rFonts w:ascii="Calibri" w:hAnsi="Calibri" w:cs="Times New Roman"/>
          <w:noProof/>
        </w:rPr>
        <w:t xml:space="preserve"> 50(1):1-10.</w:t>
      </w:r>
      <w:bookmarkEnd w:id="874"/>
    </w:p>
    <w:p w14:paraId="79522ED5" w14:textId="77777777" w:rsidR="0094303B" w:rsidRPr="0094303B" w:rsidRDefault="0094303B" w:rsidP="0094303B">
      <w:pPr>
        <w:ind w:left="720" w:hanging="720"/>
        <w:rPr>
          <w:rFonts w:ascii="Calibri" w:hAnsi="Calibri" w:cs="Times New Roman"/>
          <w:noProof/>
        </w:rPr>
      </w:pPr>
      <w:bookmarkStart w:id="875" w:name="_ENREF_23"/>
      <w:r w:rsidRPr="0094303B">
        <w:rPr>
          <w:rFonts w:ascii="Calibri" w:hAnsi="Calibri" w:cs="Times New Roman"/>
          <w:noProof/>
        </w:rPr>
        <w:t>23.</w:t>
      </w:r>
      <w:r w:rsidRPr="0094303B">
        <w:rPr>
          <w:rFonts w:ascii="Calibri" w:hAnsi="Calibri" w:cs="Times New Roman"/>
          <w:noProof/>
        </w:rPr>
        <w:tab/>
        <w:t>vanEngelsdorp D</w:t>
      </w:r>
      <w:r w:rsidRPr="0094303B">
        <w:rPr>
          <w:rFonts w:ascii="Calibri" w:hAnsi="Calibri" w:cs="Times New Roman"/>
          <w:i/>
          <w:noProof/>
        </w:rPr>
        <w:t>, et al.</w:t>
      </w:r>
      <w:r w:rsidRPr="0094303B">
        <w:rPr>
          <w:rFonts w:ascii="Calibri" w:hAnsi="Calibri" w:cs="Times New Roman"/>
          <w:noProof/>
        </w:rPr>
        <w:t xml:space="preserve"> (2012) A national survey of managed honey bee 2010-11 winter colony losses in the USA: results from the Bee Informed Partnership. </w:t>
      </w:r>
      <w:r w:rsidRPr="0094303B">
        <w:rPr>
          <w:rFonts w:ascii="Calibri" w:hAnsi="Calibri" w:cs="Times New Roman"/>
          <w:i/>
          <w:noProof/>
        </w:rPr>
        <w:t>J. Apic. Res.</w:t>
      </w:r>
      <w:r w:rsidRPr="0094303B">
        <w:rPr>
          <w:rFonts w:ascii="Calibri" w:hAnsi="Calibri" w:cs="Times New Roman"/>
          <w:noProof/>
        </w:rPr>
        <w:t xml:space="preserve"> 51(1):115-124.</w:t>
      </w:r>
      <w:bookmarkEnd w:id="875"/>
    </w:p>
    <w:p w14:paraId="1F0478A2" w14:textId="77777777" w:rsidR="0094303B" w:rsidRPr="0094303B" w:rsidRDefault="0094303B" w:rsidP="0094303B">
      <w:pPr>
        <w:ind w:left="720" w:hanging="720"/>
        <w:rPr>
          <w:rFonts w:ascii="Calibri" w:hAnsi="Calibri" w:cs="Times New Roman"/>
          <w:noProof/>
        </w:rPr>
      </w:pPr>
      <w:bookmarkStart w:id="876" w:name="_ENREF_24"/>
      <w:r w:rsidRPr="0094303B">
        <w:rPr>
          <w:rFonts w:ascii="Calibri" w:hAnsi="Calibri" w:cs="Times New Roman"/>
          <w:noProof/>
        </w:rPr>
        <w:t>24.</w:t>
      </w:r>
      <w:r w:rsidRPr="0094303B">
        <w:rPr>
          <w:rFonts w:ascii="Calibri" w:hAnsi="Calibri" w:cs="Times New Roman"/>
          <w:noProof/>
        </w:rPr>
        <w:tab/>
        <w:t>Spleen AM</w:t>
      </w:r>
      <w:r w:rsidRPr="0094303B">
        <w:rPr>
          <w:rFonts w:ascii="Calibri" w:hAnsi="Calibri" w:cs="Times New Roman"/>
          <w:i/>
          <w:noProof/>
        </w:rPr>
        <w:t>, et al.</w:t>
      </w:r>
      <w:r w:rsidRPr="0094303B">
        <w:rPr>
          <w:rFonts w:ascii="Calibri" w:hAnsi="Calibri" w:cs="Times New Roman"/>
          <w:noProof/>
        </w:rPr>
        <w:t xml:space="preserve"> (2013) A national survey of managed honey bee 2011-12 winter colony losses in the United States: results from the Bee Informed Partnership. </w:t>
      </w:r>
      <w:r w:rsidRPr="0094303B">
        <w:rPr>
          <w:rFonts w:ascii="Calibri" w:hAnsi="Calibri" w:cs="Times New Roman"/>
          <w:i/>
          <w:noProof/>
        </w:rPr>
        <w:t>J. Apic. Res.</w:t>
      </w:r>
      <w:r w:rsidRPr="0094303B">
        <w:rPr>
          <w:rFonts w:ascii="Calibri" w:hAnsi="Calibri" w:cs="Times New Roman"/>
          <w:noProof/>
        </w:rPr>
        <w:t xml:space="preserve"> 52(2).</w:t>
      </w:r>
      <w:bookmarkEnd w:id="876"/>
    </w:p>
    <w:p w14:paraId="33F597A0" w14:textId="77777777" w:rsidR="0094303B" w:rsidRPr="0094303B" w:rsidRDefault="0094303B" w:rsidP="0094303B">
      <w:pPr>
        <w:ind w:left="720" w:hanging="720"/>
        <w:rPr>
          <w:rFonts w:ascii="Calibri" w:hAnsi="Calibri" w:cs="Times New Roman"/>
          <w:noProof/>
        </w:rPr>
      </w:pPr>
      <w:bookmarkStart w:id="877" w:name="_ENREF_25"/>
      <w:r w:rsidRPr="0094303B">
        <w:rPr>
          <w:rFonts w:ascii="Calibri" w:hAnsi="Calibri" w:cs="Times New Roman"/>
          <w:noProof/>
        </w:rPr>
        <w:t>25.</w:t>
      </w:r>
      <w:r w:rsidRPr="0094303B">
        <w:rPr>
          <w:rFonts w:ascii="Calibri" w:hAnsi="Calibri" w:cs="Times New Roman"/>
          <w:noProof/>
        </w:rPr>
        <w:tab/>
        <w:t>Steinhauer NA</w:t>
      </w:r>
      <w:r w:rsidRPr="0094303B">
        <w:rPr>
          <w:rFonts w:ascii="Calibri" w:hAnsi="Calibri" w:cs="Times New Roman"/>
          <w:i/>
          <w:noProof/>
        </w:rPr>
        <w:t>, et al.</w:t>
      </w:r>
      <w:r w:rsidRPr="0094303B">
        <w:rPr>
          <w:rFonts w:ascii="Calibri" w:hAnsi="Calibri" w:cs="Times New Roman"/>
          <w:noProof/>
        </w:rPr>
        <w:t xml:space="preserve"> (2014) A national survey of managed honey bee 2012-2013 annual colony losses in the USA: results from the Bee Informed Partnership. </w:t>
      </w:r>
      <w:r w:rsidRPr="0094303B">
        <w:rPr>
          <w:rFonts w:ascii="Calibri" w:hAnsi="Calibri" w:cs="Times New Roman"/>
          <w:i/>
          <w:noProof/>
        </w:rPr>
        <w:t>J. Apic. Res.</w:t>
      </w:r>
      <w:r w:rsidRPr="0094303B">
        <w:rPr>
          <w:rFonts w:ascii="Calibri" w:hAnsi="Calibri" w:cs="Times New Roman"/>
          <w:noProof/>
        </w:rPr>
        <w:t xml:space="preserve"> 53(1):1-18.</w:t>
      </w:r>
      <w:bookmarkEnd w:id="877"/>
    </w:p>
    <w:p w14:paraId="34BA2553" w14:textId="77777777" w:rsidR="0094303B" w:rsidRPr="0094303B" w:rsidRDefault="0094303B" w:rsidP="0094303B">
      <w:pPr>
        <w:ind w:left="720" w:hanging="720"/>
        <w:rPr>
          <w:rFonts w:ascii="Calibri" w:hAnsi="Calibri" w:cs="Times New Roman"/>
          <w:noProof/>
        </w:rPr>
      </w:pPr>
      <w:bookmarkStart w:id="878" w:name="_ENREF_26"/>
      <w:r w:rsidRPr="0094303B">
        <w:rPr>
          <w:rFonts w:ascii="Calibri" w:hAnsi="Calibri" w:cs="Times New Roman"/>
          <w:noProof/>
        </w:rPr>
        <w:t>26.</w:t>
      </w:r>
      <w:r w:rsidRPr="0094303B">
        <w:rPr>
          <w:rFonts w:ascii="Calibri" w:hAnsi="Calibri" w:cs="Times New Roman"/>
          <w:noProof/>
        </w:rPr>
        <w:tab/>
        <w:t>Lee K</w:t>
      </w:r>
      <w:r w:rsidRPr="0094303B">
        <w:rPr>
          <w:rFonts w:ascii="Calibri" w:hAnsi="Calibri" w:cs="Times New Roman"/>
          <w:i/>
          <w:noProof/>
        </w:rPr>
        <w:t>, et al.</w:t>
      </w:r>
      <w:r w:rsidRPr="0094303B">
        <w:rPr>
          <w:rFonts w:ascii="Calibri" w:hAnsi="Calibri" w:cs="Times New Roman"/>
          <w:noProof/>
        </w:rPr>
        <w:t xml:space="preserve"> (2015) A national survey of managed honey bee 2013–2014 annual colony losses in the USA. </w:t>
      </w:r>
      <w:r w:rsidRPr="0094303B">
        <w:rPr>
          <w:rFonts w:ascii="Calibri" w:hAnsi="Calibri" w:cs="Times New Roman"/>
          <w:i/>
          <w:noProof/>
        </w:rPr>
        <w:t>Apidologie</w:t>
      </w:r>
      <w:r w:rsidRPr="0094303B">
        <w:rPr>
          <w:rFonts w:ascii="Calibri" w:hAnsi="Calibri" w:cs="Times New Roman"/>
          <w:noProof/>
        </w:rPr>
        <w:t xml:space="preserve"> 46(3):292-305.</w:t>
      </w:r>
      <w:bookmarkEnd w:id="878"/>
    </w:p>
    <w:p w14:paraId="7A1C7B95" w14:textId="77777777" w:rsidR="0094303B" w:rsidRPr="0094303B" w:rsidRDefault="0094303B" w:rsidP="0094303B">
      <w:pPr>
        <w:ind w:left="720" w:hanging="720"/>
        <w:rPr>
          <w:rFonts w:ascii="Calibri" w:hAnsi="Calibri" w:cs="Times New Roman"/>
          <w:noProof/>
        </w:rPr>
      </w:pPr>
      <w:bookmarkStart w:id="879" w:name="_ENREF_27"/>
      <w:r w:rsidRPr="0094303B">
        <w:rPr>
          <w:rFonts w:ascii="Calibri" w:hAnsi="Calibri" w:cs="Times New Roman"/>
          <w:noProof/>
        </w:rPr>
        <w:t>27.</w:t>
      </w:r>
      <w:r w:rsidRPr="0094303B">
        <w:rPr>
          <w:rFonts w:ascii="Calibri" w:hAnsi="Calibri" w:cs="Times New Roman"/>
          <w:noProof/>
        </w:rPr>
        <w:tab/>
        <w:t xml:space="preserve">Stoner KA &amp; Eitzer BD (2013) Using a Hazard Quotient to Evaluate Pesticide Residues Detected in Pollen Trapped from Honey Bees (&lt;italic&gt;Apis mellifera&lt;/italic&gt;) in Connecticut. </w:t>
      </w:r>
      <w:r w:rsidRPr="0094303B">
        <w:rPr>
          <w:rFonts w:ascii="Calibri" w:hAnsi="Calibri" w:cs="Times New Roman"/>
          <w:i/>
          <w:noProof/>
        </w:rPr>
        <w:t>PLoS One</w:t>
      </w:r>
      <w:r w:rsidRPr="0094303B">
        <w:rPr>
          <w:rFonts w:ascii="Calibri" w:hAnsi="Calibri" w:cs="Times New Roman"/>
          <w:noProof/>
        </w:rPr>
        <w:t xml:space="preserve"> 8(10):e77550.</w:t>
      </w:r>
      <w:bookmarkEnd w:id="879"/>
    </w:p>
    <w:p w14:paraId="5E25ECFE" w14:textId="77777777" w:rsidR="0094303B" w:rsidRPr="0094303B" w:rsidRDefault="0094303B" w:rsidP="0094303B">
      <w:pPr>
        <w:ind w:left="720" w:hanging="720"/>
        <w:rPr>
          <w:rFonts w:ascii="Calibri" w:hAnsi="Calibri" w:cs="Times New Roman"/>
          <w:noProof/>
        </w:rPr>
      </w:pPr>
      <w:bookmarkStart w:id="880" w:name="_ENREF_28"/>
      <w:r w:rsidRPr="0094303B">
        <w:rPr>
          <w:rFonts w:ascii="Calibri" w:hAnsi="Calibri" w:cs="Times New Roman"/>
          <w:noProof/>
        </w:rPr>
        <w:t>28.</w:t>
      </w:r>
      <w:r w:rsidRPr="0094303B">
        <w:rPr>
          <w:rFonts w:ascii="Calibri" w:hAnsi="Calibri" w:cs="Times New Roman"/>
          <w:noProof/>
        </w:rPr>
        <w:tab/>
        <w:t>Weinstock GM</w:t>
      </w:r>
      <w:r w:rsidRPr="0094303B">
        <w:rPr>
          <w:rFonts w:ascii="Calibri" w:hAnsi="Calibri" w:cs="Times New Roman"/>
          <w:i/>
          <w:noProof/>
        </w:rPr>
        <w:t>, et al.</w:t>
      </w:r>
      <w:r w:rsidRPr="0094303B">
        <w:rPr>
          <w:rFonts w:ascii="Calibri" w:hAnsi="Calibri" w:cs="Times New Roman"/>
          <w:noProof/>
        </w:rPr>
        <w:t xml:space="preserve"> (2006) Insights into social insects from the genome of the honeybee Apis mellifera. </w:t>
      </w:r>
      <w:r w:rsidRPr="0094303B">
        <w:rPr>
          <w:rFonts w:ascii="Calibri" w:hAnsi="Calibri" w:cs="Times New Roman"/>
          <w:i/>
          <w:noProof/>
        </w:rPr>
        <w:t>Nature</w:t>
      </w:r>
      <w:r w:rsidRPr="0094303B">
        <w:rPr>
          <w:rFonts w:ascii="Calibri" w:hAnsi="Calibri" w:cs="Times New Roman"/>
          <w:noProof/>
        </w:rPr>
        <w:t xml:space="preserve"> 443(7114):931-949.</w:t>
      </w:r>
      <w:bookmarkEnd w:id="880"/>
    </w:p>
    <w:p w14:paraId="574BA29F" w14:textId="77777777" w:rsidR="0094303B" w:rsidRPr="0094303B" w:rsidRDefault="0094303B" w:rsidP="0094303B">
      <w:pPr>
        <w:ind w:left="720" w:hanging="720"/>
        <w:rPr>
          <w:rFonts w:ascii="Calibri" w:hAnsi="Calibri" w:cs="Times New Roman"/>
          <w:noProof/>
        </w:rPr>
      </w:pPr>
      <w:bookmarkStart w:id="881" w:name="_ENREF_29"/>
      <w:r w:rsidRPr="0094303B">
        <w:rPr>
          <w:rFonts w:ascii="Calibri" w:hAnsi="Calibri" w:cs="Times New Roman"/>
          <w:noProof/>
        </w:rPr>
        <w:t>29.</w:t>
      </w:r>
      <w:r w:rsidRPr="0094303B">
        <w:rPr>
          <w:rFonts w:ascii="Calibri" w:hAnsi="Calibri" w:cs="Times New Roman"/>
          <w:noProof/>
        </w:rPr>
        <w:tab/>
        <w:t>Claudianos C</w:t>
      </w:r>
      <w:r w:rsidRPr="0094303B">
        <w:rPr>
          <w:rFonts w:ascii="Calibri" w:hAnsi="Calibri" w:cs="Times New Roman"/>
          <w:i/>
          <w:noProof/>
        </w:rPr>
        <w:t>, et al.</w:t>
      </w:r>
      <w:r w:rsidRPr="0094303B">
        <w:rPr>
          <w:rFonts w:ascii="Calibri" w:hAnsi="Calibri" w:cs="Times New Roman"/>
          <w:noProof/>
        </w:rPr>
        <w:t xml:space="preserve"> (2006) A deficit of detoxification enzymes: pesticide sensitivity and environmental response in the honeybee. </w:t>
      </w:r>
      <w:r w:rsidRPr="0094303B">
        <w:rPr>
          <w:rFonts w:ascii="Calibri" w:hAnsi="Calibri" w:cs="Times New Roman"/>
          <w:i/>
          <w:noProof/>
        </w:rPr>
        <w:t>Insect Molecular Biology</w:t>
      </w:r>
      <w:r w:rsidRPr="0094303B">
        <w:rPr>
          <w:rFonts w:ascii="Calibri" w:hAnsi="Calibri" w:cs="Times New Roman"/>
          <w:noProof/>
        </w:rPr>
        <w:t xml:space="preserve"> 15(5):615-636.</w:t>
      </w:r>
      <w:bookmarkEnd w:id="881"/>
    </w:p>
    <w:p w14:paraId="6EACF908" w14:textId="77777777" w:rsidR="0094303B" w:rsidRPr="0094303B" w:rsidRDefault="0094303B" w:rsidP="0094303B">
      <w:pPr>
        <w:ind w:left="720" w:hanging="720"/>
        <w:rPr>
          <w:rFonts w:ascii="Calibri" w:hAnsi="Calibri" w:cs="Times New Roman"/>
          <w:noProof/>
        </w:rPr>
      </w:pPr>
      <w:bookmarkStart w:id="882" w:name="_ENREF_30"/>
      <w:r w:rsidRPr="0094303B">
        <w:rPr>
          <w:rFonts w:ascii="Calibri" w:hAnsi="Calibri" w:cs="Times New Roman"/>
          <w:noProof/>
        </w:rPr>
        <w:t>30.</w:t>
      </w:r>
      <w:r w:rsidRPr="0094303B">
        <w:rPr>
          <w:rFonts w:ascii="Calibri" w:hAnsi="Calibri" w:cs="Times New Roman"/>
          <w:noProof/>
        </w:rPr>
        <w:tab/>
        <w:t>Johnson RM</w:t>
      </w:r>
      <w:r w:rsidRPr="0094303B">
        <w:rPr>
          <w:rFonts w:ascii="Calibri" w:hAnsi="Calibri" w:cs="Times New Roman"/>
          <w:i/>
          <w:noProof/>
        </w:rPr>
        <w:t>, et al.</w:t>
      </w:r>
      <w:r w:rsidRPr="0094303B">
        <w:rPr>
          <w:rFonts w:ascii="Calibri" w:hAnsi="Calibri" w:cs="Times New Roman"/>
          <w:noProof/>
        </w:rPr>
        <w:t xml:space="preserve"> (2012) Ecologically Appropriate Xenobiotics Induce Cytochrome P450s in Apis mellifera. </w:t>
      </w:r>
      <w:r w:rsidRPr="0094303B">
        <w:rPr>
          <w:rFonts w:ascii="Calibri" w:hAnsi="Calibri" w:cs="Times New Roman"/>
          <w:i/>
          <w:noProof/>
        </w:rPr>
        <w:t>PLoS ONE</w:t>
      </w:r>
      <w:r w:rsidRPr="0094303B">
        <w:rPr>
          <w:rFonts w:ascii="Calibri" w:hAnsi="Calibri" w:cs="Times New Roman"/>
          <w:noProof/>
        </w:rPr>
        <w:t xml:space="preserve"> 7(2).</w:t>
      </w:r>
      <w:bookmarkEnd w:id="882"/>
    </w:p>
    <w:p w14:paraId="6ACF1329" w14:textId="77777777" w:rsidR="0094303B" w:rsidRPr="0094303B" w:rsidRDefault="0094303B" w:rsidP="0094303B">
      <w:pPr>
        <w:ind w:left="720" w:hanging="720"/>
        <w:rPr>
          <w:rFonts w:ascii="Calibri" w:hAnsi="Calibri" w:cs="Times New Roman"/>
          <w:noProof/>
        </w:rPr>
      </w:pPr>
      <w:bookmarkStart w:id="883" w:name="_ENREF_31"/>
      <w:r w:rsidRPr="0094303B">
        <w:rPr>
          <w:rFonts w:ascii="Calibri" w:hAnsi="Calibri" w:cs="Times New Roman"/>
          <w:noProof/>
        </w:rPr>
        <w:t>31.</w:t>
      </w:r>
      <w:r w:rsidRPr="0094303B">
        <w:rPr>
          <w:rFonts w:ascii="Calibri" w:hAnsi="Calibri" w:cs="Times New Roman"/>
          <w:noProof/>
        </w:rPr>
        <w:tab/>
        <w:t xml:space="preserve">Crailsheim K (1992) The flow of jelly within a honeybee colony. </w:t>
      </w:r>
      <w:r w:rsidRPr="0094303B">
        <w:rPr>
          <w:rFonts w:ascii="Calibri" w:hAnsi="Calibri" w:cs="Times New Roman"/>
          <w:i/>
          <w:noProof/>
        </w:rPr>
        <w:t>Journal of Comparative Physiology B</w:t>
      </w:r>
      <w:r w:rsidRPr="0094303B">
        <w:rPr>
          <w:rFonts w:ascii="Calibri" w:hAnsi="Calibri" w:cs="Times New Roman"/>
          <w:noProof/>
        </w:rPr>
        <w:t xml:space="preserve"> 162(8):681-689.</w:t>
      </w:r>
      <w:bookmarkEnd w:id="883"/>
    </w:p>
    <w:p w14:paraId="38614EDC" w14:textId="77777777" w:rsidR="0094303B" w:rsidRPr="0094303B" w:rsidRDefault="0094303B" w:rsidP="0094303B">
      <w:pPr>
        <w:ind w:left="720" w:hanging="720"/>
        <w:rPr>
          <w:rFonts w:ascii="Calibri" w:hAnsi="Calibri" w:cs="Times New Roman"/>
          <w:noProof/>
        </w:rPr>
      </w:pPr>
      <w:bookmarkStart w:id="884" w:name="_ENREF_32"/>
      <w:r w:rsidRPr="0094303B">
        <w:rPr>
          <w:rFonts w:ascii="Calibri" w:hAnsi="Calibri" w:cs="Times New Roman"/>
          <w:noProof/>
        </w:rPr>
        <w:t>32.</w:t>
      </w:r>
      <w:r w:rsidRPr="0094303B">
        <w:rPr>
          <w:rFonts w:ascii="Calibri" w:hAnsi="Calibri" w:cs="Times New Roman"/>
          <w:noProof/>
        </w:rPr>
        <w:tab/>
        <w:t>Crailsheim K</w:t>
      </w:r>
      <w:r w:rsidRPr="0094303B">
        <w:rPr>
          <w:rFonts w:ascii="Calibri" w:hAnsi="Calibri" w:cs="Times New Roman"/>
          <w:i/>
          <w:noProof/>
        </w:rPr>
        <w:t>, et al.</w:t>
      </w:r>
      <w:r w:rsidRPr="0094303B">
        <w:rPr>
          <w:rFonts w:ascii="Calibri" w:hAnsi="Calibri" w:cs="Times New Roman"/>
          <w:noProof/>
        </w:rPr>
        <w:t xml:space="preserve"> (1992) Pollen consumption and utilization in worker honeybees (Apis mellifera carnica) - dependence of individual age and function. </w:t>
      </w:r>
      <w:r w:rsidRPr="0094303B">
        <w:rPr>
          <w:rFonts w:ascii="Calibri" w:hAnsi="Calibri" w:cs="Times New Roman"/>
          <w:i/>
          <w:noProof/>
        </w:rPr>
        <w:t>Journal of Insect Physiology</w:t>
      </w:r>
      <w:r w:rsidRPr="0094303B">
        <w:rPr>
          <w:rFonts w:ascii="Calibri" w:hAnsi="Calibri" w:cs="Times New Roman"/>
          <w:noProof/>
        </w:rPr>
        <w:t xml:space="preserve"> 38(6):409-419.</w:t>
      </w:r>
      <w:bookmarkEnd w:id="884"/>
    </w:p>
    <w:p w14:paraId="121994D0" w14:textId="77777777" w:rsidR="0094303B" w:rsidRPr="0094303B" w:rsidRDefault="0094303B" w:rsidP="0094303B">
      <w:pPr>
        <w:ind w:left="720" w:hanging="720"/>
        <w:rPr>
          <w:rFonts w:ascii="Calibri" w:hAnsi="Calibri" w:cs="Times New Roman"/>
          <w:noProof/>
        </w:rPr>
      </w:pPr>
      <w:bookmarkStart w:id="885" w:name="_ENREF_33"/>
      <w:r w:rsidRPr="0094303B">
        <w:rPr>
          <w:rFonts w:ascii="Calibri" w:hAnsi="Calibri" w:cs="Times New Roman"/>
          <w:noProof/>
        </w:rPr>
        <w:t>33.</w:t>
      </w:r>
      <w:r w:rsidRPr="0094303B">
        <w:rPr>
          <w:rFonts w:ascii="Calibri" w:hAnsi="Calibri" w:cs="Times New Roman"/>
          <w:noProof/>
        </w:rPr>
        <w:tab/>
        <w:t>Anonymous (2012) White Paper in Support of the Proposed Risk Assessment Process for Bees.  (Office of Chemical Safety and Pollution Prevention, Washington, DC), p 275.</w:t>
      </w:r>
      <w:bookmarkEnd w:id="885"/>
    </w:p>
    <w:p w14:paraId="0953A29B" w14:textId="77777777" w:rsidR="0094303B" w:rsidRPr="0094303B" w:rsidRDefault="0094303B" w:rsidP="0094303B">
      <w:pPr>
        <w:ind w:left="720" w:hanging="720"/>
        <w:rPr>
          <w:rFonts w:ascii="Calibri" w:hAnsi="Calibri" w:cs="Times New Roman"/>
          <w:noProof/>
        </w:rPr>
      </w:pPr>
      <w:bookmarkStart w:id="886" w:name="_ENREF_34"/>
      <w:r w:rsidRPr="0094303B">
        <w:rPr>
          <w:rFonts w:ascii="Calibri" w:hAnsi="Calibri" w:cs="Times New Roman"/>
          <w:noProof/>
        </w:rPr>
        <w:t>34.</w:t>
      </w:r>
      <w:r w:rsidRPr="0094303B">
        <w:rPr>
          <w:rFonts w:ascii="Calibri" w:hAnsi="Calibri" w:cs="Times New Roman"/>
          <w:noProof/>
        </w:rPr>
        <w:tab/>
        <w:t>Crailsheim K</w:t>
      </w:r>
      <w:r w:rsidRPr="0094303B">
        <w:rPr>
          <w:rFonts w:ascii="Calibri" w:hAnsi="Calibri" w:cs="Times New Roman"/>
          <w:i/>
          <w:noProof/>
        </w:rPr>
        <w:t>, et al.</w:t>
      </w:r>
      <w:r w:rsidRPr="0094303B">
        <w:rPr>
          <w:rFonts w:ascii="Calibri" w:hAnsi="Calibri" w:cs="Times New Roman"/>
          <w:noProof/>
        </w:rPr>
        <w:t xml:space="preserve"> (1993) Pollen utilization in non-breeding honeybees in winter. </w:t>
      </w:r>
      <w:r w:rsidRPr="0094303B">
        <w:rPr>
          <w:rFonts w:ascii="Calibri" w:hAnsi="Calibri" w:cs="Times New Roman"/>
          <w:i/>
          <w:noProof/>
        </w:rPr>
        <w:t>Journal of Insect Physiology</w:t>
      </w:r>
      <w:r w:rsidRPr="0094303B">
        <w:rPr>
          <w:rFonts w:ascii="Calibri" w:hAnsi="Calibri" w:cs="Times New Roman"/>
          <w:noProof/>
        </w:rPr>
        <w:t xml:space="preserve"> 39(5):369-373.</w:t>
      </w:r>
      <w:bookmarkEnd w:id="886"/>
    </w:p>
    <w:p w14:paraId="3979C06A" w14:textId="77777777" w:rsidR="0094303B" w:rsidRPr="0094303B" w:rsidRDefault="0094303B" w:rsidP="0094303B">
      <w:pPr>
        <w:ind w:left="720" w:hanging="720"/>
        <w:rPr>
          <w:rFonts w:ascii="Calibri" w:hAnsi="Calibri" w:cs="Times New Roman"/>
          <w:noProof/>
        </w:rPr>
      </w:pPr>
      <w:bookmarkStart w:id="887" w:name="_ENREF_35"/>
      <w:r w:rsidRPr="0094303B">
        <w:rPr>
          <w:rFonts w:ascii="Calibri" w:hAnsi="Calibri" w:cs="Times New Roman"/>
          <w:noProof/>
        </w:rPr>
        <w:t>35.</w:t>
      </w:r>
      <w:r w:rsidRPr="0094303B">
        <w:rPr>
          <w:rFonts w:ascii="Calibri" w:hAnsi="Calibri" w:cs="Times New Roman"/>
          <w:noProof/>
        </w:rPr>
        <w:tab/>
        <w:t>EPA U (</w:t>
      </w:r>
      <w:r w:rsidRPr="0094303B">
        <w:rPr>
          <w:rFonts w:ascii="Calibri" w:hAnsi="Calibri" w:cs="Times New Roman"/>
          <w:i/>
          <w:noProof/>
        </w:rPr>
        <w:t xml:space="preserve">Guidelines for Ecological Risk Assessment </w:t>
      </w:r>
      <w:r w:rsidRPr="0094303B">
        <w:rPr>
          <w:rFonts w:ascii="Calibri" w:hAnsi="Calibri" w:cs="Times New Roman"/>
          <w:noProof/>
        </w:rPr>
        <w:t>(Agency EP).</w:t>
      </w:r>
      <w:bookmarkEnd w:id="887"/>
    </w:p>
    <w:p w14:paraId="413B87E9" w14:textId="77777777" w:rsidR="0094303B" w:rsidRPr="0094303B" w:rsidRDefault="0094303B" w:rsidP="0094303B">
      <w:pPr>
        <w:ind w:left="720" w:hanging="720"/>
        <w:rPr>
          <w:rFonts w:ascii="Calibri" w:hAnsi="Calibri" w:cs="Times New Roman"/>
          <w:noProof/>
        </w:rPr>
      </w:pPr>
      <w:bookmarkStart w:id="888" w:name="_ENREF_36"/>
      <w:r w:rsidRPr="0094303B">
        <w:rPr>
          <w:rFonts w:ascii="Calibri" w:hAnsi="Calibri" w:cs="Times New Roman"/>
          <w:noProof/>
        </w:rPr>
        <w:t>36.</w:t>
      </w:r>
      <w:r w:rsidRPr="0094303B">
        <w:rPr>
          <w:rFonts w:ascii="Calibri" w:hAnsi="Calibri" w:cs="Times New Roman"/>
          <w:noProof/>
        </w:rPr>
        <w:tab/>
        <w:t xml:space="preserve">Iwasa T, Motoyama N, Ambrose JT, &amp; Roe RM (2004) Mechanism for the differential toxicity of neonicotinoid insecticides in the honey bee, Apis mellifera. </w:t>
      </w:r>
      <w:r w:rsidRPr="0094303B">
        <w:rPr>
          <w:rFonts w:ascii="Calibri" w:hAnsi="Calibri" w:cs="Times New Roman"/>
          <w:i/>
          <w:noProof/>
        </w:rPr>
        <w:t>Crop Protection</w:t>
      </w:r>
      <w:r w:rsidRPr="0094303B">
        <w:rPr>
          <w:rFonts w:ascii="Calibri" w:hAnsi="Calibri" w:cs="Times New Roman"/>
          <w:noProof/>
        </w:rPr>
        <w:t xml:space="preserve"> 23(5):371-378.</w:t>
      </w:r>
      <w:bookmarkEnd w:id="888"/>
    </w:p>
    <w:p w14:paraId="4440390D" w14:textId="77777777" w:rsidR="0094303B" w:rsidRPr="0094303B" w:rsidRDefault="0094303B" w:rsidP="0094303B">
      <w:pPr>
        <w:ind w:left="720" w:hanging="720"/>
        <w:rPr>
          <w:rFonts w:ascii="Calibri" w:hAnsi="Calibri" w:cs="Times New Roman"/>
          <w:noProof/>
        </w:rPr>
      </w:pPr>
      <w:bookmarkStart w:id="889" w:name="_ENREF_37"/>
      <w:r w:rsidRPr="0094303B">
        <w:rPr>
          <w:rFonts w:ascii="Calibri" w:hAnsi="Calibri" w:cs="Times New Roman"/>
          <w:noProof/>
        </w:rPr>
        <w:t>37.</w:t>
      </w:r>
      <w:r w:rsidRPr="0094303B">
        <w:rPr>
          <w:rFonts w:ascii="Calibri" w:hAnsi="Calibri" w:cs="Times New Roman"/>
          <w:noProof/>
        </w:rPr>
        <w:tab/>
        <w:t xml:space="preserve">Whitehorn PR, O’Connor S, Wackers FL, &amp; Goulson D (2012) Neonicotinoid Pesticide Reduces Bumble Bee Colony Growth and Queen Production. </w:t>
      </w:r>
      <w:r w:rsidRPr="0094303B">
        <w:rPr>
          <w:rFonts w:ascii="Calibri" w:hAnsi="Calibri" w:cs="Times New Roman"/>
          <w:i/>
          <w:noProof/>
        </w:rPr>
        <w:t>Science</w:t>
      </w:r>
      <w:r w:rsidRPr="0094303B">
        <w:rPr>
          <w:rFonts w:ascii="Calibri" w:hAnsi="Calibri" w:cs="Times New Roman"/>
          <w:noProof/>
        </w:rPr>
        <w:t xml:space="preserve"> 336(6079):351-352.</w:t>
      </w:r>
      <w:bookmarkEnd w:id="889"/>
    </w:p>
    <w:p w14:paraId="2A20F96A" w14:textId="77777777" w:rsidR="0094303B" w:rsidRPr="0094303B" w:rsidRDefault="0094303B" w:rsidP="0094303B">
      <w:pPr>
        <w:ind w:left="720" w:hanging="720"/>
        <w:rPr>
          <w:rFonts w:ascii="Calibri" w:hAnsi="Calibri" w:cs="Times New Roman"/>
          <w:noProof/>
        </w:rPr>
      </w:pPr>
      <w:bookmarkStart w:id="890" w:name="_ENREF_38"/>
      <w:r w:rsidRPr="0094303B">
        <w:rPr>
          <w:rFonts w:ascii="Calibri" w:hAnsi="Calibri" w:cs="Times New Roman"/>
          <w:noProof/>
        </w:rPr>
        <w:t>38.</w:t>
      </w:r>
      <w:r w:rsidRPr="0094303B">
        <w:rPr>
          <w:rFonts w:ascii="Calibri" w:hAnsi="Calibri" w:cs="Times New Roman"/>
          <w:noProof/>
        </w:rPr>
        <w:tab/>
        <w:t>van der Sluijs JP</w:t>
      </w:r>
      <w:r w:rsidRPr="0094303B">
        <w:rPr>
          <w:rFonts w:ascii="Calibri" w:hAnsi="Calibri" w:cs="Times New Roman"/>
          <w:i/>
          <w:noProof/>
        </w:rPr>
        <w:t>, et al.</w:t>
      </w:r>
      <w:r w:rsidRPr="0094303B">
        <w:rPr>
          <w:rFonts w:ascii="Calibri" w:hAnsi="Calibri" w:cs="Times New Roman"/>
          <w:noProof/>
        </w:rPr>
        <w:t xml:space="preserve"> (2013) Neonicotinoids, bee disorders and the sustainability of pollinator services. </w:t>
      </w:r>
      <w:r w:rsidRPr="0094303B">
        <w:rPr>
          <w:rFonts w:ascii="Calibri" w:hAnsi="Calibri" w:cs="Times New Roman"/>
          <w:i/>
          <w:noProof/>
        </w:rPr>
        <w:t>Current Opinion in Environmental Sustainability</w:t>
      </w:r>
      <w:r w:rsidRPr="0094303B">
        <w:rPr>
          <w:rFonts w:ascii="Calibri" w:hAnsi="Calibri" w:cs="Times New Roman"/>
          <w:noProof/>
        </w:rPr>
        <w:t xml:space="preserve"> 5(3-4):293-305.</w:t>
      </w:r>
      <w:bookmarkEnd w:id="890"/>
    </w:p>
    <w:p w14:paraId="07864692" w14:textId="77777777" w:rsidR="0094303B" w:rsidRPr="0094303B" w:rsidRDefault="0094303B" w:rsidP="0094303B">
      <w:pPr>
        <w:ind w:left="720" w:hanging="720"/>
        <w:rPr>
          <w:rFonts w:ascii="Calibri" w:hAnsi="Calibri" w:cs="Times New Roman"/>
          <w:noProof/>
        </w:rPr>
      </w:pPr>
      <w:bookmarkStart w:id="891" w:name="_ENREF_39"/>
      <w:r w:rsidRPr="0094303B">
        <w:rPr>
          <w:rFonts w:ascii="Calibri" w:hAnsi="Calibri" w:cs="Times New Roman"/>
          <w:noProof/>
        </w:rPr>
        <w:t>39.</w:t>
      </w:r>
      <w:r w:rsidRPr="0094303B">
        <w:rPr>
          <w:rFonts w:ascii="Calibri" w:hAnsi="Calibri" w:cs="Times New Roman"/>
          <w:noProof/>
        </w:rPr>
        <w:tab/>
        <w:t xml:space="preserve">Sanchez-Bayo F (2014) The trouble with neonicotinoids. </w:t>
      </w:r>
      <w:r w:rsidRPr="0094303B">
        <w:rPr>
          <w:rFonts w:ascii="Calibri" w:hAnsi="Calibri" w:cs="Times New Roman"/>
          <w:i/>
          <w:noProof/>
        </w:rPr>
        <w:t>Science</w:t>
      </w:r>
      <w:r w:rsidRPr="0094303B">
        <w:rPr>
          <w:rFonts w:ascii="Calibri" w:hAnsi="Calibri" w:cs="Times New Roman"/>
          <w:noProof/>
        </w:rPr>
        <w:t xml:space="preserve"> 346(6211):806-807.</w:t>
      </w:r>
      <w:bookmarkEnd w:id="891"/>
    </w:p>
    <w:p w14:paraId="5C281A9B" w14:textId="77777777" w:rsidR="0094303B" w:rsidRPr="0094303B" w:rsidRDefault="0094303B" w:rsidP="0094303B">
      <w:pPr>
        <w:ind w:left="720" w:hanging="720"/>
        <w:rPr>
          <w:rFonts w:ascii="Calibri" w:hAnsi="Calibri" w:cs="Times New Roman"/>
          <w:noProof/>
        </w:rPr>
      </w:pPr>
      <w:bookmarkStart w:id="892" w:name="_ENREF_40"/>
      <w:r w:rsidRPr="0094303B">
        <w:rPr>
          <w:rFonts w:ascii="Calibri" w:hAnsi="Calibri" w:cs="Times New Roman"/>
          <w:noProof/>
        </w:rPr>
        <w:t>40.</w:t>
      </w:r>
      <w:r w:rsidRPr="0094303B">
        <w:rPr>
          <w:rFonts w:ascii="Calibri" w:hAnsi="Calibri" w:cs="Times New Roman"/>
          <w:noProof/>
        </w:rPr>
        <w:tab/>
        <w:t xml:space="preserve">Fairbrother A, Purdy J, Anderson T, &amp; Fell R (2014) Risks of neonicotinoid insecticides to honeybees. </w:t>
      </w:r>
      <w:r w:rsidRPr="0094303B">
        <w:rPr>
          <w:rFonts w:ascii="Calibri" w:hAnsi="Calibri" w:cs="Times New Roman"/>
          <w:i/>
          <w:noProof/>
        </w:rPr>
        <w:t>Environmental Toxicology and Chemistry</w:t>
      </w:r>
      <w:r w:rsidRPr="0094303B">
        <w:rPr>
          <w:rFonts w:ascii="Calibri" w:hAnsi="Calibri" w:cs="Times New Roman"/>
          <w:noProof/>
        </w:rPr>
        <w:t xml:space="preserve"> 33(4):719-731.</w:t>
      </w:r>
      <w:bookmarkEnd w:id="892"/>
    </w:p>
    <w:p w14:paraId="249A0A8A" w14:textId="77777777" w:rsidR="0094303B" w:rsidRPr="0094303B" w:rsidRDefault="0094303B" w:rsidP="0094303B">
      <w:pPr>
        <w:ind w:left="720" w:hanging="720"/>
        <w:rPr>
          <w:rFonts w:ascii="Calibri" w:hAnsi="Calibri" w:cs="Times New Roman"/>
          <w:noProof/>
        </w:rPr>
      </w:pPr>
      <w:bookmarkStart w:id="893" w:name="_ENREF_41"/>
      <w:r w:rsidRPr="0094303B">
        <w:rPr>
          <w:rFonts w:ascii="Calibri" w:hAnsi="Calibri" w:cs="Times New Roman"/>
          <w:noProof/>
        </w:rPr>
        <w:t>41.</w:t>
      </w:r>
      <w:r w:rsidRPr="0094303B">
        <w:rPr>
          <w:rFonts w:ascii="Calibri" w:hAnsi="Calibri" w:cs="Times New Roman"/>
          <w:noProof/>
        </w:rPr>
        <w:tab/>
        <w:t>Simon-Delso N</w:t>
      </w:r>
      <w:r w:rsidRPr="0094303B">
        <w:rPr>
          <w:rFonts w:ascii="Calibri" w:hAnsi="Calibri" w:cs="Times New Roman"/>
          <w:i/>
          <w:noProof/>
        </w:rPr>
        <w:t>, et al.</w:t>
      </w:r>
      <w:r w:rsidRPr="0094303B">
        <w:rPr>
          <w:rFonts w:ascii="Calibri" w:hAnsi="Calibri" w:cs="Times New Roman"/>
          <w:noProof/>
        </w:rPr>
        <w:t xml:space="preserve"> (2015) Systemic insecticides (neonicotinoids and fipronil): trends, uses, mode of action and metabolites. </w:t>
      </w:r>
      <w:r w:rsidRPr="0094303B">
        <w:rPr>
          <w:rFonts w:ascii="Calibri" w:hAnsi="Calibri" w:cs="Times New Roman"/>
          <w:i/>
          <w:noProof/>
        </w:rPr>
        <w:t>Environmental Science and Pollution Research</w:t>
      </w:r>
      <w:r w:rsidRPr="0094303B">
        <w:rPr>
          <w:rFonts w:ascii="Calibri" w:hAnsi="Calibri" w:cs="Times New Roman"/>
          <w:noProof/>
        </w:rPr>
        <w:t xml:space="preserve"> 22(1):5-34.</w:t>
      </w:r>
      <w:bookmarkEnd w:id="893"/>
    </w:p>
    <w:p w14:paraId="2CCEA463" w14:textId="77777777" w:rsidR="0094303B" w:rsidRPr="0094303B" w:rsidRDefault="0094303B" w:rsidP="0094303B">
      <w:pPr>
        <w:ind w:left="720" w:hanging="720"/>
        <w:rPr>
          <w:rFonts w:ascii="Calibri" w:hAnsi="Calibri" w:cs="Times New Roman"/>
          <w:noProof/>
        </w:rPr>
      </w:pPr>
      <w:bookmarkStart w:id="894" w:name="_ENREF_42"/>
      <w:r w:rsidRPr="0094303B">
        <w:rPr>
          <w:rFonts w:ascii="Calibri" w:hAnsi="Calibri" w:cs="Times New Roman"/>
          <w:noProof/>
        </w:rPr>
        <w:t>42.</w:t>
      </w:r>
      <w:r w:rsidRPr="0094303B">
        <w:rPr>
          <w:rFonts w:ascii="Calibri" w:hAnsi="Calibri" w:cs="Times New Roman"/>
          <w:noProof/>
        </w:rPr>
        <w:tab/>
        <w:t>Pisa LW</w:t>
      </w:r>
      <w:r w:rsidRPr="0094303B">
        <w:rPr>
          <w:rFonts w:ascii="Calibri" w:hAnsi="Calibri" w:cs="Times New Roman"/>
          <w:i/>
          <w:noProof/>
        </w:rPr>
        <w:t>, et al.</w:t>
      </w:r>
      <w:r w:rsidRPr="0094303B">
        <w:rPr>
          <w:rFonts w:ascii="Calibri" w:hAnsi="Calibri" w:cs="Times New Roman"/>
          <w:noProof/>
        </w:rPr>
        <w:t xml:space="preserve"> (2015) Effects of neonicotinoids and fipronil on non-target invertebrates. </w:t>
      </w:r>
      <w:r w:rsidRPr="0094303B">
        <w:rPr>
          <w:rFonts w:ascii="Calibri" w:hAnsi="Calibri" w:cs="Times New Roman"/>
          <w:i/>
          <w:noProof/>
        </w:rPr>
        <w:t>Environmental Science and Pollution Research</w:t>
      </w:r>
      <w:r w:rsidRPr="0094303B">
        <w:rPr>
          <w:rFonts w:ascii="Calibri" w:hAnsi="Calibri" w:cs="Times New Roman"/>
          <w:noProof/>
        </w:rPr>
        <w:t xml:space="preserve"> 22(1):68-102.</w:t>
      </w:r>
      <w:bookmarkEnd w:id="894"/>
    </w:p>
    <w:p w14:paraId="2902CD75" w14:textId="77777777" w:rsidR="0094303B" w:rsidRPr="0094303B" w:rsidRDefault="0094303B" w:rsidP="0094303B">
      <w:pPr>
        <w:ind w:left="720" w:hanging="720"/>
        <w:rPr>
          <w:rFonts w:ascii="Calibri" w:hAnsi="Calibri" w:cs="Times New Roman"/>
          <w:noProof/>
        </w:rPr>
      </w:pPr>
      <w:bookmarkStart w:id="895" w:name="_ENREF_43"/>
      <w:r w:rsidRPr="0094303B">
        <w:rPr>
          <w:rFonts w:ascii="Calibri" w:hAnsi="Calibri" w:cs="Times New Roman"/>
          <w:noProof/>
        </w:rPr>
        <w:t>43.</w:t>
      </w:r>
      <w:r w:rsidRPr="0094303B">
        <w:rPr>
          <w:rFonts w:ascii="Calibri" w:hAnsi="Calibri" w:cs="Times New Roman"/>
          <w:noProof/>
        </w:rPr>
        <w:tab/>
        <w:t xml:space="preserve">Jeschke P, Nauen R, Schindler M, &amp; Elbert A (2011) Overview of the Status and Global Strategy for Neonicotinoids. </w:t>
      </w:r>
      <w:r w:rsidRPr="0094303B">
        <w:rPr>
          <w:rFonts w:ascii="Calibri" w:hAnsi="Calibri" w:cs="Times New Roman"/>
          <w:i/>
          <w:noProof/>
        </w:rPr>
        <w:t>Journal of agricultural and food chemistry</w:t>
      </w:r>
      <w:r w:rsidRPr="0094303B">
        <w:rPr>
          <w:rFonts w:ascii="Calibri" w:hAnsi="Calibri" w:cs="Times New Roman"/>
          <w:noProof/>
        </w:rPr>
        <w:t xml:space="preserve"> 59(7):2897-2908.</w:t>
      </w:r>
      <w:bookmarkEnd w:id="895"/>
    </w:p>
    <w:p w14:paraId="1941D8E8" w14:textId="77777777" w:rsidR="0094303B" w:rsidRPr="0094303B" w:rsidRDefault="0094303B" w:rsidP="0094303B">
      <w:pPr>
        <w:ind w:left="720" w:hanging="720"/>
        <w:rPr>
          <w:rFonts w:ascii="Calibri" w:hAnsi="Calibri" w:cs="Times New Roman"/>
          <w:noProof/>
        </w:rPr>
      </w:pPr>
      <w:bookmarkStart w:id="896" w:name="_ENREF_44"/>
      <w:r w:rsidRPr="0094303B">
        <w:rPr>
          <w:rFonts w:ascii="Calibri" w:hAnsi="Calibri" w:cs="Times New Roman"/>
          <w:noProof/>
        </w:rPr>
        <w:t>44.</w:t>
      </w:r>
      <w:r w:rsidRPr="0094303B">
        <w:rPr>
          <w:rFonts w:ascii="Calibri" w:hAnsi="Calibri" w:cs="Times New Roman"/>
          <w:noProof/>
        </w:rPr>
        <w:tab/>
        <w:t>USDA-NASS (2013) U.S. Corn acreage up for the fifth straight year.  (USDA National Agricultural Statistics Survey).</w:t>
      </w:r>
      <w:bookmarkEnd w:id="896"/>
    </w:p>
    <w:p w14:paraId="22398043" w14:textId="77777777" w:rsidR="0094303B" w:rsidRPr="0094303B" w:rsidRDefault="0094303B" w:rsidP="0094303B">
      <w:pPr>
        <w:ind w:left="720" w:hanging="720"/>
        <w:rPr>
          <w:rFonts w:ascii="Calibri" w:hAnsi="Calibri" w:cs="Times New Roman"/>
          <w:noProof/>
        </w:rPr>
      </w:pPr>
      <w:bookmarkStart w:id="897" w:name="_ENREF_45"/>
      <w:r w:rsidRPr="0094303B">
        <w:rPr>
          <w:rFonts w:ascii="Calibri" w:hAnsi="Calibri" w:cs="Times New Roman"/>
          <w:noProof/>
        </w:rPr>
        <w:lastRenderedPageBreak/>
        <w:t>45.</w:t>
      </w:r>
      <w:r w:rsidRPr="0094303B">
        <w:rPr>
          <w:rFonts w:ascii="Calibri" w:hAnsi="Calibri" w:cs="Times New Roman"/>
          <w:noProof/>
        </w:rPr>
        <w:tab/>
        <w:t xml:space="preserve">Lauer J (2005) Corn Seed Survival: The importance of seed fungicides and insecticides. </w:t>
      </w:r>
      <w:r w:rsidRPr="0094303B">
        <w:rPr>
          <w:rFonts w:ascii="Calibri" w:hAnsi="Calibri" w:cs="Times New Roman"/>
          <w:i/>
          <w:noProof/>
        </w:rPr>
        <w:t>Wisconsin Crop Manager.</w:t>
      </w:r>
      <w:r w:rsidRPr="0094303B">
        <w:rPr>
          <w:rFonts w:ascii="Calibri" w:hAnsi="Calibri" w:cs="Times New Roman"/>
          <w:noProof/>
        </w:rPr>
        <w:t xml:space="preserve"> 12(11):75-76.</w:t>
      </w:r>
      <w:bookmarkEnd w:id="897"/>
    </w:p>
    <w:p w14:paraId="164E0265" w14:textId="77777777" w:rsidR="0094303B" w:rsidRPr="0094303B" w:rsidRDefault="0094303B" w:rsidP="0094303B">
      <w:pPr>
        <w:ind w:left="720" w:hanging="720"/>
        <w:rPr>
          <w:rFonts w:ascii="Calibri" w:hAnsi="Calibri" w:cs="Times New Roman"/>
          <w:noProof/>
        </w:rPr>
      </w:pPr>
      <w:bookmarkStart w:id="898" w:name="_ENREF_46"/>
      <w:r w:rsidRPr="0094303B">
        <w:rPr>
          <w:rFonts w:ascii="Calibri" w:hAnsi="Calibri" w:cs="Times New Roman"/>
          <w:noProof/>
        </w:rPr>
        <w:t>46.</w:t>
      </w:r>
      <w:r w:rsidRPr="0094303B">
        <w:rPr>
          <w:rFonts w:ascii="Calibri" w:hAnsi="Calibri" w:cs="Times New Roman"/>
          <w:noProof/>
        </w:rPr>
        <w:tab/>
        <w:t xml:space="preserve">Solorzano CD &amp; Malvick DK (2011) Effects of fungicide seed treatments on germination, population, and yield of maize grown from seed infected with fungal pathogens. </w:t>
      </w:r>
      <w:r w:rsidRPr="0094303B">
        <w:rPr>
          <w:rFonts w:ascii="Calibri" w:hAnsi="Calibri" w:cs="Times New Roman"/>
          <w:i/>
          <w:noProof/>
        </w:rPr>
        <w:t>Field Crops Research</w:t>
      </w:r>
      <w:r w:rsidRPr="0094303B">
        <w:rPr>
          <w:rFonts w:ascii="Calibri" w:hAnsi="Calibri" w:cs="Times New Roman"/>
          <w:noProof/>
        </w:rPr>
        <w:t xml:space="preserve"> 122(3):173-178.</w:t>
      </w:r>
      <w:bookmarkEnd w:id="898"/>
    </w:p>
    <w:p w14:paraId="1C4945B6" w14:textId="77777777" w:rsidR="0094303B" w:rsidRPr="0094303B" w:rsidRDefault="0094303B" w:rsidP="0094303B">
      <w:pPr>
        <w:ind w:left="720" w:hanging="720"/>
        <w:rPr>
          <w:rFonts w:ascii="Calibri" w:hAnsi="Calibri" w:cs="Times New Roman"/>
          <w:noProof/>
        </w:rPr>
      </w:pPr>
      <w:bookmarkStart w:id="899" w:name="_ENREF_47"/>
      <w:r w:rsidRPr="0094303B">
        <w:rPr>
          <w:rFonts w:ascii="Calibri" w:hAnsi="Calibri" w:cs="Times New Roman"/>
          <w:noProof/>
        </w:rPr>
        <w:t>47.</w:t>
      </w:r>
      <w:r w:rsidRPr="0094303B">
        <w:rPr>
          <w:rFonts w:ascii="Calibri" w:hAnsi="Calibri" w:cs="Times New Roman"/>
          <w:noProof/>
        </w:rPr>
        <w:tab/>
        <w:t xml:space="preserve">Nauen R, Ebbinghaus-Kintscher U, Salgado VL, &amp; Kaussmann M (2003) Thiamethoxam is a neonicotinoid precursor converted to clothianidin in insects and plants. </w:t>
      </w:r>
      <w:r w:rsidRPr="0094303B">
        <w:rPr>
          <w:rFonts w:ascii="Calibri" w:hAnsi="Calibri" w:cs="Times New Roman"/>
          <w:i/>
          <w:noProof/>
        </w:rPr>
        <w:t>Pesticide Biochemistry and Physiology</w:t>
      </w:r>
      <w:r w:rsidRPr="0094303B">
        <w:rPr>
          <w:rFonts w:ascii="Calibri" w:hAnsi="Calibri" w:cs="Times New Roman"/>
          <w:noProof/>
        </w:rPr>
        <w:t xml:space="preserve"> 76(2):55-69.</w:t>
      </w:r>
      <w:bookmarkEnd w:id="899"/>
    </w:p>
    <w:p w14:paraId="333EF68D" w14:textId="77777777" w:rsidR="0094303B" w:rsidRPr="0094303B" w:rsidRDefault="0094303B" w:rsidP="0094303B">
      <w:pPr>
        <w:ind w:left="720" w:hanging="720"/>
        <w:rPr>
          <w:rFonts w:ascii="Calibri" w:hAnsi="Calibri" w:cs="Times New Roman"/>
          <w:noProof/>
        </w:rPr>
      </w:pPr>
      <w:bookmarkStart w:id="900" w:name="_ENREF_48"/>
      <w:r w:rsidRPr="0094303B">
        <w:rPr>
          <w:rFonts w:ascii="Calibri" w:hAnsi="Calibri" w:cs="Times New Roman"/>
          <w:noProof/>
        </w:rPr>
        <w:t>48.</w:t>
      </w:r>
      <w:r w:rsidRPr="0094303B">
        <w:rPr>
          <w:rFonts w:ascii="Calibri" w:hAnsi="Calibri" w:cs="Times New Roman"/>
          <w:noProof/>
        </w:rPr>
        <w:tab/>
        <w:t>Kessler SC</w:t>
      </w:r>
      <w:r w:rsidRPr="0094303B">
        <w:rPr>
          <w:rFonts w:ascii="Calibri" w:hAnsi="Calibri" w:cs="Times New Roman"/>
          <w:i/>
          <w:noProof/>
        </w:rPr>
        <w:t>, et al.</w:t>
      </w:r>
      <w:r w:rsidRPr="0094303B">
        <w:rPr>
          <w:rFonts w:ascii="Calibri" w:hAnsi="Calibri" w:cs="Times New Roman"/>
          <w:noProof/>
        </w:rPr>
        <w:t xml:space="preserve"> (2015) Bees prefer foods containing neonicotinoid pesticides. </w:t>
      </w:r>
      <w:r w:rsidRPr="0094303B">
        <w:rPr>
          <w:rFonts w:ascii="Calibri" w:hAnsi="Calibri" w:cs="Times New Roman"/>
          <w:i/>
          <w:noProof/>
        </w:rPr>
        <w:t>Nature</w:t>
      </w:r>
      <w:r w:rsidRPr="0094303B">
        <w:rPr>
          <w:rFonts w:ascii="Calibri" w:hAnsi="Calibri" w:cs="Times New Roman"/>
          <w:noProof/>
        </w:rPr>
        <w:t xml:space="preserve"> 521(7550):74-76.</w:t>
      </w:r>
      <w:bookmarkEnd w:id="900"/>
    </w:p>
    <w:p w14:paraId="4B70837B" w14:textId="77777777" w:rsidR="0094303B" w:rsidRPr="0094303B" w:rsidRDefault="0094303B" w:rsidP="0094303B">
      <w:pPr>
        <w:ind w:left="720" w:hanging="720"/>
        <w:rPr>
          <w:rFonts w:ascii="Calibri" w:hAnsi="Calibri" w:cs="Times New Roman"/>
          <w:noProof/>
        </w:rPr>
      </w:pPr>
      <w:bookmarkStart w:id="901" w:name="_ENREF_49"/>
      <w:r w:rsidRPr="0094303B">
        <w:rPr>
          <w:rFonts w:ascii="Calibri" w:hAnsi="Calibri" w:cs="Times New Roman"/>
          <w:noProof/>
        </w:rPr>
        <w:t>49.</w:t>
      </w:r>
      <w:r w:rsidRPr="0094303B">
        <w:rPr>
          <w:rFonts w:ascii="Calibri" w:hAnsi="Calibri" w:cs="Times New Roman"/>
          <w:noProof/>
        </w:rPr>
        <w:tab/>
        <w:t xml:space="preserve">Gianessi L &amp; Reigner N (2006) The importance of fungicides in US crop production. </w:t>
      </w:r>
      <w:r w:rsidRPr="0094303B">
        <w:rPr>
          <w:rFonts w:ascii="Calibri" w:hAnsi="Calibri" w:cs="Times New Roman"/>
          <w:i/>
          <w:noProof/>
        </w:rPr>
        <w:t>Outlooks on Pest Management</w:t>
      </w:r>
      <w:r w:rsidRPr="0094303B">
        <w:rPr>
          <w:rFonts w:ascii="Calibri" w:hAnsi="Calibri" w:cs="Times New Roman"/>
          <w:noProof/>
        </w:rPr>
        <w:t xml:space="preserve"> 17(5):209-213.</w:t>
      </w:r>
      <w:bookmarkEnd w:id="901"/>
    </w:p>
    <w:p w14:paraId="21927C7E" w14:textId="77777777" w:rsidR="0094303B" w:rsidRPr="0094303B" w:rsidRDefault="0094303B" w:rsidP="0094303B">
      <w:pPr>
        <w:ind w:left="720" w:hanging="720"/>
        <w:rPr>
          <w:rFonts w:ascii="Calibri" w:hAnsi="Calibri" w:cs="Times New Roman"/>
          <w:noProof/>
        </w:rPr>
      </w:pPr>
      <w:bookmarkStart w:id="902" w:name="_ENREF_50"/>
      <w:r w:rsidRPr="0094303B">
        <w:rPr>
          <w:rFonts w:ascii="Calibri" w:hAnsi="Calibri" w:cs="Times New Roman"/>
          <w:noProof/>
        </w:rPr>
        <w:t>50.</w:t>
      </w:r>
      <w:r w:rsidRPr="0094303B">
        <w:rPr>
          <w:rFonts w:ascii="Calibri" w:hAnsi="Calibri" w:cs="Times New Roman"/>
          <w:noProof/>
        </w:rPr>
        <w:tab/>
        <w:t>Morton V &amp; Staub T (2008) A Short History of Fungicides.</w:t>
      </w:r>
      <w:bookmarkEnd w:id="902"/>
    </w:p>
    <w:p w14:paraId="6B2D327C" w14:textId="77777777" w:rsidR="0094303B" w:rsidRPr="0094303B" w:rsidRDefault="0094303B" w:rsidP="0094303B">
      <w:pPr>
        <w:ind w:left="720" w:hanging="720"/>
        <w:rPr>
          <w:rFonts w:ascii="Calibri" w:hAnsi="Calibri" w:cs="Times New Roman"/>
          <w:noProof/>
        </w:rPr>
      </w:pPr>
      <w:bookmarkStart w:id="903" w:name="_ENREF_51"/>
      <w:r w:rsidRPr="0094303B">
        <w:rPr>
          <w:rFonts w:ascii="Calibri" w:hAnsi="Calibri" w:cs="Times New Roman"/>
          <w:noProof/>
        </w:rPr>
        <w:t>51.</w:t>
      </w:r>
      <w:r w:rsidRPr="0094303B">
        <w:rPr>
          <w:rFonts w:ascii="Calibri" w:hAnsi="Calibri" w:cs="Times New Roman"/>
          <w:noProof/>
        </w:rPr>
        <w:tab/>
        <w:t xml:space="preserve">Bowen-Walker PL, Martin SJ, &amp; Gunn A (1999) The transmission of deformed wing virus between honeybees (Apis mellifera L.) by the ectoparasitic mite Varroa jacobsoni Oud. </w:t>
      </w:r>
      <w:r w:rsidRPr="0094303B">
        <w:rPr>
          <w:rFonts w:ascii="Calibri" w:hAnsi="Calibri" w:cs="Times New Roman"/>
          <w:i/>
          <w:noProof/>
        </w:rPr>
        <w:t>Journal of Invertebrate Pathology</w:t>
      </w:r>
      <w:r w:rsidRPr="0094303B">
        <w:rPr>
          <w:rFonts w:ascii="Calibri" w:hAnsi="Calibri" w:cs="Times New Roman"/>
          <w:noProof/>
        </w:rPr>
        <w:t xml:space="preserve"> 73(1):101-106.</w:t>
      </w:r>
      <w:bookmarkEnd w:id="903"/>
    </w:p>
    <w:p w14:paraId="7A1CE4C7" w14:textId="77777777" w:rsidR="0094303B" w:rsidRPr="0094303B" w:rsidRDefault="0094303B" w:rsidP="0094303B">
      <w:pPr>
        <w:ind w:left="720" w:hanging="720"/>
        <w:rPr>
          <w:rFonts w:ascii="Calibri" w:hAnsi="Calibri" w:cs="Times New Roman"/>
          <w:noProof/>
        </w:rPr>
      </w:pPr>
      <w:bookmarkStart w:id="904" w:name="_ENREF_52"/>
      <w:r w:rsidRPr="0094303B">
        <w:rPr>
          <w:rFonts w:ascii="Calibri" w:hAnsi="Calibri" w:cs="Times New Roman"/>
          <w:noProof/>
        </w:rPr>
        <w:t>52.</w:t>
      </w:r>
      <w:r w:rsidRPr="0094303B">
        <w:rPr>
          <w:rFonts w:ascii="Calibri" w:hAnsi="Calibri" w:cs="Times New Roman"/>
          <w:noProof/>
        </w:rPr>
        <w:tab/>
        <w:t xml:space="preserve">Le Conte Y, Ellis M, &amp; Ritter W (2010) Varroa mites and honey bee health: can Varroa explain part of the colony losses? </w:t>
      </w:r>
      <w:r w:rsidRPr="0094303B">
        <w:rPr>
          <w:rFonts w:ascii="Calibri" w:hAnsi="Calibri" w:cs="Times New Roman"/>
          <w:i/>
          <w:noProof/>
        </w:rPr>
        <w:t>Apidologie</w:t>
      </w:r>
      <w:r w:rsidRPr="0094303B">
        <w:rPr>
          <w:rFonts w:ascii="Calibri" w:hAnsi="Calibri" w:cs="Times New Roman"/>
          <w:noProof/>
        </w:rPr>
        <w:t xml:space="preserve"> 41(3):353-363.</w:t>
      </w:r>
      <w:bookmarkEnd w:id="904"/>
    </w:p>
    <w:p w14:paraId="2CFE95C3" w14:textId="77777777" w:rsidR="0094303B" w:rsidRPr="0094303B" w:rsidRDefault="0094303B" w:rsidP="0094303B">
      <w:pPr>
        <w:ind w:left="720" w:hanging="720"/>
        <w:rPr>
          <w:rFonts w:ascii="Calibri" w:hAnsi="Calibri" w:cs="Times New Roman"/>
          <w:noProof/>
        </w:rPr>
      </w:pPr>
      <w:bookmarkStart w:id="905" w:name="_ENREF_53"/>
      <w:r w:rsidRPr="0094303B">
        <w:rPr>
          <w:rFonts w:ascii="Calibri" w:hAnsi="Calibri" w:cs="Times New Roman"/>
          <w:noProof/>
        </w:rPr>
        <w:t>53.</w:t>
      </w:r>
      <w:r w:rsidRPr="0094303B">
        <w:rPr>
          <w:rFonts w:ascii="Calibri" w:hAnsi="Calibri" w:cs="Times New Roman"/>
          <w:noProof/>
        </w:rPr>
        <w:tab/>
        <w:t xml:space="preserve">Mondet F, de Miranda JR, Kretzschmar A, Le Conte Y, &amp; Mercer AR (2014) On the Front Line: Quantitative Virus Dynamics in Honeybee (Apis mellifera L.) Colonies along a New Expansion Front of the Parasite Varroa destructor. </w:t>
      </w:r>
      <w:r w:rsidRPr="0094303B">
        <w:rPr>
          <w:rFonts w:ascii="Calibri" w:hAnsi="Calibri" w:cs="Times New Roman"/>
          <w:i/>
          <w:noProof/>
        </w:rPr>
        <w:t>Plos Pathogens</w:t>
      </w:r>
      <w:r w:rsidRPr="0094303B">
        <w:rPr>
          <w:rFonts w:ascii="Calibri" w:hAnsi="Calibri" w:cs="Times New Roman"/>
          <w:noProof/>
        </w:rPr>
        <w:t xml:space="preserve"> 10(8).</w:t>
      </w:r>
      <w:bookmarkEnd w:id="905"/>
    </w:p>
    <w:p w14:paraId="273F5714" w14:textId="77777777" w:rsidR="0094303B" w:rsidRPr="0094303B" w:rsidRDefault="0094303B" w:rsidP="0094303B">
      <w:pPr>
        <w:ind w:left="720" w:hanging="720"/>
        <w:rPr>
          <w:rFonts w:ascii="Calibri" w:hAnsi="Calibri" w:cs="Times New Roman"/>
          <w:noProof/>
        </w:rPr>
      </w:pPr>
      <w:bookmarkStart w:id="906" w:name="_ENREF_54"/>
      <w:r w:rsidRPr="0094303B">
        <w:rPr>
          <w:rFonts w:ascii="Calibri" w:hAnsi="Calibri" w:cs="Times New Roman"/>
          <w:noProof/>
        </w:rPr>
        <w:t>54.</w:t>
      </w:r>
      <w:r w:rsidRPr="0094303B">
        <w:rPr>
          <w:rFonts w:ascii="Calibri" w:hAnsi="Calibri" w:cs="Times New Roman"/>
          <w:noProof/>
        </w:rPr>
        <w:tab/>
        <w:t xml:space="preserve">Oldroyd BP (2007) What's killing American honey Bees? </w:t>
      </w:r>
      <w:r w:rsidRPr="0094303B">
        <w:rPr>
          <w:rFonts w:ascii="Calibri" w:hAnsi="Calibri" w:cs="Times New Roman"/>
          <w:i/>
          <w:noProof/>
        </w:rPr>
        <w:t>Plos Biology</w:t>
      </w:r>
      <w:r w:rsidRPr="0094303B">
        <w:rPr>
          <w:rFonts w:ascii="Calibri" w:hAnsi="Calibri" w:cs="Times New Roman"/>
          <w:noProof/>
        </w:rPr>
        <w:t xml:space="preserve"> 5(6):1195-1199.</w:t>
      </w:r>
      <w:bookmarkEnd w:id="906"/>
    </w:p>
    <w:p w14:paraId="463B8A46" w14:textId="77777777" w:rsidR="0094303B" w:rsidRPr="0094303B" w:rsidRDefault="0094303B" w:rsidP="0094303B">
      <w:pPr>
        <w:ind w:left="720" w:hanging="720"/>
        <w:rPr>
          <w:rFonts w:ascii="Calibri" w:hAnsi="Calibri" w:cs="Times New Roman"/>
          <w:noProof/>
        </w:rPr>
      </w:pPr>
      <w:bookmarkStart w:id="907" w:name="_ENREF_55"/>
      <w:r w:rsidRPr="0094303B">
        <w:rPr>
          <w:rFonts w:ascii="Calibri" w:hAnsi="Calibri" w:cs="Times New Roman"/>
          <w:noProof/>
        </w:rPr>
        <w:t>55.</w:t>
      </w:r>
      <w:r w:rsidRPr="0094303B">
        <w:rPr>
          <w:rFonts w:ascii="Calibri" w:hAnsi="Calibri" w:cs="Times New Roman"/>
          <w:noProof/>
        </w:rPr>
        <w:tab/>
        <w:t xml:space="preserve">Milani N (1995) THE RESISTANCE OF VARROA-JACOBSONI OUD TO PYRETHROIDS - A LABORATORY ASSAY. </w:t>
      </w:r>
      <w:r w:rsidRPr="0094303B">
        <w:rPr>
          <w:rFonts w:ascii="Calibri" w:hAnsi="Calibri" w:cs="Times New Roman"/>
          <w:i/>
          <w:noProof/>
        </w:rPr>
        <w:t>Apidologie</w:t>
      </w:r>
      <w:r w:rsidRPr="0094303B">
        <w:rPr>
          <w:rFonts w:ascii="Calibri" w:hAnsi="Calibri" w:cs="Times New Roman"/>
          <w:noProof/>
        </w:rPr>
        <w:t xml:space="preserve"> 26(5):415-429.</w:t>
      </w:r>
      <w:bookmarkEnd w:id="907"/>
    </w:p>
    <w:p w14:paraId="0A4CC0A7" w14:textId="77777777" w:rsidR="0094303B" w:rsidRPr="0094303B" w:rsidRDefault="0094303B" w:rsidP="0094303B">
      <w:pPr>
        <w:ind w:left="720" w:hanging="720"/>
        <w:rPr>
          <w:rFonts w:ascii="Calibri" w:hAnsi="Calibri" w:cs="Times New Roman"/>
          <w:noProof/>
        </w:rPr>
      </w:pPr>
      <w:bookmarkStart w:id="908" w:name="_ENREF_56"/>
      <w:r w:rsidRPr="0094303B">
        <w:rPr>
          <w:rFonts w:ascii="Calibri" w:hAnsi="Calibri" w:cs="Times New Roman"/>
          <w:noProof/>
        </w:rPr>
        <w:t>56.</w:t>
      </w:r>
      <w:r w:rsidRPr="0094303B">
        <w:rPr>
          <w:rFonts w:ascii="Calibri" w:hAnsi="Calibri" w:cs="Times New Roman"/>
          <w:noProof/>
        </w:rPr>
        <w:tab/>
        <w:t>Elzen PJ</w:t>
      </w:r>
      <w:r w:rsidRPr="0094303B">
        <w:rPr>
          <w:rFonts w:ascii="Calibri" w:hAnsi="Calibri" w:cs="Times New Roman"/>
          <w:i/>
          <w:noProof/>
        </w:rPr>
        <w:t>, et al.</w:t>
      </w:r>
      <w:r w:rsidRPr="0094303B">
        <w:rPr>
          <w:rFonts w:ascii="Calibri" w:hAnsi="Calibri" w:cs="Times New Roman"/>
          <w:noProof/>
        </w:rPr>
        <w:t xml:space="preserve"> (1998) Fluvalinate resistance in Varroa jacobsoni from several geographic locations. </w:t>
      </w:r>
      <w:r w:rsidRPr="0094303B">
        <w:rPr>
          <w:rFonts w:ascii="Calibri" w:hAnsi="Calibri" w:cs="Times New Roman"/>
          <w:i/>
          <w:noProof/>
        </w:rPr>
        <w:t>American Bee Journal</w:t>
      </w:r>
      <w:r w:rsidRPr="0094303B">
        <w:rPr>
          <w:rFonts w:ascii="Calibri" w:hAnsi="Calibri" w:cs="Times New Roman"/>
          <w:noProof/>
        </w:rPr>
        <w:t xml:space="preserve"> 138(9):674-676.</w:t>
      </w:r>
      <w:bookmarkEnd w:id="908"/>
    </w:p>
    <w:p w14:paraId="12572441" w14:textId="77777777" w:rsidR="0094303B" w:rsidRPr="0094303B" w:rsidRDefault="0094303B" w:rsidP="0094303B">
      <w:pPr>
        <w:ind w:left="720" w:hanging="720"/>
        <w:rPr>
          <w:rFonts w:ascii="Calibri" w:hAnsi="Calibri" w:cs="Times New Roman"/>
          <w:noProof/>
        </w:rPr>
      </w:pPr>
      <w:bookmarkStart w:id="909" w:name="_ENREF_57"/>
      <w:r w:rsidRPr="0094303B">
        <w:rPr>
          <w:rFonts w:ascii="Calibri" w:hAnsi="Calibri" w:cs="Times New Roman"/>
          <w:noProof/>
        </w:rPr>
        <w:t>57.</w:t>
      </w:r>
      <w:r w:rsidRPr="0094303B">
        <w:rPr>
          <w:rFonts w:ascii="Calibri" w:hAnsi="Calibri" w:cs="Times New Roman"/>
          <w:noProof/>
        </w:rPr>
        <w:tab/>
        <w:t xml:space="preserve">Milani N (1999) The resistance of Varroa jacobsoni Oud. to acaricides. </w:t>
      </w:r>
      <w:r w:rsidRPr="0094303B">
        <w:rPr>
          <w:rFonts w:ascii="Calibri" w:hAnsi="Calibri" w:cs="Times New Roman"/>
          <w:i/>
          <w:noProof/>
        </w:rPr>
        <w:t>Apidologie</w:t>
      </w:r>
      <w:r w:rsidRPr="0094303B">
        <w:rPr>
          <w:rFonts w:ascii="Calibri" w:hAnsi="Calibri" w:cs="Times New Roman"/>
          <w:noProof/>
        </w:rPr>
        <w:t xml:space="preserve"> 30(2-3):229-234.</w:t>
      </w:r>
      <w:bookmarkEnd w:id="909"/>
    </w:p>
    <w:p w14:paraId="59FA94E6" w14:textId="77777777" w:rsidR="0094303B" w:rsidRPr="0094303B" w:rsidRDefault="0094303B" w:rsidP="0094303B">
      <w:pPr>
        <w:ind w:left="720" w:hanging="720"/>
        <w:rPr>
          <w:rFonts w:ascii="Calibri" w:hAnsi="Calibri" w:cs="Times New Roman"/>
          <w:noProof/>
        </w:rPr>
      </w:pPr>
      <w:bookmarkStart w:id="910" w:name="_ENREF_58"/>
      <w:r w:rsidRPr="0094303B">
        <w:rPr>
          <w:rFonts w:ascii="Calibri" w:hAnsi="Calibri" w:cs="Times New Roman"/>
          <w:noProof/>
        </w:rPr>
        <w:t>58.</w:t>
      </w:r>
      <w:r w:rsidRPr="0094303B">
        <w:rPr>
          <w:rFonts w:ascii="Calibri" w:hAnsi="Calibri" w:cs="Times New Roman"/>
          <w:noProof/>
        </w:rPr>
        <w:tab/>
        <w:t>APHIS (</w:t>
      </w:r>
      <w:r w:rsidRPr="0094303B">
        <w:rPr>
          <w:rFonts w:ascii="Calibri" w:hAnsi="Calibri" w:cs="Times New Roman"/>
          <w:i/>
          <w:noProof/>
        </w:rPr>
        <w:t>Sampling Pollen for Pesticide Residue</w:t>
      </w:r>
      <w:r w:rsidRPr="0094303B">
        <w:rPr>
          <w:rFonts w:ascii="Calibri" w:hAnsi="Calibri" w:cs="Times New Roman"/>
          <w:noProof/>
        </w:rPr>
        <w:t>, (Service AaPHI).</w:t>
      </w:r>
      <w:bookmarkEnd w:id="910"/>
    </w:p>
    <w:p w14:paraId="155412D6" w14:textId="77777777" w:rsidR="0094303B" w:rsidRPr="0094303B" w:rsidRDefault="0094303B" w:rsidP="0094303B">
      <w:pPr>
        <w:ind w:left="720" w:hanging="720"/>
        <w:rPr>
          <w:rFonts w:ascii="Calibri" w:hAnsi="Calibri" w:cs="Times New Roman"/>
          <w:noProof/>
        </w:rPr>
      </w:pPr>
      <w:bookmarkStart w:id="911" w:name="_ENREF_59"/>
      <w:r w:rsidRPr="0094303B">
        <w:rPr>
          <w:rFonts w:ascii="Calibri" w:hAnsi="Calibri" w:cs="Times New Roman"/>
          <w:noProof/>
        </w:rPr>
        <w:t>59.</w:t>
      </w:r>
      <w:r w:rsidRPr="0094303B">
        <w:rPr>
          <w:rFonts w:ascii="Calibri" w:hAnsi="Calibri" w:cs="Times New Roman"/>
          <w:noProof/>
        </w:rPr>
        <w:tab/>
        <w:t>Stoner KA &amp; Eitzer BD (2013) Using a Hazard Quotient to Evaluate Pesticide Residues Detected in Pollen Trapped from Honey Bees (</w:t>
      </w:r>
      <w:r w:rsidRPr="0094303B">
        <w:rPr>
          <w:rFonts w:ascii="Calibri" w:hAnsi="Calibri" w:cs="Times New Roman"/>
          <w:i/>
          <w:noProof/>
        </w:rPr>
        <w:t>Apis mellifera</w:t>
      </w:r>
      <w:r w:rsidRPr="0094303B">
        <w:rPr>
          <w:rFonts w:ascii="Calibri" w:hAnsi="Calibri" w:cs="Times New Roman"/>
          <w:noProof/>
        </w:rPr>
        <w:t xml:space="preserve">) in Connecticut. </w:t>
      </w:r>
      <w:r w:rsidRPr="0094303B">
        <w:rPr>
          <w:rFonts w:ascii="Calibri" w:hAnsi="Calibri" w:cs="Times New Roman"/>
          <w:i/>
          <w:noProof/>
        </w:rPr>
        <w:t>PLoS ONE</w:t>
      </w:r>
      <w:r w:rsidRPr="0094303B">
        <w:rPr>
          <w:rFonts w:ascii="Calibri" w:hAnsi="Calibri" w:cs="Times New Roman"/>
          <w:noProof/>
        </w:rPr>
        <w:t xml:space="preserve"> 8(10):e77550.</w:t>
      </w:r>
      <w:bookmarkEnd w:id="911"/>
    </w:p>
    <w:p w14:paraId="74877291" w14:textId="77777777" w:rsidR="0094303B" w:rsidRPr="0094303B" w:rsidRDefault="0094303B" w:rsidP="0094303B">
      <w:pPr>
        <w:ind w:left="720" w:hanging="720"/>
        <w:rPr>
          <w:rFonts w:ascii="Calibri" w:hAnsi="Calibri" w:cs="Times New Roman"/>
          <w:noProof/>
        </w:rPr>
      </w:pPr>
      <w:bookmarkStart w:id="912" w:name="_ENREF_60"/>
      <w:r w:rsidRPr="0094303B">
        <w:rPr>
          <w:rFonts w:ascii="Calibri" w:hAnsi="Calibri" w:cs="Times New Roman"/>
          <w:noProof/>
        </w:rPr>
        <w:t>60.</w:t>
      </w:r>
      <w:r w:rsidRPr="0094303B">
        <w:rPr>
          <w:rFonts w:ascii="Calibri" w:hAnsi="Calibri" w:cs="Times New Roman"/>
          <w:noProof/>
        </w:rPr>
        <w:tab/>
        <w:t xml:space="preserve">European Food Safety Authority (2013) </w:t>
      </w:r>
      <w:r w:rsidRPr="0094303B">
        <w:rPr>
          <w:rFonts w:ascii="Calibri" w:hAnsi="Calibri" w:cs="Times New Roman"/>
          <w:i/>
          <w:noProof/>
        </w:rPr>
        <w:t>EFSA Guidance Document on the risk assessment of plant protection products on bees (Apis mellifera, Bombus spp. and solitary bees).</w:t>
      </w:r>
      <w:r w:rsidRPr="0094303B">
        <w:rPr>
          <w:rFonts w:ascii="Calibri" w:hAnsi="Calibri" w:cs="Times New Roman"/>
          <w:noProof/>
        </w:rPr>
        <w:t xml:space="preserve"> (EFSA Journal ), (Authority EFS).</w:t>
      </w:r>
      <w:bookmarkEnd w:id="912"/>
    </w:p>
    <w:p w14:paraId="17A6B712" w14:textId="77777777" w:rsidR="0094303B" w:rsidRPr="0094303B" w:rsidRDefault="0094303B" w:rsidP="0094303B">
      <w:pPr>
        <w:ind w:left="720" w:hanging="720"/>
        <w:rPr>
          <w:rFonts w:ascii="Calibri" w:hAnsi="Calibri" w:cs="Times New Roman"/>
          <w:noProof/>
        </w:rPr>
      </w:pPr>
      <w:bookmarkStart w:id="913" w:name="_ENREF_61"/>
      <w:r w:rsidRPr="0094303B">
        <w:rPr>
          <w:rFonts w:ascii="Calibri" w:hAnsi="Calibri" w:cs="Times New Roman"/>
          <w:noProof/>
        </w:rPr>
        <w:t>61.</w:t>
      </w:r>
      <w:r w:rsidRPr="0094303B">
        <w:rPr>
          <w:rFonts w:ascii="Calibri" w:hAnsi="Calibri" w:cs="Times New Roman"/>
          <w:noProof/>
        </w:rPr>
        <w:tab/>
        <w:t>EPA (2014) Guidance for Assessing Pesticide Risks to Bees.  (Environmental Protection Agency, Washington, D.C. 20460), p 59.</w:t>
      </w:r>
      <w:bookmarkEnd w:id="913"/>
    </w:p>
    <w:p w14:paraId="6834AED9" w14:textId="77777777" w:rsidR="0094303B" w:rsidRPr="0094303B" w:rsidRDefault="0094303B" w:rsidP="0094303B">
      <w:pPr>
        <w:ind w:left="720" w:hanging="720"/>
        <w:rPr>
          <w:rFonts w:ascii="Calibri" w:hAnsi="Calibri" w:cs="Times New Roman"/>
          <w:noProof/>
        </w:rPr>
      </w:pPr>
      <w:bookmarkStart w:id="914" w:name="_ENREF_62"/>
      <w:r w:rsidRPr="0094303B">
        <w:rPr>
          <w:rFonts w:ascii="Calibri" w:hAnsi="Calibri" w:cs="Times New Roman"/>
          <w:noProof/>
        </w:rPr>
        <w:t>62.</w:t>
      </w:r>
      <w:r w:rsidRPr="0094303B">
        <w:rPr>
          <w:rFonts w:ascii="Calibri" w:hAnsi="Calibri" w:cs="Times New Roman"/>
          <w:noProof/>
        </w:rPr>
        <w:tab/>
        <w:t>vanEngelsdorp D</w:t>
      </w:r>
      <w:r w:rsidRPr="0094303B">
        <w:rPr>
          <w:rFonts w:ascii="Calibri" w:hAnsi="Calibri" w:cs="Times New Roman"/>
          <w:i/>
          <w:noProof/>
        </w:rPr>
        <w:t>, et al.</w:t>
      </w:r>
      <w:r w:rsidRPr="0094303B">
        <w:rPr>
          <w:rFonts w:ascii="Calibri" w:hAnsi="Calibri" w:cs="Times New Roman"/>
          <w:noProof/>
        </w:rPr>
        <w:t xml:space="preserve"> (2013) Standard epidemiological methods to understand and improve Apis mellifera health. </w:t>
      </w:r>
      <w:r w:rsidRPr="0094303B">
        <w:rPr>
          <w:rFonts w:ascii="Calibri" w:hAnsi="Calibri" w:cs="Times New Roman"/>
          <w:i/>
          <w:noProof/>
        </w:rPr>
        <w:t>J. Apic. Res.</w:t>
      </w:r>
      <w:r w:rsidRPr="0094303B">
        <w:rPr>
          <w:rFonts w:ascii="Calibri" w:hAnsi="Calibri" w:cs="Times New Roman"/>
          <w:noProof/>
        </w:rPr>
        <w:t xml:space="preserve"> 52(4).</w:t>
      </w:r>
      <w:bookmarkEnd w:id="914"/>
    </w:p>
    <w:p w14:paraId="6981DFC6" w14:textId="77777777" w:rsidR="0094303B" w:rsidRPr="0094303B" w:rsidRDefault="0094303B" w:rsidP="0094303B">
      <w:pPr>
        <w:ind w:left="720" w:hanging="720"/>
        <w:rPr>
          <w:rFonts w:ascii="Calibri" w:hAnsi="Calibri" w:cs="Times New Roman"/>
          <w:noProof/>
        </w:rPr>
      </w:pPr>
      <w:bookmarkStart w:id="915" w:name="_ENREF_63"/>
      <w:r w:rsidRPr="0094303B">
        <w:rPr>
          <w:rFonts w:ascii="Calibri" w:hAnsi="Calibri" w:cs="Times New Roman"/>
          <w:noProof/>
        </w:rPr>
        <w:t>63.</w:t>
      </w:r>
      <w:r w:rsidRPr="0094303B">
        <w:rPr>
          <w:rFonts w:ascii="Calibri" w:hAnsi="Calibri" w:cs="Times New Roman"/>
          <w:noProof/>
        </w:rPr>
        <w:tab/>
        <w:t xml:space="preserve">Park MG, Blitzer EJ, Gibbs J, Losey JE, &amp; Danforth BN (2015) Negative effects of pesticides on wild bee communities can be buffered by landscape context. </w:t>
      </w:r>
      <w:r w:rsidRPr="0094303B">
        <w:rPr>
          <w:rFonts w:ascii="Calibri" w:hAnsi="Calibri" w:cs="Times New Roman"/>
          <w:i/>
          <w:noProof/>
        </w:rPr>
        <w:t>Proc. R. Soc. B</w:t>
      </w:r>
      <w:r w:rsidRPr="0094303B">
        <w:rPr>
          <w:rFonts w:ascii="Calibri" w:hAnsi="Calibri" w:cs="Times New Roman"/>
          <w:noProof/>
        </w:rPr>
        <w:t xml:space="preserve"> 282(1809).</w:t>
      </w:r>
      <w:bookmarkEnd w:id="915"/>
    </w:p>
    <w:p w14:paraId="62C0BEBB" w14:textId="77777777" w:rsidR="0094303B" w:rsidRPr="0094303B" w:rsidRDefault="0094303B" w:rsidP="0094303B">
      <w:pPr>
        <w:ind w:left="720" w:hanging="720"/>
        <w:rPr>
          <w:rFonts w:ascii="Calibri" w:hAnsi="Calibri" w:cs="Times New Roman"/>
          <w:noProof/>
        </w:rPr>
      </w:pPr>
      <w:bookmarkStart w:id="916" w:name="_ENREF_64"/>
      <w:r w:rsidRPr="0094303B">
        <w:rPr>
          <w:rFonts w:ascii="Calibri" w:hAnsi="Calibri" w:cs="Times New Roman"/>
          <w:noProof/>
        </w:rPr>
        <w:t>64.</w:t>
      </w:r>
      <w:r w:rsidRPr="0094303B">
        <w:rPr>
          <w:rFonts w:ascii="Calibri" w:hAnsi="Calibri" w:cs="Times New Roman"/>
          <w:noProof/>
        </w:rPr>
        <w:tab/>
        <w:t xml:space="preserve">Martin SJ (2001) The role of Varroa and viral pathogens in the collapse of honeybee colonies: a modelling approach. </w:t>
      </w:r>
      <w:r w:rsidRPr="0094303B">
        <w:rPr>
          <w:rFonts w:ascii="Calibri" w:hAnsi="Calibri" w:cs="Times New Roman"/>
          <w:i/>
          <w:noProof/>
        </w:rPr>
        <w:t>Journal of Applied Ecology</w:t>
      </w:r>
      <w:r w:rsidRPr="0094303B">
        <w:rPr>
          <w:rFonts w:ascii="Calibri" w:hAnsi="Calibri" w:cs="Times New Roman"/>
          <w:noProof/>
        </w:rPr>
        <w:t xml:space="preserve"> 38(5):1082-1093.</w:t>
      </w:r>
      <w:bookmarkEnd w:id="916"/>
    </w:p>
    <w:p w14:paraId="24D20AE9" w14:textId="77777777" w:rsidR="0094303B" w:rsidRPr="0094303B" w:rsidRDefault="0094303B" w:rsidP="0094303B">
      <w:pPr>
        <w:ind w:left="720" w:hanging="720"/>
        <w:rPr>
          <w:rFonts w:ascii="Calibri" w:hAnsi="Calibri" w:cs="Times New Roman"/>
          <w:noProof/>
        </w:rPr>
      </w:pPr>
      <w:bookmarkStart w:id="917" w:name="_ENREF_65"/>
      <w:r w:rsidRPr="0094303B">
        <w:rPr>
          <w:rFonts w:ascii="Calibri" w:hAnsi="Calibri" w:cs="Times New Roman"/>
          <w:noProof/>
        </w:rPr>
        <w:t>65.</w:t>
      </w:r>
      <w:r w:rsidRPr="0094303B">
        <w:rPr>
          <w:rFonts w:ascii="Calibri" w:hAnsi="Calibri" w:cs="Times New Roman"/>
          <w:noProof/>
        </w:rPr>
        <w:tab/>
        <w:t>Pilling ED &amp; Jepson PC (1993) Synergism between between EBl Fungicides and a Pyrethroid Insecticide in the Honeybee (</w:t>
      </w:r>
      <w:r w:rsidRPr="0094303B">
        <w:rPr>
          <w:rFonts w:ascii="Calibri" w:hAnsi="Calibri" w:cs="Times New Roman"/>
          <w:i/>
          <w:noProof/>
        </w:rPr>
        <w:t>Apis mellifera</w:t>
      </w:r>
      <w:r w:rsidRPr="0094303B">
        <w:rPr>
          <w:rFonts w:ascii="Calibri" w:hAnsi="Calibri" w:cs="Times New Roman"/>
          <w:noProof/>
        </w:rPr>
        <w:t xml:space="preserve">). </w:t>
      </w:r>
      <w:r w:rsidRPr="0094303B">
        <w:rPr>
          <w:rFonts w:ascii="Calibri" w:hAnsi="Calibri" w:cs="Times New Roman"/>
          <w:i/>
          <w:noProof/>
        </w:rPr>
        <w:t>Pesticide Science</w:t>
      </w:r>
      <w:r w:rsidRPr="0094303B">
        <w:rPr>
          <w:rFonts w:ascii="Calibri" w:hAnsi="Calibri" w:cs="Times New Roman"/>
          <w:noProof/>
        </w:rPr>
        <w:t xml:space="preserve"> 39(4):293-297.</w:t>
      </w:r>
      <w:bookmarkEnd w:id="917"/>
    </w:p>
    <w:p w14:paraId="6BDBC130" w14:textId="77777777" w:rsidR="0094303B" w:rsidRPr="0094303B" w:rsidRDefault="0094303B" w:rsidP="0094303B">
      <w:pPr>
        <w:ind w:left="720" w:hanging="720"/>
        <w:rPr>
          <w:rFonts w:ascii="Calibri" w:hAnsi="Calibri" w:cs="Times New Roman"/>
          <w:noProof/>
        </w:rPr>
      </w:pPr>
      <w:bookmarkStart w:id="918" w:name="_ENREF_66"/>
      <w:r w:rsidRPr="0094303B">
        <w:rPr>
          <w:rFonts w:ascii="Calibri" w:hAnsi="Calibri" w:cs="Times New Roman"/>
          <w:noProof/>
        </w:rPr>
        <w:t>66.</w:t>
      </w:r>
      <w:r w:rsidRPr="0094303B">
        <w:rPr>
          <w:rFonts w:ascii="Calibri" w:hAnsi="Calibri" w:cs="Times New Roman"/>
          <w:noProof/>
        </w:rPr>
        <w:tab/>
        <w:t>Chauzat M-P</w:t>
      </w:r>
      <w:r w:rsidRPr="0094303B">
        <w:rPr>
          <w:rFonts w:ascii="Calibri" w:hAnsi="Calibri" w:cs="Times New Roman"/>
          <w:i/>
          <w:noProof/>
        </w:rPr>
        <w:t>, et al.</w:t>
      </w:r>
      <w:r w:rsidRPr="0094303B">
        <w:rPr>
          <w:rFonts w:ascii="Calibri" w:hAnsi="Calibri" w:cs="Times New Roman"/>
          <w:noProof/>
        </w:rPr>
        <w:t xml:space="preserve"> (2011) An assessment of honeybee colony matrices, </w:t>
      </w:r>
      <w:r w:rsidRPr="0094303B">
        <w:rPr>
          <w:rFonts w:ascii="Calibri" w:hAnsi="Calibri" w:cs="Times New Roman"/>
          <w:i/>
          <w:noProof/>
        </w:rPr>
        <w:t>Apis mellifera</w:t>
      </w:r>
      <w:r w:rsidRPr="0094303B">
        <w:rPr>
          <w:rFonts w:ascii="Calibri" w:hAnsi="Calibri" w:cs="Times New Roman"/>
          <w:noProof/>
        </w:rPr>
        <w:t xml:space="preserve"> (Hymenoptera Apidae) to monitor pesticide presence in continental France. </w:t>
      </w:r>
      <w:r w:rsidRPr="0094303B">
        <w:rPr>
          <w:rFonts w:ascii="Calibri" w:hAnsi="Calibri" w:cs="Times New Roman"/>
          <w:i/>
          <w:noProof/>
        </w:rPr>
        <w:t>Environmental Toxicology and Chemistry</w:t>
      </w:r>
      <w:r w:rsidRPr="0094303B">
        <w:rPr>
          <w:rFonts w:ascii="Calibri" w:hAnsi="Calibri" w:cs="Times New Roman"/>
          <w:noProof/>
        </w:rPr>
        <w:t xml:space="preserve"> 30(1):103-111.</w:t>
      </w:r>
      <w:bookmarkEnd w:id="918"/>
    </w:p>
    <w:p w14:paraId="6F0FD92F" w14:textId="77777777" w:rsidR="0094303B" w:rsidRPr="0094303B" w:rsidRDefault="0094303B" w:rsidP="0094303B">
      <w:pPr>
        <w:ind w:left="720" w:hanging="720"/>
        <w:rPr>
          <w:rFonts w:ascii="Calibri" w:hAnsi="Calibri" w:cs="Times New Roman"/>
          <w:noProof/>
        </w:rPr>
      </w:pPr>
      <w:bookmarkStart w:id="919" w:name="_ENREF_67"/>
      <w:r w:rsidRPr="0094303B">
        <w:rPr>
          <w:rFonts w:ascii="Calibri" w:hAnsi="Calibri" w:cs="Times New Roman"/>
          <w:noProof/>
        </w:rPr>
        <w:lastRenderedPageBreak/>
        <w:t>67.</w:t>
      </w:r>
      <w:r w:rsidRPr="0094303B">
        <w:rPr>
          <w:rFonts w:ascii="Calibri" w:hAnsi="Calibri" w:cs="Times New Roman"/>
          <w:noProof/>
        </w:rPr>
        <w:tab/>
        <w:t>Ghini S</w:t>
      </w:r>
      <w:r w:rsidRPr="0094303B">
        <w:rPr>
          <w:rFonts w:ascii="Calibri" w:hAnsi="Calibri" w:cs="Times New Roman"/>
          <w:i/>
          <w:noProof/>
        </w:rPr>
        <w:t>, et al.</w:t>
      </w:r>
      <w:r w:rsidRPr="0094303B">
        <w:rPr>
          <w:rFonts w:ascii="Calibri" w:hAnsi="Calibri" w:cs="Times New Roman"/>
          <w:noProof/>
        </w:rPr>
        <w:t xml:space="preserve"> (2004) Occurrence and distribution of pesticides in the province of Bologna, Italy, using honeybees as bioindicators. </w:t>
      </w:r>
      <w:r w:rsidRPr="0094303B">
        <w:rPr>
          <w:rFonts w:ascii="Calibri" w:hAnsi="Calibri" w:cs="Times New Roman"/>
          <w:i/>
          <w:noProof/>
        </w:rPr>
        <w:t>Archives of Environmental Contamination and Toxicology</w:t>
      </w:r>
      <w:r w:rsidRPr="0094303B">
        <w:rPr>
          <w:rFonts w:ascii="Calibri" w:hAnsi="Calibri" w:cs="Times New Roman"/>
          <w:noProof/>
        </w:rPr>
        <w:t xml:space="preserve"> 47(4):479-488.</w:t>
      </w:r>
      <w:bookmarkEnd w:id="919"/>
    </w:p>
    <w:p w14:paraId="6ADB6AE3" w14:textId="77777777" w:rsidR="0094303B" w:rsidRPr="0094303B" w:rsidRDefault="0094303B" w:rsidP="0094303B">
      <w:pPr>
        <w:ind w:left="720" w:hanging="720"/>
        <w:rPr>
          <w:rFonts w:ascii="Calibri" w:hAnsi="Calibri" w:cs="Times New Roman"/>
          <w:noProof/>
        </w:rPr>
      </w:pPr>
      <w:bookmarkStart w:id="920" w:name="_ENREF_68"/>
      <w:r w:rsidRPr="0094303B">
        <w:rPr>
          <w:rFonts w:ascii="Calibri" w:hAnsi="Calibri" w:cs="Times New Roman"/>
          <w:noProof/>
        </w:rPr>
        <w:t>68.</w:t>
      </w:r>
      <w:r w:rsidRPr="0094303B">
        <w:rPr>
          <w:rFonts w:ascii="Calibri" w:hAnsi="Calibri" w:cs="Times New Roman"/>
          <w:noProof/>
        </w:rPr>
        <w:tab/>
        <w:t>Lambert O</w:t>
      </w:r>
      <w:r w:rsidRPr="0094303B">
        <w:rPr>
          <w:rFonts w:ascii="Calibri" w:hAnsi="Calibri" w:cs="Times New Roman"/>
          <w:i/>
          <w:noProof/>
        </w:rPr>
        <w:t>, et al.</w:t>
      </w:r>
      <w:r w:rsidRPr="0094303B">
        <w:rPr>
          <w:rFonts w:ascii="Calibri" w:hAnsi="Calibri" w:cs="Times New Roman"/>
          <w:noProof/>
        </w:rPr>
        <w:t xml:space="preserve"> (2013) Widespread occurrence of chemical residues in beehive matrices from apiaries located in different landscapes of Western France. </w:t>
      </w:r>
      <w:r w:rsidRPr="0094303B">
        <w:rPr>
          <w:rFonts w:ascii="Calibri" w:hAnsi="Calibri" w:cs="Times New Roman"/>
          <w:i/>
          <w:noProof/>
        </w:rPr>
        <w:t>PLoS ONE</w:t>
      </w:r>
      <w:r w:rsidRPr="0094303B">
        <w:rPr>
          <w:rFonts w:ascii="Calibri" w:hAnsi="Calibri" w:cs="Times New Roman"/>
          <w:noProof/>
        </w:rPr>
        <w:t xml:space="preserve"> 8(6):e67007.</w:t>
      </w:r>
      <w:bookmarkEnd w:id="920"/>
    </w:p>
    <w:p w14:paraId="6C7B40F9" w14:textId="77777777" w:rsidR="0094303B" w:rsidRPr="0094303B" w:rsidRDefault="0094303B" w:rsidP="0094303B">
      <w:pPr>
        <w:ind w:left="720" w:hanging="720"/>
        <w:rPr>
          <w:rFonts w:ascii="Calibri" w:hAnsi="Calibri" w:cs="Times New Roman"/>
          <w:noProof/>
        </w:rPr>
      </w:pPr>
      <w:bookmarkStart w:id="921" w:name="_ENREF_69"/>
      <w:r w:rsidRPr="0094303B">
        <w:rPr>
          <w:rFonts w:ascii="Calibri" w:hAnsi="Calibri" w:cs="Times New Roman"/>
          <w:noProof/>
        </w:rPr>
        <w:t>69.</w:t>
      </w:r>
      <w:r w:rsidRPr="0094303B">
        <w:rPr>
          <w:rFonts w:ascii="Calibri" w:hAnsi="Calibri" w:cs="Times New Roman"/>
          <w:noProof/>
        </w:rPr>
        <w:tab/>
        <w:t>Cresswell JE</w:t>
      </w:r>
      <w:r w:rsidRPr="0094303B">
        <w:rPr>
          <w:rFonts w:ascii="Calibri" w:hAnsi="Calibri" w:cs="Times New Roman"/>
          <w:i/>
          <w:noProof/>
        </w:rPr>
        <w:t>, et al.</w:t>
      </w:r>
      <w:r w:rsidRPr="0094303B">
        <w:rPr>
          <w:rFonts w:ascii="Calibri" w:hAnsi="Calibri" w:cs="Times New Roman"/>
          <w:noProof/>
        </w:rPr>
        <w:t xml:space="preserve"> (2012) Differential sensitivity of honey bees and bumble bees to a dietary insecticide (imidacloprid). </w:t>
      </w:r>
      <w:r w:rsidRPr="0094303B">
        <w:rPr>
          <w:rFonts w:ascii="Calibri" w:hAnsi="Calibri" w:cs="Times New Roman"/>
          <w:i/>
          <w:noProof/>
        </w:rPr>
        <w:t>Zoology</w:t>
      </w:r>
      <w:r w:rsidRPr="0094303B">
        <w:rPr>
          <w:rFonts w:ascii="Calibri" w:hAnsi="Calibri" w:cs="Times New Roman"/>
          <w:noProof/>
        </w:rPr>
        <w:t xml:space="preserve"> 115(6):365-371.</w:t>
      </w:r>
      <w:bookmarkEnd w:id="921"/>
    </w:p>
    <w:p w14:paraId="1B2F48CF" w14:textId="77777777" w:rsidR="0094303B" w:rsidRPr="0094303B" w:rsidRDefault="0094303B" w:rsidP="0094303B">
      <w:pPr>
        <w:ind w:left="720" w:hanging="720"/>
        <w:rPr>
          <w:rFonts w:ascii="Calibri" w:hAnsi="Calibri" w:cs="Times New Roman"/>
          <w:noProof/>
        </w:rPr>
      </w:pPr>
      <w:bookmarkStart w:id="922" w:name="_ENREF_70"/>
      <w:r w:rsidRPr="0094303B">
        <w:rPr>
          <w:rFonts w:ascii="Calibri" w:hAnsi="Calibri" w:cs="Times New Roman"/>
          <w:noProof/>
        </w:rPr>
        <w:t>70.</w:t>
      </w:r>
      <w:r w:rsidRPr="0094303B">
        <w:rPr>
          <w:rFonts w:ascii="Calibri" w:hAnsi="Calibri" w:cs="Times New Roman"/>
          <w:noProof/>
        </w:rPr>
        <w:tab/>
        <w:t xml:space="preserve">Matsumoto T (2013) Reduction in homing flights in the honey bee Apis mellifera after a sublethal dose of neonicotinoid insecticides. </w:t>
      </w:r>
      <w:r w:rsidRPr="0094303B">
        <w:rPr>
          <w:rFonts w:ascii="Calibri" w:hAnsi="Calibri" w:cs="Times New Roman"/>
          <w:i/>
          <w:noProof/>
        </w:rPr>
        <w:t>Bulletin of Insectology</w:t>
      </w:r>
      <w:r w:rsidRPr="0094303B">
        <w:rPr>
          <w:rFonts w:ascii="Calibri" w:hAnsi="Calibri" w:cs="Times New Roman"/>
          <w:noProof/>
        </w:rPr>
        <w:t xml:space="preserve"> 66(1):1-9.</w:t>
      </w:r>
      <w:bookmarkEnd w:id="922"/>
    </w:p>
    <w:p w14:paraId="3998EC8D" w14:textId="77777777" w:rsidR="0094303B" w:rsidRPr="0094303B" w:rsidRDefault="0094303B" w:rsidP="0094303B">
      <w:pPr>
        <w:ind w:left="720" w:hanging="720"/>
        <w:rPr>
          <w:rFonts w:ascii="Calibri" w:hAnsi="Calibri" w:cs="Times New Roman"/>
          <w:noProof/>
        </w:rPr>
      </w:pPr>
      <w:bookmarkStart w:id="923" w:name="_ENREF_71"/>
      <w:r w:rsidRPr="0094303B">
        <w:rPr>
          <w:rFonts w:ascii="Calibri" w:hAnsi="Calibri" w:cs="Times New Roman"/>
          <w:noProof/>
        </w:rPr>
        <w:t>71.</w:t>
      </w:r>
      <w:r w:rsidRPr="0094303B">
        <w:rPr>
          <w:rFonts w:ascii="Calibri" w:hAnsi="Calibri" w:cs="Times New Roman"/>
          <w:noProof/>
        </w:rPr>
        <w:tab/>
        <w:t>Pohorecka K</w:t>
      </w:r>
      <w:r w:rsidRPr="0094303B">
        <w:rPr>
          <w:rFonts w:ascii="Calibri" w:hAnsi="Calibri" w:cs="Times New Roman"/>
          <w:i/>
          <w:noProof/>
        </w:rPr>
        <w:t>, et al.</w:t>
      </w:r>
      <w:r w:rsidRPr="0094303B">
        <w:rPr>
          <w:rFonts w:ascii="Calibri" w:hAnsi="Calibri" w:cs="Times New Roman"/>
          <w:noProof/>
        </w:rPr>
        <w:t xml:space="preserve"> (2013) EFFECTS OF EXPOSURE OF HONEY BEE COLONIES TO NEONICOTINOID SEED-TREATED MAIZE CROPS. </w:t>
      </w:r>
      <w:r w:rsidRPr="0094303B">
        <w:rPr>
          <w:rFonts w:ascii="Calibri" w:hAnsi="Calibri" w:cs="Times New Roman"/>
          <w:i/>
          <w:noProof/>
        </w:rPr>
        <w:t>Journal of Apicultural Science</w:t>
      </w:r>
      <w:r w:rsidRPr="0094303B">
        <w:rPr>
          <w:rFonts w:ascii="Calibri" w:hAnsi="Calibri" w:cs="Times New Roman"/>
          <w:noProof/>
        </w:rPr>
        <w:t xml:space="preserve"> 57(2):199-208.</w:t>
      </w:r>
      <w:bookmarkEnd w:id="923"/>
    </w:p>
    <w:p w14:paraId="33D17FAD" w14:textId="77777777" w:rsidR="0094303B" w:rsidRPr="0094303B" w:rsidRDefault="0094303B" w:rsidP="0094303B">
      <w:pPr>
        <w:ind w:left="720" w:hanging="720"/>
        <w:rPr>
          <w:rFonts w:ascii="Calibri" w:hAnsi="Calibri" w:cs="Times New Roman"/>
          <w:noProof/>
        </w:rPr>
      </w:pPr>
      <w:bookmarkStart w:id="924" w:name="_ENREF_72"/>
      <w:r w:rsidRPr="0094303B">
        <w:rPr>
          <w:rFonts w:ascii="Calibri" w:hAnsi="Calibri" w:cs="Times New Roman"/>
          <w:noProof/>
        </w:rPr>
        <w:t>72.</w:t>
      </w:r>
      <w:r w:rsidRPr="0094303B">
        <w:rPr>
          <w:rFonts w:ascii="Calibri" w:hAnsi="Calibri" w:cs="Times New Roman"/>
          <w:noProof/>
        </w:rPr>
        <w:tab/>
        <w:t xml:space="preserve">Pollack P (2011) </w:t>
      </w:r>
      <w:r w:rsidRPr="0094303B">
        <w:rPr>
          <w:rFonts w:ascii="Calibri" w:hAnsi="Calibri" w:cs="Times New Roman"/>
          <w:i/>
          <w:noProof/>
        </w:rPr>
        <w:t>Fine Chemicals: The Industry and the Business.</w:t>
      </w:r>
      <w:r w:rsidRPr="0094303B">
        <w:rPr>
          <w:rFonts w:ascii="Calibri" w:hAnsi="Calibri" w:cs="Times New Roman"/>
          <w:noProof/>
        </w:rPr>
        <w:t xml:space="preserve"> (Wiley-Interscience, Hoboken, N.J.).</w:t>
      </w:r>
      <w:bookmarkEnd w:id="924"/>
    </w:p>
    <w:p w14:paraId="40E2631F" w14:textId="77777777" w:rsidR="0094303B" w:rsidRPr="0094303B" w:rsidRDefault="0094303B" w:rsidP="0094303B">
      <w:pPr>
        <w:ind w:left="720" w:hanging="720"/>
        <w:rPr>
          <w:rFonts w:ascii="Calibri" w:hAnsi="Calibri" w:cs="Times New Roman"/>
          <w:noProof/>
        </w:rPr>
      </w:pPr>
      <w:bookmarkStart w:id="925" w:name="_ENREF_73"/>
      <w:r w:rsidRPr="0094303B">
        <w:rPr>
          <w:rFonts w:ascii="Calibri" w:hAnsi="Calibri" w:cs="Times New Roman"/>
          <w:noProof/>
        </w:rPr>
        <w:t>73.</w:t>
      </w:r>
      <w:r w:rsidRPr="0094303B">
        <w:rPr>
          <w:rFonts w:ascii="Calibri" w:hAnsi="Calibri" w:cs="Times New Roman"/>
          <w:noProof/>
        </w:rPr>
        <w:tab/>
        <w:t>Bonmatin JM</w:t>
      </w:r>
      <w:r w:rsidRPr="0094303B">
        <w:rPr>
          <w:rFonts w:ascii="Calibri" w:hAnsi="Calibri" w:cs="Times New Roman"/>
          <w:i/>
          <w:noProof/>
        </w:rPr>
        <w:t>, et al.</w:t>
      </w:r>
      <w:r w:rsidRPr="0094303B">
        <w:rPr>
          <w:rFonts w:ascii="Calibri" w:hAnsi="Calibri" w:cs="Times New Roman"/>
          <w:noProof/>
        </w:rPr>
        <w:t xml:space="preserve"> (2005) Quantification of imidacloprid uptake in maize crops. </w:t>
      </w:r>
      <w:r w:rsidRPr="0094303B">
        <w:rPr>
          <w:rFonts w:ascii="Calibri" w:hAnsi="Calibri" w:cs="Times New Roman"/>
          <w:i/>
          <w:noProof/>
        </w:rPr>
        <w:t>Journal of agricultural and food chemistry</w:t>
      </w:r>
      <w:r w:rsidRPr="0094303B">
        <w:rPr>
          <w:rFonts w:ascii="Calibri" w:hAnsi="Calibri" w:cs="Times New Roman"/>
          <w:noProof/>
        </w:rPr>
        <w:t xml:space="preserve"> 53(13):5336-5341.</w:t>
      </w:r>
      <w:bookmarkEnd w:id="925"/>
    </w:p>
    <w:p w14:paraId="7D8C590D" w14:textId="77777777" w:rsidR="0094303B" w:rsidRPr="0094303B" w:rsidRDefault="0094303B" w:rsidP="0094303B">
      <w:pPr>
        <w:ind w:left="720" w:hanging="720"/>
        <w:rPr>
          <w:rFonts w:ascii="Calibri" w:hAnsi="Calibri" w:cs="Times New Roman"/>
          <w:noProof/>
        </w:rPr>
      </w:pPr>
      <w:bookmarkStart w:id="926" w:name="_ENREF_74"/>
      <w:r w:rsidRPr="0094303B">
        <w:rPr>
          <w:rFonts w:ascii="Calibri" w:hAnsi="Calibri" w:cs="Times New Roman"/>
          <w:noProof/>
        </w:rPr>
        <w:t>74.</w:t>
      </w:r>
      <w:r w:rsidRPr="0094303B">
        <w:rPr>
          <w:rFonts w:ascii="Calibri" w:hAnsi="Calibri" w:cs="Times New Roman"/>
          <w:noProof/>
        </w:rPr>
        <w:tab/>
        <w:t>Chauzat MP</w:t>
      </w:r>
      <w:r w:rsidRPr="0094303B">
        <w:rPr>
          <w:rFonts w:ascii="Calibri" w:hAnsi="Calibri" w:cs="Times New Roman"/>
          <w:i/>
          <w:noProof/>
        </w:rPr>
        <w:t>, et al.</w:t>
      </w:r>
      <w:r w:rsidRPr="0094303B">
        <w:rPr>
          <w:rFonts w:ascii="Calibri" w:hAnsi="Calibri" w:cs="Times New Roman"/>
          <w:noProof/>
        </w:rPr>
        <w:t xml:space="preserve"> (2006) Pesticides, pollen and honey bees</w:t>
      </w:r>
    </w:p>
    <w:p w14:paraId="3D96D61C" w14:textId="77777777" w:rsidR="0094303B" w:rsidRPr="0094303B" w:rsidRDefault="0094303B" w:rsidP="0094303B">
      <w:pPr>
        <w:ind w:left="720" w:hanging="720"/>
        <w:rPr>
          <w:rFonts w:ascii="Calibri" w:hAnsi="Calibri" w:cs="Times New Roman"/>
          <w:noProof/>
        </w:rPr>
      </w:pPr>
      <w:r w:rsidRPr="0094303B">
        <w:rPr>
          <w:rFonts w:ascii="Calibri" w:hAnsi="Calibri" w:cs="Times New Roman"/>
          <w:noProof/>
        </w:rPr>
        <w:t xml:space="preserve">Les pesticides, le pollen et les abeilles. </w:t>
      </w:r>
      <w:r w:rsidRPr="0094303B">
        <w:rPr>
          <w:rFonts w:ascii="Calibri" w:hAnsi="Calibri" w:cs="Times New Roman"/>
          <w:i/>
          <w:noProof/>
        </w:rPr>
        <w:t>Phytoma</w:t>
      </w:r>
      <w:r w:rsidRPr="0094303B">
        <w:rPr>
          <w:rFonts w:ascii="Calibri" w:hAnsi="Calibri" w:cs="Times New Roman"/>
          <w:noProof/>
        </w:rPr>
        <w:t xml:space="preserve"> (594):40-45.</w:t>
      </w:r>
      <w:bookmarkEnd w:id="926"/>
    </w:p>
    <w:p w14:paraId="4C05924D" w14:textId="77777777" w:rsidR="0094303B" w:rsidRPr="0094303B" w:rsidRDefault="0094303B" w:rsidP="0094303B">
      <w:pPr>
        <w:ind w:left="720" w:hanging="720"/>
        <w:rPr>
          <w:rFonts w:ascii="Calibri" w:hAnsi="Calibri" w:cs="Times New Roman"/>
          <w:noProof/>
        </w:rPr>
      </w:pPr>
      <w:bookmarkStart w:id="927" w:name="_ENREF_75"/>
      <w:r w:rsidRPr="0094303B">
        <w:rPr>
          <w:rFonts w:ascii="Calibri" w:hAnsi="Calibri" w:cs="Times New Roman"/>
          <w:noProof/>
        </w:rPr>
        <w:t>75.</w:t>
      </w:r>
      <w:r w:rsidRPr="0094303B">
        <w:rPr>
          <w:rFonts w:ascii="Calibri" w:hAnsi="Calibri" w:cs="Times New Roman"/>
          <w:noProof/>
        </w:rPr>
        <w:tab/>
        <w:t>Simon-Delso N</w:t>
      </w:r>
      <w:r w:rsidRPr="0094303B">
        <w:rPr>
          <w:rFonts w:ascii="Calibri" w:hAnsi="Calibri" w:cs="Times New Roman"/>
          <w:i/>
          <w:noProof/>
        </w:rPr>
        <w:t>, et al.</w:t>
      </w:r>
      <w:r w:rsidRPr="0094303B">
        <w:rPr>
          <w:rFonts w:ascii="Calibri" w:hAnsi="Calibri" w:cs="Times New Roman"/>
          <w:noProof/>
        </w:rPr>
        <w:t xml:space="preserve"> (2014) Honeybee Colony Disorder in Crop Areas: The Role of Pesticides and Viruses. </w:t>
      </w:r>
      <w:r w:rsidRPr="0094303B">
        <w:rPr>
          <w:rFonts w:ascii="Calibri" w:hAnsi="Calibri" w:cs="Times New Roman"/>
          <w:i/>
          <w:noProof/>
        </w:rPr>
        <w:t>PLoS ONE</w:t>
      </w:r>
      <w:r w:rsidRPr="0094303B">
        <w:rPr>
          <w:rFonts w:ascii="Calibri" w:hAnsi="Calibri" w:cs="Times New Roman"/>
          <w:noProof/>
        </w:rPr>
        <w:t xml:space="preserve"> 9(7).</w:t>
      </w:r>
      <w:bookmarkEnd w:id="927"/>
    </w:p>
    <w:p w14:paraId="4E64C4E7" w14:textId="77777777" w:rsidR="0094303B" w:rsidRPr="0094303B" w:rsidRDefault="0094303B" w:rsidP="0094303B">
      <w:pPr>
        <w:ind w:left="720" w:hanging="720"/>
        <w:rPr>
          <w:rFonts w:ascii="Calibri" w:hAnsi="Calibri" w:cs="Times New Roman"/>
          <w:noProof/>
        </w:rPr>
      </w:pPr>
      <w:bookmarkStart w:id="928" w:name="_ENREF_76"/>
      <w:r w:rsidRPr="0094303B">
        <w:rPr>
          <w:rFonts w:ascii="Calibri" w:hAnsi="Calibri" w:cs="Times New Roman"/>
          <w:noProof/>
        </w:rPr>
        <w:t>76.</w:t>
      </w:r>
      <w:r w:rsidRPr="0094303B">
        <w:rPr>
          <w:rFonts w:ascii="Calibri" w:hAnsi="Calibri" w:cs="Times New Roman"/>
          <w:noProof/>
        </w:rPr>
        <w:tab/>
        <w:t>Anderson KE</w:t>
      </w:r>
      <w:r w:rsidRPr="0094303B">
        <w:rPr>
          <w:rFonts w:ascii="Calibri" w:hAnsi="Calibri" w:cs="Times New Roman"/>
          <w:i/>
          <w:noProof/>
        </w:rPr>
        <w:t>, et al.</w:t>
      </w:r>
      <w:r w:rsidRPr="0094303B">
        <w:rPr>
          <w:rFonts w:ascii="Calibri" w:hAnsi="Calibri" w:cs="Times New Roman"/>
          <w:noProof/>
        </w:rPr>
        <w:t xml:space="preserve"> (2013) Microbial Ecology of the Hive and Pollination Landscape: Bacterial Associates from Floral Nectar, the Alimentary Tract and Stored Food of Honey Bees (</w:t>
      </w:r>
      <w:r w:rsidRPr="0094303B">
        <w:rPr>
          <w:rFonts w:ascii="Calibri" w:hAnsi="Calibri" w:cs="Times New Roman"/>
          <w:i/>
          <w:noProof/>
        </w:rPr>
        <w:t>Apis mellifera</w:t>
      </w:r>
      <w:r w:rsidRPr="0094303B">
        <w:rPr>
          <w:rFonts w:ascii="Calibri" w:hAnsi="Calibri" w:cs="Times New Roman"/>
          <w:noProof/>
        </w:rPr>
        <w:t xml:space="preserve">). </w:t>
      </w:r>
      <w:r w:rsidRPr="0094303B">
        <w:rPr>
          <w:rFonts w:ascii="Calibri" w:hAnsi="Calibri" w:cs="Times New Roman"/>
          <w:i/>
          <w:noProof/>
        </w:rPr>
        <w:t>PLoS ONE</w:t>
      </w:r>
      <w:r w:rsidRPr="0094303B">
        <w:rPr>
          <w:rFonts w:ascii="Calibri" w:hAnsi="Calibri" w:cs="Times New Roman"/>
          <w:noProof/>
        </w:rPr>
        <w:t xml:space="preserve"> 8(12):e83125.</w:t>
      </w:r>
      <w:bookmarkEnd w:id="928"/>
    </w:p>
    <w:p w14:paraId="1DF760F5" w14:textId="77777777" w:rsidR="0094303B" w:rsidRPr="0094303B" w:rsidRDefault="0094303B" w:rsidP="0094303B">
      <w:pPr>
        <w:ind w:left="720" w:hanging="720"/>
        <w:rPr>
          <w:rFonts w:ascii="Calibri" w:hAnsi="Calibri" w:cs="Times New Roman"/>
          <w:noProof/>
        </w:rPr>
      </w:pPr>
      <w:bookmarkStart w:id="929" w:name="_ENREF_77"/>
      <w:r w:rsidRPr="0094303B">
        <w:rPr>
          <w:rFonts w:ascii="Calibri" w:hAnsi="Calibri" w:cs="Times New Roman"/>
          <w:noProof/>
        </w:rPr>
        <w:t>77.</w:t>
      </w:r>
      <w:r w:rsidRPr="0094303B">
        <w:rPr>
          <w:rFonts w:ascii="Calibri" w:hAnsi="Calibri" w:cs="Times New Roman"/>
          <w:noProof/>
        </w:rPr>
        <w:tab/>
        <w:t>Yoder JA</w:t>
      </w:r>
      <w:r w:rsidRPr="0094303B">
        <w:rPr>
          <w:rFonts w:ascii="Calibri" w:hAnsi="Calibri" w:cs="Times New Roman"/>
          <w:i/>
          <w:noProof/>
        </w:rPr>
        <w:t>, et al.</w:t>
      </w:r>
      <w:r w:rsidRPr="0094303B">
        <w:rPr>
          <w:rFonts w:ascii="Calibri" w:hAnsi="Calibri" w:cs="Times New Roman"/>
          <w:noProof/>
        </w:rPr>
        <w:t xml:space="preserve"> (2013) Fungicide contamination reduces beneficial fungi in bee bread based on an area-wide field study in honey bee, Apis mellifera, colonies. </w:t>
      </w:r>
      <w:r w:rsidRPr="0094303B">
        <w:rPr>
          <w:rFonts w:ascii="Calibri" w:hAnsi="Calibri" w:cs="Times New Roman"/>
          <w:i/>
          <w:noProof/>
        </w:rPr>
        <w:t>Journal of toxicology and environmental health. Part A</w:t>
      </w:r>
      <w:r w:rsidRPr="0094303B">
        <w:rPr>
          <w:rFonts w:ascii="Calibri" w:hAnsi="Calibri" w:cs="Times New Roman"/>
          <w:noProof/>
        </w:rPr>
        <w:t xml:space="preserve"> 76(10):587-600.</w:t>
      </w:r>
      <w:bookmarkEnd w:id="929"/>
    </w:p>
    <w:p w14:paraId="60A2E32A" w14:textId="77777777" w:rsidR="0094303B" w:rsidRPr="0094303B" w:rsidRDefault="0094303B" w:rsidP="0094303B">
      <w:pPr>
        <w:ind w:left="720" w:hanging="720"/>
        <w:rPr>
          <w:rFonts w:ascii="Calibri" w:hAnsi="Calibri" w:cs="Times New Roman"/>
          <w:noProof/>
        </w:rPr>
      </w:pPr>
      <w:bookmarkStart w:id="930" w:name="_ENREF_78"/>
      <w:r w:rsidRPr="0094303B">
        <w:rPr>
          <w:rFonts w:ascii="Calibri" w:hAnsi="Calibri" w:cs="Times New Roman"/>
          <w:noProof/>
        </w:rPr>
        <w:t>78.</w:t>
      </w:r>
      <w:r w:rsidRPr="0094303B">
        <w:rPr>
          <w:rFonts w:ascii="Calibri" w:hAnsi="Calibri" w:cs="Times New Roman"/>
          <w:noProof/>
        </w:rPr>
        <w:tab/>
        <w:t>Saraiva MA</w:t>
      </w:r>
      <w:r w:rsidRPr="0094303B">
        <w:rPr>
          <w:rFonts w:ascii="Calibri" w:hAnsi="Calibri" w:cs="Times New Roman"/>
          <w:i/>
          <w:noProof/>
        </w:rPr>
        <w:t>, et al.</w:t>
      </w:r>
      <w:r w:rsidRPr="0094303B">
        <w:rPr>
          <w:rFonts w:ascii="Calibri" w:hAnsi="Calibri" w:cs="Times New Roman"/>
          <w:noProof/>
        </w:rPr>
        <w:t xml:space="preserve"> (2015) Relationship between honeybee nutrition and their microbial communities. </w:t>
      </w:r>
      <w:r w:rsidRPr="0094303B">
        <w:rPr>
          <w:rFonts w:ascii="Calibri" w:hAnsi="Calibri" w:cs="Times New Roman"/>
          <w:i/>
          <w:noProof/>
        </w:rPr>
        <w:t>Antonie van Leeuwenhoek</w:t>
      </w:r>
      <w:r w:rsidRPr="0094303B">
        <w:rPr>
          <w:rFonts w:ascii="Calibri" w:hAnsi="Calibri" w:cs="Times New Roman"/>
          <w:noProof/>
        </w:rPr>
        <w:t>.</w:t>
      </w:r>
      <w:bookmarkEnd w:id="930"/>
    </w:p>
    <w:p w14:paraId="47267AF1" w14:textId="77777777" w:rsidR="0094303B" w:rsidRPr="0094303B" w:rsidRDefault="0094303B" w:rsidP="0094303B">
      <w:pPr>
        <w:ind w:left="720" w:hanging="720"/>
        <w:rPr>
          <w:rFonts w:ascii="Calibri" w:hAnsi="Calibri" w:cs="Times New Roman"/>
          <w:noProof/>
        </w:rPr>
      </w:pPr>
      <w:bookmarkStart w:id="931" w:name="_ENREF_79"/>
      <w:r w:rsidRPr="0094303B">
        <w:rPr>
          <w:rFonts w:ascii="Calibri" w:hAnsi="Calibri" w:cs="Times New Roman"/>
          <w:noProof/>
        </w:rPr>
        <w:t>79.</w:t>
      </w:r>
      <w:r w:rsidRPr="0094303B">
        <w:rPr>
          <w:rFonts w:ascii="Calibri" w:hAnsi="Calibri" w:cs="Times New Roman"/>
          <w:noProof/>
        </w:rPr>
        <w:tab/>
        <w:t xml:space="preserve">Scofield HN &amp; Mattila HR (2015) Honey Bee Workers That Are Pollen Stressed as Larvae Become Poor Foragers and Waggle Dancers as Adults. </w:t>
      </w:r>
      <w:r w:rsidRPr="0094303B">
        <w:rPr>
          <w:rFonts w:ascii="Calibri" w:hAnsi="Calibri" w:cs="Times New Roman"/>
          <w:i/>
          <w:noProof/>
        </w:rPr>
        <w:t>PLoS ONE</w:t>
      </w:r>
      <w:r w:rsidRPr="0094303B">
        <w:rPr>
          <w:rFonts w:ascii="Calibri" w:hAnsi="Calibri" w:cs="Times New Roman"/>
          <w:noProof/>
        </w:rPr>
        <w:t xml:space="preserve"> 10(4):e0121731.</w:t>
      </w:r>
      <w:bookmarkEnd w:id="931"/>
    </w:p>
    <w:p w14:paraId="32CE9546" w14:textId="77777777" w:rsidR="0094303B" w:rsidRPr="0094303B" w:rsidRDefault="0094303B" w:rsidP="0094303B">
      <w:pPr>
        <w:ind w:left="720" w:hanging="720"/>
        <w:rPr>
          <w:rFonts w:ascii="Calibri" w:hAnsi="Calibri" w:cs="Times New Roman"/>
          <w:noProof/>
        </w:rPr>
      </w:pPr>
      <w:bookmarkStart w:id="932" w:name="_ENREF_80"/>
      <w:r w:rsidRPr="0094303B">
        <w:rPr>
          <w:rFonts w:ascii="Calibri" w:hAnsi="Calibri" w:cs="Times New Roman"/>
          <w:noProof/>
        </w:rPr>
        <w:t>80.</w:t>
      </w:r>
      <w:r w:rsidRPr="0094303B">
        <w:rPr>
          <w:rFonts w:ascii="Calibri" w:hAnsi="Calibri" w:cs="Times New Roman"/>
          <w:noProof/>
        </w:rPr>
        <w:tab/>
        <w:t xml:space="preserve">Vandame R &amp; Belzunces LP (1998) Joint actions of deltamethrin and azole fungicides on honey bee thermoregulation. </w:t>
      </w:r>
      <w:r w:rsidRPr="0094303B">
        <w:rPr>
          <w:rFonts w:ascii="Calibri" w:hAnsi="Calibri" w:cs="Times New Roman"/>
          <w:i/>
          <w:noProof/>
        </w:rPr>
        <w:t>Neuroscience Letters</w:t>
      </w:r>
      <w:r w:rsidRPr="0094303B">
        <w:rPr>
          <w:rFonts w:ascii="Calibri" w:hAnsi="Calibri" w:cs="Times New Roman"/>
          <w:noProof/>
        </w:rPr>
        <w:t xml:space="preserve"> 251(1):57-60.</w:t>
      </w:r>
      <w:bookmarkEnd w:id="932"/>
    </w:p>
    <w:p w14:paraId="44492761" w14:textId="77777777" w:rsidR="0094303B" w:rsidRPr="0094303B" w:rsidRDefault="0094303B" w:rsidP="0094303B">
      <w:pPr>
        <w:ind w:left="720" w:hanging="720"/>
        <w:rPr>
          <w:rFonts w:ascii="Calibri" w:hAnsi="Calibri" w:cs="Times New Roman"/>
          <w:noProof/>
        </w:rPr>
      </w:pPr>
      <w:bookmarkStart w:id="933" w:name="_ENREF_81"/>
      <w:r w:rsidRPr="0094303B">
        <w:rPr>
          <w:rFonts w:ascii="Calibri" w:hAnsi="Calibri" w:cs="Times New Roman"/>
          <w:noProof/>
        </w:rPr>
        <w:t>81.</w:t>
      </w:r>
      <w:r w:rsidRPr="0094303B">
        <w:rPr>
          <w:rFonts w:ascii="Calibri" w:hAnsi="Calibri" w:cs="Times New Roman"/>
          <w:noProof/>
        </w:rPr>
        <w:tab/>
        <w:t xml:space="preserve">Mussen EC, Lopez JE, &amp; Peng CYS (2004) Effects of selected fungicides on growth and development of larval honey bees, Apis mellifera L. (Hymenoptera : Apidae). </w:t>
      </w:r>
      <w:r w:rsidRPr="0094303B">
        <w:rPr>
          <w:rFonts w:ascii="Calibri" w:hAnsi="Calibri" w:cs="Times New Roman"/>
          <w:i/>
          <w:noProof/>
        </w:rPr>
        <w:t>Environmental Entomology</w:t>
      </w:r>
      <w:r w:rsidRPr="0094303B">
        <w:rPr>
          <w:rFonts w:ascii="Calibri" w:hAnsi="Calibri" w:cs="Times New Roman"/>
          <w:noProof/>
        </w:rPr>
        <w:t xml:space="preserve"> 33(5):1151-1154.</w:t>
      </w:r>
      <w:bookmarkEnd w:id="933"/>
    </w:p>
    <w:p w14:paraId="648EEA2D" w14:textId="77777777" w:rsidR="0094303B" w:rsidRPr="0094303B" w:rsidRDefault="0094303B" w:rsidP="0094303B">
      <w:pPr>
        <w:ind w:left="720" w:hanging="720"/>
        <w:rPr>
          <w:rFonts w:ascii="Calibri" w:hAnsi="Calibri" w:cs="Times New Roman"/>
          <w:noProof/>
        </w:rPr>
      </w:pPr>
      <w:bookmarkStart w:id="934" w:name="_ENREF_82"/>
      <w:r w:rsidRPr="0094303B">
        <w:rPr>
          <w:rFonts w:ascii="Calibri" w:hAnsi="Calibri" w:cs="Times New Roman"/>
          <w:noProof/>
        </w:rPr>
        <w:t>82.</w:t>
      </w:r>
      <w:r w:rsidRPr="0094303B">
        <w:rPr>
          <w:rFonts w:ascii="Calibri" w:hAnsi="Calibri" w:cs="Times New Roman"/>
          <w:noProof/>
        </w:rPr>
        <w:tab/>
        <w:t xml:space="preserve">Ladurner E, Bosch J, Kemp WP, &amp; Maini S (2005) Assessing delayed and acute toxicity of five formulated fungicides to Osmia lignaria Say and Apis mellifera. </w:t>
      </w:r>
      <w:r w:rsidRPr="0094303B">
        <w:rPr>
          <w:rFonts w:ascii="Calibri" w:hAnsi="Calibri" w:cs="Times New Roman"/>
          <w:i/>
          <w:noProof/>
        </w:rPr>
        <w:t>Apidologie</w:t>
      </w:r>
      <w:r w:rsidRPr="0094303B">
        <w:rPr>
          <w:rFonts w:ascii="Calibri" w:hAnsi="Calibri" w:cs="Times New Roman"/>
          <w:noProof/>
        </w:rPr>
        <w:t xml:space="preserve"> 36(3):449-460.</w:t>
      </w:r>
      <w:bookmarkEnd w:id="934"/>
    </w:p>
    <w:p w14:paraId="67A88A60" w14:textId="77777777" w:rsidR="0094303B" w:rsidRPr="0094303B" w:rsidRDefault="0094303B" w:rsidP="0094303B">
      <w:pPr>
        <w:ind w:left="720" w:hanging="720"/>
        <w:rPr>
          <w:rFonts w:ascii="Calibri" w:hAnsi="Calibri" w:cs="Times New Roman"/>
          <w:noProof/>
        </w:rPr>
      </w:pPr>
      <w:bookmarkStart w:id="935" w:name="_ENREF_83"/>
      <w:r w:rsidRPr="0094303B">
        <w:rPr>
          <w:rFonts w:ascii="Calibri" w:hAnsi="Calibri" w:cs="Times New Roman"/>
          <w:noProof/>
        </w:rPr>
        <w:t>83.</w:t>
      </w:r>
      <w:r w:rsidRPr="0094303B">
        <w:rPr>
          <w:rFonts w:ascii="Calibri" w:hAnsi="Calibri" w:cs="Times New Roman"/>
          <w:noProof/>
        </w:rPr>
        <w:tab/>
        <w:t xml:space="preserve">Johnson RM &amp; Percel EG (2013) Effect of a Fungicide and Spray Adjuvant on Queen-Rearing Success in Honey Bees (Hymenoptera: Apidae). </w:t>
      </w:r>
      <w:r w:rsidRPr="0094303B">
        <w:rPr>
          <w:rFonts w:ascii="Calibri" w:hAnsi="Calibri" w:cs="Times New Roman"/>
          <w:i/>
          <w:noProof/>
        </w:rPr>
        <w:t>Journal of Economic Entomology</w:t>
      </w:r>
      <w:r w:rsidRPr="0094303B">
        <w:rPr>
          <w:rFonts w:ascii="Calibri" w:hAnsi="Calibri" w:cs="Times New Roman"/>
          <w:noProof/>
        </w:rPr>
        <w:t xml:space="preserve"> 106(5):1952-1957.</w:t>
      </w:r>
      <w:bookmarkEnd w:id="935"/>
    </w:p>
    <w:p w14:paraId="79DB5382" w14:textId="77777777" w:rsidR="0094303B" w:rsidRPr="0094303B" w:rsidRDefault="0094303B" w:rsidP="0094303B">
      <w:pPr>
        <w:ind w:left="720" w:hanging="720"/>
        <w:rPr>
          <w:rFonts w:ascii="Calibri" w:hAnsi="Calibri" w:cs="Times New Roman"/>
          <w:noProof/>
        </w:rPr>
      </w:pPr>
      <w:bookmarkStart w:id="936" w:name="_ENREF_84"/>
      <w:r w:rsidRPr="0094303B">
        <w:rPr>
          <w:rFonts w:ascii="Calibri" w:hAnsi="Calibri" w:cs="Times New Roman"/>
          <w:noProof/>
        </w:rPr>
        <w:t>84.</w:t>
      </w:r>
      <w:r w:rsidRPr="0094303B">
        <w:rPr>
          <w:rFonts w:ascii="Calibri" w:hAnsi="Calibri" w:cs="Times New Roman"/>
          <w:noProof/>
        </w:rPr>
        <w:tab/>
        <w:t xml:space="preserve">Elston C, Thompson HM, &amp; Walters KFA (2013) Sub-lethal effects of thiamethoxam, a neonicotinoid pesticide, and propiconazole, a DMI fungicide, on colony initiation in bumblebee (Bombus terrestris) micro-colonies. </w:t>
      </w:r>
      <w:r w:rsidRPr="0094303B">
        <w:rPr>
          <w:rFonts w:ascii="Calibri" w:hAnsi="Calibri" w:cs="Times New Roman"/>
          <w:i/>
          <w:noProof/>
        </w:rPr>
        <w:t>Apidologie</w:t>
      </w:r>
      <w:r w:rsidRPr="0094303B">
        <w:rPr>
          <w:rFonts w:ascii="Calibri" w:hAnsi="Calibri" w:cs="Times New Roman"/>
          <w:noProof/>
        </w:rPr>
        <w:t xml:space="preserve"> 44(5):563-574.</w:t>
      </w:r>
      <w:bookmarkEnd w:id="936"/>
    </w:p>
    <w:p w14:paraId="69EB93E7" w14:textId="77777777" w:rsidR="0094303B" w:rsidRPr="0094303B" w:rsidRDefault="0094303B" w:rsidP="0094303B">
      <w:pPr>
        <w:ind w:left="720" w:hanging="720"/>
        <w:rPr>
          <w:rFonts w:ascii="Calibri" w:hAnsi="Calibri" w:cs="Times New Roman"/>
          <w:noProof/>
        </w:rPr>
      </w:pPr>
      <w:bookmarkStart w:id="937" w:name="_ENREF_85"/>
      <w:r w:rsidRPr="0094303B">
        <w:rPr>
          <w:rFonts w:ascii="Calibri" w:hAnsi="Calibri" w:cs="Times New Roman"/>
          <w:noProof/>
        </w:rPr>
        <w:t>85.</w:t>
      </w:r>
      <w:r w:rsidRPr="0094303B">
        <w:rPr>
          <w:rFonts w:ascii="Calibri" w:hAnsi="Calibri" w:cs="Times New Roman"/>
          <w:noProof/>
        </w:rPr>
        <w:tab/>
        <w:t>Pettis JS</w:t>
      </w:r>
      <w:r w:rsidRPr="0094303B">
        <w:rPr>
          <w:rFonts w:ascii="Calibri" w:hAnsi="Calibri" w:cs="Times New Roman"/>
          <w:i/>
          <w:noProof/>
        </w:rPr>
        <w:t>, et al.</w:t>
      </w:r>
      <w:r w:rsidRPr="0094303B">
        <w:rPr>
          <w:rFonts w:ascii="Calibri" w:hAnsi="Calibri" w:cs="Times New Roman"/>
          <w:noProof/>
        </w:rPr>
        <w:t xml:space="preserve"> (2013) Crop Pollination Exposes Honey Bees to Pesticides Which Alters Their Susceptibility to the Gut Pathogen Nosema ceranae. </w:t>
      </w:r>
      <w:r w:rsidRPr="0094303B">
        <w:rPr>
          <w:rFonts w:ascii="Calibri" w:hAnsi="Calibri" w:cs="Times New Roman"/>
          <w:i/>
          <w:noProof/>
        </w:rPr>
        <w:t>PLoS ONE</w:t>
      </w:r>
      <w:r w:rsidRPr="0094303B">
        <w:rPr>
          <w:rFonts w:ascii="Calibri" w:hAnsi="Calibri" w:cs="Times New Roman"/>
          <w:noProof/>
        </w:rPr>
        <w:t xml:space="preserve"> 8(7).</w:t>
      </w:r>
      <w:bookmarkEnd w:id="937"/>
    </w:p>
    <w:p w14:paraId="669B1B9B" w14:textId="77777777" w:rsidR="0094303B" w:rsidRPr="0094303B" w:rsidRDefault="0094303B" w:rsidP="0094303B">
      <w:pPr>
        <w:ind w:left="720" w:hanging="720"/>
        <w:rPr>
          <w:rFonts w:ascii="Calibri" w:hAnsi="Calibri" w:cs="Times New Roman"/>
          <w:noProof/>
        </w:rPr>
      </w:pPr>
      <w:bookmarkStart w:id="938" w:name="_ENREF_86"/>
      <w:r w:rsidRPr="0094303B">
        <w:rPr>
          <w:rFonts w:ascii="Calibri" w:hAnsi="Calibri" w:cs="Times New Roman"/>
          <w:noProof/>
        </w:rPr>
        <w:t>86.</w:t>
      </w:r>
      <w:r w:rsidRPr="0094303B">
        <w:rPr>
          <w:rFonts w:ascii="Calibri" w:hAnsi="Calibri" w:cs="Times New Roman"/>
          <w:noProof/>
        </w:rPr>
        <w:tab/>
        <w:t xml:space="preserve">EPA U (2003) </w:t>
      </w:r>
      <w:r w:rsidRPr="0094303B">
        <w:rPr>
          <w:rFonts w:ascii="Calibri" w:hAnsi="Calibri" w:cs="Times New Roman"/>
          <w:i/>
          <w:noProof/>
        </w:rPr>
        <w:t>Prallethrin: Human Health Risk Assessment for the Public Health Use of Mosquito Adulticides Containing Prallethrin</w:t>
      </w:r>
      <w:r w:rsidRPr="0094303B">
        <w:rPr>
          <w:rFonts w:ascii="Calibri" w:hAnsi="Calibri" w:cs="Times New Roman"/>
          <w:noProof/>
        </w:rPr>
        <w:t>, (United States Environmental Protection Agency HED).</w:t>
      </w:r>
      <w:bookmarkEnd w:id="938"/>
    </w:p>
    <w:p w14:paraId="09F9B930" w14:textId="77777777" w:rsidR="0094303B" w:rsidRPr="0094303B" w:rsidRDefault="0094303B" w:rsidP="0094303B">
      <w:pPr>
        <w:ind w:left="720" w:hanging="720"/>
        <w:rPr>
          <w:rFonts w:ascii="Calibri" w:hAnsi="Calibri" w:cs="Times New Roman"/>
          <w:noProof/>
        </w:rPr>
      </w:pPr>
      <w:bookmarkStart w:id="939" w:name="_ENREF_87"/>
      <w:r w:rsidRPr="0094303B">
        <w:rPr>
          <w:rFonts w:ascii="Calibri" w:hAnsi="Calibri" w:cs="Times New Roman"/>
          <w:noProof/>
        </w:rPr>
        <w:lastRenderedPageBreak/>
        <w:t>87.</w:t>
      </w:r>
      <w:r w:rsidRPr="0094303B">
        <w:rPr>
          <w:rFonts w:ascii="Calibri" w:hAnsi="Calibri" w:cs="Times New Roman"/>
          <w:noProof/>
        </w:rPr>
        <w:tab/>
        <w:t>vanEngelsdorp D</w:t>
      </w:r>
      <w:r w:rsidRPr="0094303B">
        <w:rPr>
          <w:rFonts w:ascii="Calibri" w:hAnsi="Calibri" w:cs="Times New Roman"/>
          <w:i/>
          <w:noProof/>
        </w:rPr>
        <w:t>, et al.</w:t>
      </w:r>
      <w:r w:rsidRPr="0094303B">
        <w:rPr>
          <w:rFonts w:ascii="Calibri" w:hAnsi="Calibri" w:cs="Times New Roman"/>
          <w:noProof/>
        </w:rPr>
        <w:t xml:space="preserve"> (2009) "Entombed Pollen": A new condition in honey bee colonies associated with increased risk of colony mortality. </w:t>
      </w:r>
      <w:r w:rsidRPr="0094303B">
        <w:rPr>
          <w:rFonts w:ascii="Calibri" w:hAnsi="Calibri" w:cs="Times New Roman"/>
          <w:i/>
          <w:noProof/>
        </w:rPr>
        <w:t>Journal of Invertebrate Pathology</w:t>
      </w:r>
      <w:r w:rsidRPr="0094303B">
        <w:rPr>
          <w:rFonts w:ascii="Calibri" w:hAnsi="Calibri" w:cs="Times New Roman"/>
          <w:noProof/>
        </w:rPr>
        <w:t xml:space="preserve"> 101(2):147-149.</w:t>
      </w:r>
      <w:bookmarkEnd w:id="939"/>
    </w:p>
    <w:p w14:paraId="07131D84" w14:textId="677EE3E5" w:rsidR="0094303B" w:rsidRDefault="0094303B" w:rsidP="0094303B">
      <w:pPr>
        <w:rPr>
          <w:rFonts w:ascii="Times New Roman" w:hAnsi="Times New Roman" w:cs="Times New Roman"/>
          <w:noProof/>
        </w:rPr>
      </w:pPr>
    </w:p>
    <w:p w14:paraId="23F0B3FE" w14:textId="6A4D243B" w:rsidR="00832525" w:rsidRPr="0094303B" w:rsidRDefault="00A14079" w:rsidP="00832525">
      <w:pPr>
        <w:rPr>
          <w:rFonts w:ascii="Times New Roman" w:hAnsi="Times New Roman" w:cs="Times New Roman"/>
        </w:rPr>
      </w:pPr>
      <w:r w:rsidRPr="0094303B">
        <w:rPr>
          <w:rFonts w:ascii="Times New Roman" w:hAnsi="Times New Roman" w:cs="Times New Roman"/>
        </w:rPr>
        <w:fldChar w:fldCharType="end"/>
      </w:r>
    </w:p>
    <w:sectPr w:rsidR="00832525" w:rsidRPr="0094303B">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Dennis vanEngelsdorp" w:date="2016-01-26T16:23:00Z" w:initials="Dv">
    <w:p w14:paraId="2C73E651" w14:textId="79B31454" w:rsidR="003702B0" w:rsidRDefault="003702B0">
      <w:pPr>
        <w:pStyle w:val="CommentText"/>
      </w:pPr>
      <w:r>
        <w:rPr>
          <w:rStyle w:val="CommentReference"/>
        </w:rPr>
        <w:annotationRef/>
      </w:r>
      <w:r>
        <w:t xml:space="preserve">Not sure I like this.  </w:t>
      </w:r>
    </w:p>
  </w:comment>
  <w:comment w:id="5" w:author="Kathy Baylis" w:date="2016-01-23T11:12:00Z" w:initials="KB">
    <w:p w14:paraId="39A08F88" w14:textId="77C9A476" w:rsidR="003702B0" w:rsidRDefault="003702B0">
      <w:pPr>
        <w:pStyle w:val="CommentText"/>
      </w:pPr>
      <w:r>
        <w:rPr>
          <w:rStyle w:val="CommentReference"/>
        </w:rPr>
        <w:annotationRef/>
      </w:r>
      <w:r>
        <w:t>Arbitrary location – Dennis and Kirsten - feel free to move (she did all of the GIS work and GIS-related stats)</w:t>
      </w:r>
    </w:p>
  </w:comment>
  <w:comment w:id="39" w:author="Kathy Baylis" w:date="2016-02-02T10:15:00Z" w:initials="KB">
    <w:p w14:paraId="4E4A905D" w14:textId="43C0ECD2" w:rsidR="003702B0" w:rsidRDefault="003702B0">
      <w:pPr>
        <w:pStyle w:val="CommentText"/>
      </w:pPr>
      <w:r>
        <w:rPr>
          <w:rStyle w:val="CommentReference"/>
        </w:rPr>
        <w:annotationRef/>
      </w:r>
      <w:r>
        <w:t>Do we also want to add something about other insecticides?</w:t>
      </w:r>
    </w:p>
  </w:comment>
  <w:comment w:id="114" w:author="Kathy Baylis" w:date="2016-02-02T10:52:00Z" w:initials="KB">
    <w:p w14:paraId="19565761" w14:textId="2062DB8A" w:rsidR="003702B0" w:rsidRDefault="003702B0">
      <w:pPr>
        <w:pStyle w:val="CommentText"/>
      </w:pPr>
      <w:r>
        <w:rPr>
          <w:rStyle w:val="CommentReference"/>
        </w:rPr>
        <w:annotationRef/>
      </w:r>
    </w:p>
  </w:comment>
  <w:comment w:id="115" w:author="Kathy Baylis" w:date="2016-02-02T10:52:00Z" w:initials="KB">
    <w:p w14:paraId="39421EFB" w14:textId="1338AA62" w:rsidR="003702B0" w:rsidRDefault="003702B0">
      <w:pPr>
        <w:pStyle w:val="CommentText"/>
      </w:pPr>
      <w:r>
        <w:rPr>
          <w:rStyle w:val="CommentReference"/>
        </w:rPr>
        <w:annotationRef/>
      </w:r>
      <w:r>
        <w:rPr>
          <w:rStyle w:val="CommentReference"/>
        </w:rPr>
        <w:t>This sentence could be cut</w:t>
      </w:r>
    </w:p>
  </w:comment>
  <w:comment w:id="148" w:author="Kathy Baylis" w:date="2016-02-02T10:52:00Z" w:initials="KB">
    <w:p w14:paraId="34579E34" w14:textId="19D7E8EA" w:rsidR="003702B0" w:rsidRDefault="003702B0">
      <w:pPr>
        <w:pStyle w:val="CommentText"/>
      </w:pPr>
      <w:r>
        <w:rPr>
          <w:rStyle w:val="CommentReference"/>
        </w:rPr>
        <w:annotationRef/>
      </w:r>
      <w:r>
        <w:t>OK – clearly too long now</w:t>
      </w:r>
      <w:proofErr w:type="gramStart"/>
      <w:r>
        <w:t>..</w:t>
      </w:r>
      <w:proofErr w:type="gramEnd"/>
    </w:p>
  </w:comment>
  <w:comment w:id="175" w:author="Dennis vanEngelsdorp" w:date="2016-01-26T16:42:00Z" w:initials="Dv">
    <w:p w14:paraId="657B3556" w14:textId="06FE1183" w:rsidR="003702B0" w:rsidRDefault="003702B0">
      <w:pPr>
        <w:pStyle w:val="CommentText"/>
      </w:pPr>
      <w:r>
        <w:rPr>
          <w:rStyle w:val="CommentReference"/>
        </w:rPr>
        <w:annotationRef/>
      </w:r>
      <w:r>
        <w:t xml:space="preserve">Is the word really identify…..summarize the risk of exposure by dividing the dose of each </w:t>
      </w:r>
      <w:proofErr w:type="spellStart"/>
      <w:r>
        <w:t>prodct</w:t>
      </w:r>
      <w:proofErr w:type="spellEnd"/>
      <w:r>
        <w:t xml:space="preserve"> present in a sample by its LD50. The total HQ is the sum of all HQ values calculated for each product present. </w:t>
      </w:r>
    </w:p>
  </w:comment>
  <w:comment w:id="180" w:author="kstraynor" w:date="2015-12-09T21:29:00Z" w:initials="k">
    <w:p w14:paraId="3943FC64" w14:textId="7D9BF442" w:rsidR="003702B0" w:rsidRDefault="003702B0">
      <w:pPr>
        <w:pStyle w:val="CommentText"/>
      </w:pPr>
      <w:r>
        <w:rPr>
          <w:rStyle w:val="CommentReference"/>
        </w:rPr>
        <w:annotationRef/>
      </w:r>
      <w:r>
        <w:t xml:space="preserve">Should pesticide residues be capitalized? I need to make this consistent throughout. </w:t>
      </w:r>
    </w:p>
  </w:comment>
  <w:comment w:id="181" w:author="Dennis vanEngelsdorp" w:date="2016-01-26T16:46:00Z" w:initials="Dv">
    <w:p w14:paraId="13F20489" w14:textId="184B80CF" w:rsidR="003702B0" w:rsidRDefault="003702B0">
      <w:pPr>
        <w:pStyle w:val="CommentText"/>
      </w:pPr>
      <w:r>
        <w:rPr>
          <w:rStyle w:val="CommentReference"/>
        </w:rPr>
        <w:annotationRef/>
      </w:r>
      <w:r>
        <w:t xml:space="preserve">If they </w:t>
      </w:r>
      <w:proofErr w:type="spellStart"/>
      <w:r>
        <w:t>cant</w:t>
      </w:r>
      <w:proofErr w:type="spellEnd"/>
      <w:r>
        <w:t xml:space="preserve"> distinguish how can they prefer one?</w:t>
      </w:r>
    </w:p>
  </w:comment>
  <w:comment w:id="230" w:author="Dennis vanEngelsdorp" w:date="2016-01-26T17:13:00Z" w:initials="Dv">
    <w:p w14:paraId="1EFA057E" w14:textId="59A40CE5" w:rsidR="003702B0" w:rsidRDefault="003702B0">
      <w:pPr>
        <w:pStyle w:val="CommentText"/>
      </w:pPr>
      <w:r>
        <w:rPr>
          <w:rStyle w:val="CommentReference"/>
        </w:rPr>
        <w:annotationRef/>
      </w:r>
      <w:r>
        <w:t xml:space="preserve">I wonder if we can tie in the concept of risk cup – </w:t>
      </w:r>
      <w:proofErr w:type="spellStart"/>
      <w:r>
        <w:t>its</w:t>
      </w:r>
      <w:proofErr w:type="spellEnd"/>
      <w:r>
        <w:t xml:space="preserve"> an idea that </w:t>
      </w:r>
      <w:proofErr w:type="spellStart"/>
      <w:r>
        <w:t>epa</w:t>
      </w:r>
      <w:proofErr w:type="spellEnd"/>
      <w:r>
        <w:t xml:space="preserve"> uses and apparently May had a talk on it….</w:t>
      </w:r>
    </w:p>
    <w:p w14:paraId="75BCF69C" w14:textId="77777777" w:rsidR="003702B0" w:rsidRPr="001C0974" w:rsidRDefault="003702B0" w:rsidP="001C0974">
      <w:pPr>
        <w:shd w:val="clear" w:color="auto" w:fill="F8F8F8"/>
        <w:textAlignment w:val="top"/>
        <w:rPr>
          <w:rFonts w:ascii="Arial" w:eastAsia="Times New Roman" w:hAnsi="Arial" w:cs="Arial"/>
          <w:color w:val="333333"/>
          <w:sz w:val="20"/>
          <w:szCs w:val="20"/>
        </w:rPr>
      </w:pPr>
    </w:p>
    <w:p w14:paraId="6D4DA94B" w14:textId="77777777" w:rsidR="003702B0" w:rsidRPr="001C0974" w:rsidRDefault="003702B0" w:rsidP="001C0974">
      <w:pPr>
        <w:shd w:val="clear" w:color="auto" w:fill="F8F8F8"/>
        <w:rPr>
          <w:rFonts w:ascii="Arial" w:eastAsia="Times New Roman" w:hAnsi="Arial" w:cs="Arial"/>
          <w:b/>
          <w:bCs/>
          <w:color w:val="333333"/>
          <w:sz w:val="20"/>
          <w:szCs w:val="20"/>
        </w:rPr>
      </w:pPr>
      <w:hyperlink r:id="rId1" w:history="1">
        <w:r w:rsidRPr="001C0974">
          <w:rPr>
            <w:rFonts w:ascii="Arial" w:eastAsia="Times New Roman" w:hAnsi="Arial" w:cs="Arial"/>
            <w:b/>
            <w:bCs/>
            <w:color w:val="005A84"/>
            <w:sz w:val="21"/>
            <w:szCs w:val="21"/>
            <w:u w:val="single"/>
          </w:rPr>
          <w:t>Does the </w:t>
        </w:r>
        <w:r w:rsidRPr="001C0974">
          <w:rPr>
            <w:rFonts w:ascii="Arial" w:eastAsia="Times New Roman" w:hAnsi="Arial" w:cs="Arial"/>
            <w:b/>
            <w:bCs/>
            <w:color w:val="005A84"/>
            <w:sz w:val="21"/>
            <w:szCs w:val="21"/>
            <w:u w:val="single"/>
            <w:shd w:val="clear" w:color="auto" w:fill="FFFF66"/>
          </w:rPr>
          <w:t>honey</w:t>
        </w:r>
        <w:r w:rsidRPr="001C0974">
          <w:rPr>
            <w:rFonts w:ascii="Arial" w:eastAsia="Times New Roman" w:hAnsi="Arial" w:cs="Arial"/>
            <w:b/>
            <w:bCs/>
            <w:color w:val="005A84"/>
            <w:sz w:val="21"/>
            <w:szCs w:val="21"/>
            <w:u w:val="single"/>
          </w:rPr>
          <w:t> </w:t>
        </w:r>
        <w:r w:rsidRPr="001C0974">
          <w:rPr>
            <w:rFonts w:ascii="Arial" w:eastAsia="Times New Roman" w:hAnsi="Arial" w:cs="Arial"/>
            <w:b/>
            <w:bCs/>
            <w:color w:val="005A84"/>
            <w:sz w:val="21"/>
            <w:szCs w:val="21"/>
            <w:u w:val="single"/>
            <w:shd w:val="clear" w:color="auto" w:fill="FFFF66"/>
          </w:rPr>
          <w:t>bee</w:t>
        </w:r>
        <w:r w:rsidRPr="001C0974">
          <w:rPr>
            <w:rFonts w:ascii="Arial" w:eastAsia="Times New Roman" w:hAnsi="Arial" w:cs="Arial"/>
            <w:b/>
            <w:bCs/>
            <w:color w:val="005A84"/>
            <w:sz w:val="21"/>
            <w:szCs w:val="21"/>
            <w:u w:val="single"/>
          </w:rPr>
          <w:t> "</w:t>
        </w:r>
        <w:r w:rsidRPr="001C0974">
          <w:rPr>
            <w:rFonts w:ascii="Arial" w:eastAsia="Times New Roman" w:hAnsi="Arial" w:cs="Arial"/>
            <w:b/>
            <w:bCs/>
            <w:color w:val="005A84"/>
            <w:sz w:val="21"/>
            <w:szCs w:val="21"/>
            <w:u w:val="single"/>
            <w:shd w:val="clear" w:color="auto" w:fill="FFFF66"/>
          </w:rPr>
          <w:t>risk</w:t>
        </w:r>
        <w:r w:rsidRPr="001C0974">
          <w:rPr>
            <w:rFonts w:ascii="Arial" w:eastAsia="Times New Roman" w:hAnsi="Arial" w:cs="Arial"/>
            <w:b/>
            <w:bCs/>
            <w:color w:val="005A84"/>
            <w:sz w:val="21"/>
            <w:szCs w:val="21"/>
            <w:u w:val="single"/>
          </w:rPr>
          <w:t> </w:t>
        </w:r>
        <w:r w:rsidRPr="001C0974">
          <w:rPr>
            <w:rFonts w:ascii="Arial" w:eastAsia="Times New Roman" w:hAnsi="Arial" w:cs="Arial"/>
            <w:b/>
            <w:bCs/>
            <w:color w:val="005A84"/>
            <w:sz w:val="21"/>
            <w:szCs w:val="21"/>
            <w:u w:val="single"/>
            <w:shd w:val="clear" w:color="auto" w:fill="FFFF66"/>
          </w:rPr>
          <w:t>cup</w:t>
        </w:r>
        <w:r w:rsidRPr="001C0974">
          <w:rPr>
            <w:rFonts w:ascii="Arial" w:eastAsia="Times New Roman" w:hAnsi="Arial" w:cs="Arial"/>
            <w:b/>
            <w:bCs/>
            <w:color w:val="005A84"/>
            <w:sz w:val="21"/>
            <w:szCs w:val="21"/>
            <w:u w:val="single"/>
          </w:rPr>
          <w:t xml:space="preserve">" </w:t>
        </w:r>
        <w:proofErr w:type="spellStart"/>
        <w:r w:rsidRPr="001C0974">
          <w:rPr>
            <w:rFonts w:ascii="Arial" w:eastAsia="Times New Roman" w:hAnsi="Arial" w:cs="Arial"/>
            <w:b/>
            <w:bCs/>
            <w:color w:val="005A84"/>
            <w:sz w:val="21"/>
            <w:szCs w:val="21"/>
            <w:u w:val="single"/>
          </w:rPr>
          <w:t>runneth</w:t>
        </w:r>
        <w:proofErr w:type="spellEnd"/>
        <w:r w:rsidRPr="001C0974">
          <w:rPr>
            <w:rFonts w:ascii="Arial" w:eastAsia="Times New Roman" w:hAnsi="Arial" w:cs="Arial"/>
            <w:b/>
            <w:bCs/>
            <w:color w:val="005A84"/>
            <w:sz w:val="21"/>
            <w:szCs w:val="21"/>
            <w:u w:val="single"/>
          </w:rPr>
          <w:t xml:space="preserve"> over? Estimating aggregate exposures for assessing pesticide risks to </w:t>
        </w:r>
        <w:r w:rsidRPr="001C0974">
          <w:rPr>
            <w:rFonts w:ascii="Arial" w:eastAsia="Times New Roman" w:hAnsi="Arial" w:cs="Arial"/>
            <w:b/>
            <w:bCs/>
            <w:color w:val="005A84"/>
            <w:sz w:val="21"/>
            <w:szCs w:val="21"/>
            <w:u w:val="single"/>
            <w:shd w:val="clear" w:color="auto" w:fill="FFFF66"/>
          </w:rPr>
          <w:t>honey</w:t>
        </w:r>
        <w:r w:rsidRPr="001C0974">
          <w:rPr>
            <w:rFonts w:ascii="Arial" w:eastAsia="Times New Roman" w:hAnsi="Arial" w:cs="Arial"/>
            <w:b/>
            <w:bCs/>
            <w:color w:val="005A84"/>
            <w:sz w:val="21"/>
            <w:szCs w:val="21"/>
            <w:u w:val="single"/>
          </w:rPr>
          <w:t> bees in agroecosystems</w:t>
        </w:r>
      </w:hyperlink>
    </w:p>
    <w:p w14:paraId="57648E5E" w14:textId="77777777" w:rsidR="003702B0" w:rsidRPr="001C0974" w:rsidRDefault="003702B0" w:rsidP="001C0974">
      <w:pPr>
        <w:shd w:val="clear" w:color="auto" w:fill="F8F8F8"/>
        <w:rPr>
          <w:rFonts w:ascii="Arial" w:eastAsia="Times New Roman" w:hAnsi="Arial" w:cs="Arial"/>
          <w:color w:val="333333"/>
          <w:sz w:val="20"/>
          <w:szCs w:val="20"/>
        </w:rPr>
      </w:pPr>
      <w:r w:rsidRPr="001C0974">
        <w:rPr>
          <w:rFonts w:ascii="Arial" w:eastAsia="Times New Roman" w:hAnsi="Arial" w:cs="Arial"/>
          <w:color w:val="333333"/>
          <w:sz w:val="20"/>
          <w:szCs w:val="20"/>
        </w:rPr>
        <w:t>By: </w:t>
      </w:r>
      <w:proofErr w:type="spellStart"/>
      <w:r w:rsidRPr="001C0974">
        <w:rPr>
          <w:rFonts w:ascii="Arial" w:eastAsia="Times New Roman" w:hAnsi="Arial" w:cs="Arial"/>
          <w:color w:val="333333"/>
          <w:sz w:val="20"/>
          <w:szCs w:val="20"/>
        </w:rPr>
        <w:t>Berenbaum</w:t>
      </w:r>
      <w:proofErr w:type="spellEnd"/>
      <w:r w:rsidRPr="001C0974">
        <w:rPr>
          <w:rFonts w:ascii="Arial" w:eastAsia="Times New Roman" w:hAnsi="Arial" w:cs="Arial"/>
          <w:color w:val="333333"/>
          <w:sz w:val="20"/>
          <w:szCs w:val="20"/>
        </w:rPr>
        <w:t>, May R.</w:t>
      </w:r>
    </w:p>
    <w:p w14:paraId="47B68A2F" w14:textId="77777777" w:rsidR="003702B0" w:rsidRPr="001C0974" w:rsidRDefault="003702B0" w:rsidP="001C0974">
      <w:pPr>
        <w:shd w:val="clear" w:color="auto" w:fill="F8F8F8"/>
        <w:rPr>
          <w:rFonts w:ascii="Arial" w:eastAsia="Times New Roman" w:hAnsi="Arial" w:cs="Arial"/>
          <w:color w:val="333333"/>
          <w:sz w:val="20"/>
          <w:szCs w:val="20"/>
        </w:rPr>
      </w:pPr>
      <w:r w:rsidRPr="001C0974">
        <w:rPr>
          <w:rFonts w:ascii="Arial" w:eastAsia="Times New Roman" w:hAnsi="Arial" w:cs="Arial"/>
          <w:color w:val="333333"/>
          <w:sz w:val="20"/>
          <w:szCs w:val="20"/>
        </w:rPr>
        <w:t>Conference: 248th National Meeting of the American-Chemical-Society (ACS) Location: San Francisco, CA </w:t>
      </w:r>
      <w:proofErr w:type="spellStart"/>
      <w:r w:rsidRPr="001C0974">
        <w:rPr>
          <w:rFonts w:ascii="Arial" w:eastAsia="Times New Roman" w:hAnsi="Arial" w:cs="Arial"/>
          <w:color w:val="333333"/>
          <w:sz w:val="20"/>
          <w:szCs w:val="20"/>
        </w:rPr>
        <w:t>Date</w:t>
      </w:r>
      <w:proofErr w:type="gramStart"/>
      <w:r w:rsidRPr="001C0974">
        <w:rPr>
          <w:rFonts w:ascii="Arial" w:eastAsia="Times New Roman" w:hAnsi="Arial" w:cs="Arial"/>
          <w:color w:val="333333"/>
          <w:sz w:val="20"/>
          <w:szCs w:val="20"/>
        </w:rPr>
        <w:t>:AUG</w:t>
      </w:r>
      <w:proofErr w:type="spellEnd"/>
      <w:proofErr w:type="gramEnd"/>
      <w:r w:rsidRPr="001C0974">
        <w:rPr>
          <w:rFonts w:ascii="Arial" w:eastAsia="Times New Roman" w:hAnsi="Arial" w:cs="Arial"/>
          <w:color w:val="333333"/>
          <w:sz w:val="20"/>
          <w:szCs w:val="20"/>
        </w:rPr>
        <w:t xml:space="preserve"> 10-14, 2014 </w:t>
      </w:r>
      <w:r w:rsidRPr="001C0974">
        <w:rPr>
          <w:rFonts w:ascii="Arial" w:eastAsia="Times New Roman" w:hAnsi="Arial" w:cs="Arial"/>
          <w:color w:val="333333"/>
          <w:sz w:val="20"/>
          <w:szCs w:val="20"/>
        </w:rPr>
        <w:br/>
        <w:t>Sponsor(s): </w:t>
      </w:r>
      <w:proofErr w:type="spellStart"/>
      <w:r w:rsidRPr="001C0974">
        <w:rPr>
          <w:rFonts w:ascii="Arial" w:eastAsia="Times New Roman" w:hAnsi="Arial" w:cs="Arial"/>
          <w:color w:val="333333"/>
          <w:sz w:val="20"/>
          <w:szCs w:val="20"/>
        </w:rPr>
        <w:t>Amer</w:t>
      </w:r>
      <w:proofErr w:type="spellEnd"/>
      <w:r w:rsidRPr="001C0974">
        <w:rPr>
          <w:rFonts w:ascii="Arial" w:eastAsia="Times New Roman" w:hAnsi="Arial" w:cs="Arial"/>
          <w:color w:val="333333"/>
          <w:sz w:val="20"/>
          <w:szCs w:val="20"/>
        </w:rPr>
        <w:t xml:space="preserve"> </w:t>
      </w:r>
      <w:proofErr w:type="spellStart"/>
      <w:r w:rsidRPr="001C0974">
        <w:rPr>
          <w:rFonts w:ascii="Arial" w:eastAsia="Times New Roman" w:hAnsi="Arial" w:cs="Arial"/>
          <w:color w:val="333333"/>
          <w:sz w:val="20"/>
          <w:szCs w:val="20"/>
        </w:rPr>
        <w:t>Chem</w:t>
      </w:r>
      <w:proofErr w:type="spellEnd"/>
      <w:r w:rsidRPr="001C0974">
        <w:rPr>
          <w:rFonts w:ascii="Arial" w:eastAsia="Times New Roman" w:hAnsi="Arial" w:cs="Arial"/>
          <w:color w:val="333333"/>
          <w:sz w:val="20"/>
          <w:szCs w:val="20"/>
        </w:rPr>
        <w:t xml:space="preserve"> </w:t>
      </w:r>
      <w:proofErr w:type="spellStart"/>
      <w:r w:rsidRPr="001C0974">
        <w:rPr>
          <w:rFonts w:ascii="Arial" w:eastAsia="Times New Roman" w:hAnsi="Arial" w:cs="Arial"/>
          <w:color w:val="333333"/>
          <w:sz w:val="20"/>
          <w:szCs w:val="20"/>
        </w:rPr>
        <w:t>Soc</w:t>
      </w:r>
      <w:proofErr w:type="spellEnd"/>
    </w:p>
    <w:p w14:paraId="40E00557" w14:textId="77777777" w:rsidR="003702B0" w:rsidRPr="001C0974" w:rsidRDefault="003702B0" w:rsidP="001C0974">
      <w:pPr>
        <w:shd w:val="clear" w:color="auto" w:fill="F8F8F8"/>
        <w:rPr>
          <w:rFonts w:ascii="Arial" w:eastAsia="Times New Roman" w:hAnsi="Arial" w:cs="Arial"/>
          <w:color w:val="333333"/>
          <w:sz w:val="20"/>
          <w:szCs w:val="20"/>
        </w:rPr>
      </w:pPr>
      <w:r w:rsidRPr="001C0974">
        <w:rPr>
          <w:rFonts w:ascii="Arial" w:eastAsia="Times New Roman" w:hAnsi="Arial" w:cs="Arial"/>
          <w:color w:val="333333"/>
          <w:sz w:val="20"/>
          <w:szCs w:val="20"/>
        </w:rPr>
        <w:t>ABSTRACTS OF PAPERS OF THE AMERICAN CHEMICAL SOCIETY   Volume: 248   Meeting Abstract: 600-AGRO   Published: AUG 10 2014</w:t>
      </w:r>
    </w:p>
    <w:p w14:paraId="4A9C2CDC" w14:textId="77777777" w:rsidR="003702B0" w:rsidRDefault="003702B0">
      <w:pPr>
        <w:pStyle w:val="CommentText"/>
      </w:pPr>
    </w:p>
  </w:comment>
  <w:comment w:id="284" w:author="Dennis vanEngelsdorp" w:date="2016-01-26T17:17:00Z" w:initials="Dv">
    <w:p w14:paraId="1CB6DF53" w14:textId="6EDF43FA" w:rsidR="003702B0" w:rsidRDefault="003702B0">
      <w:pPr>
        <w:pStyle w:val="CommentText"/>
      </w:pPr>
      <w:r>
        <w:rPr>
          <w:rStyle w:val="CommentReference"/>
        </w:rPr>
        <w:annotationRef/>
      </w:r>
      <w:r>
        <w:t>Something is going on here?</w:t>
      </w:r>
    </w:p>
    <w:p w14:paraId="68E33118" w14:textId="77777777" w:rsidR="003702B0" w:rsidRDefault="003702B0">
      <w:pPr>
        <w:pStyle w:val="CommentText"/>
      </w:pPr>
    </w:p>
  </w:comment>
  <w:comment w:id="314" w:author="Kathy Baylis" w:date="2016-01-23T12:20:00Z" w:initials="KB">
    <w:p w14:paraId="77191547" w14:textId="77777777" w:rsidR="003702B0" w:rsidRDefault="003702B0" w:rsidP="0004709B">
      <w:pPr>
        <w:pStyle w:val="CommentText"/>
      </w:pPr>
      <w:r>
        <w:rPr>
          <w:rStyle w:val="CommentReference"/>
        </w:rPr>
        <w:annotationRef/>
      </w:r>
      <w:r>
        <w:t xml:space="preserve">We can also compare migratory versus non-migratory if we’re worried about migratory apiaries being differentially affected by local landscape.  Let me know – we already have those numbers for </w:t>
      </w:r>
      <w:proofErr w:type="spellStart"/>
      <w:r>
        <w:t>neonics</w:t>
      </w:r>
      <w:proofErr w:type="spellEnd"/>
    </w:p>
  </w:comment>
  <w:comment w:id="315" w:author="Dennis vanEngelsdorp" w:date="2016-01-26T17:19:00Z" w:initials="Dv">
    <w:p w14:paraId="185241A0" w14:textId="77777777" w:rsidR="003702B0" w:rsidRDefault="003702B0" w:rsidP="0004709B">
      <w:pPr>
        <w:pStyle w:val="CommentText"/>
      </w:pPr>
      <w:r>
        <w:rPr>
          <w:rStyle w:val="CommentReference"/>
        </w:rPr>
        <w:annotationRef/>
      </w:r>
      <w:r>
        <w:t>The current analysis only looked at stationary colonies correct?  Was there anything different when we added migratory?</w:t>
      </w:r>
    </w:p>
  </w:comment>
  <w:comment w:id="316" w:author="Kathy Baylis" w:date="2016-02-02T10:53:00Z" w:initials="KB">
    <w:p w14:paraId="26AC6248" w14:textId="77777777" w:rsidR="003702B0" w:rsidRDefault="003702B0" w:rsidP="0004709B">
      <w:pPr>
        <w:pStyle w:val="CommentText"/>
      </w:pPr>
      <w:r>
        <w:rPr>
          <w:rStyle w:val="CommentReference"/>
        </w:rPr>
        <w:annotationRef/>
      </w:r>
      <w:r>
        <w:t>So now we’re looking at all apiaries, using the location where they were tested in the month that they were tested.  Results don’t change much other than now including more apiaries in southern CA</w:t>
      </w:r>
    </w:p>
  </w:comment>
  <w:comment w:id="337" w:author="kstraynor" w:date="2015-12-09T18:45:00Z" w:initials="k">
    <w:p w14:paraId="2DDFA704" w14:textId="28A1A40D" w:rsidR="003702B0" w:rsidRDefault="003702B0">
      <w:pPr>
        <w:pStyle w:val="CommentText"/>
      </w:pPr>
      <w:r>
        <w:rPr>
          <w:rStyle w:val="CommentReference"/>
        </w:rPr>
        <w:annotationRef/>
      </w:r>
      <w:r>
        <w:t xml:space="preserve">Supplemental figure possible </w:t>
      </w:r>
    </w:p>
  </w:comment>
  <w:comment w:id="340" w:author="kstraynor" w:date="2015-12-21T08:04:00Z" w:initials="k">
    <w:p w14:paraId="6DADC5C4" w14:textId="72FA32D1" w:rsidR="003702B0" w:rsidRDefault="003702B0">
      <w:pPr>
        <w:pStyle w:val="CommentText"/>
      </w:pPr>
      <w:r>
        <w:rPr>
          <w:rStyle w:val="CommentReference"/>
        </w:rPr>
        <w:annotationRef/>
      </w:r>
      <w:r>
        <w:t>Will readers think we pooled multiple apiaries? Not sure this is clear enough</w:t>
      </w:r>
    </w:p>
  </w:comment>
  <w:comment w:id="346" w:author="Kathy Baylis" w:date="2016-01-23T12:22:00Z" w:initials="KB">
    <w:p w14:paraId="4BE50C5F" w14:textId="715CC80B" w:rsidR="003702B0" w:rsidRDefault="003702B0">
      <w:pPr>
        <w:pStyle w:val="CommentText"/>
      </w:pPr>
      <w:r>
        <w:rPr>
          <w:rStyle w:val="CommentReference"/>
        </w:rPr>
        <w:annotationRef/>
      </w:r>
      <w:r w:rsidRPr="00841FB5">
        <w:rPr>
          <w:highlight w:val="yellow"/>
        </w:rPr>
        <w:t>Hmm – we have 148 in our data.  I’m wondering if we’re using a slightly different set of chemicals (or we didn’t exclude some apiaries that got excluded in your analysis)</w:t>
      </w:r>
    </w:p>
  </w:comment>
  <w:comment w:id="347" w:author="Dennis vanEngelsdorp" w:date="2016-01-26T17:42:00Z" w:initials="Dv">
    <w:p w14:paraId="7FD85DDD" w14:textId="3CF10477" w:rsidR="003702B0" w:rsidRDefault="003702B0">
      <w:pPr>
        <w:pStyle w:val="CommentText"/>
      </w:pPr>
      <w:r>
        <w:rPr>
          <w:rStyle w:val="CommentReference"/>
        </w:rPr>
        <w:annotationRef/>
      </w:r>
      <w:r>
        <w:t>We should figure this out – as I thought you (Kathy) excluded migratory samples??</w:t>
      </w:r>
    </w:p>
  </w:comment>
  <w:comment w:id="348" w:author="Kathy Baylis" w:date="2016-02-02T11:11:00Z" w:initials="KB">
    <w:p w14:paraId="4E34AB42" w14:textId="2DFEC026" w:rsidR="003702B0" w:rsidRDefault="003702B0">
      <w:pPr>
        <w:pStyle w:val="CommentText"/>
      </w:pPr>
      <w:r>
        <w:rPr>
          <w:rStyle w:val="CommentReference"/>
        </w:rPr>
        <w:annotationRef/>
      </w:r>
      <w:r>
        <w:t>Not any more – that was one thing that took a bit of time. The idea is that migratory or not, we know where the bees are when they are sampled, so as long as they haven’t just moved there in the last week or so, they will have been exposed to the local landscape. We now have made sure our two samples align</w:t>
      </w:r>
    </w:p>
  </w:comment>
  <w:comment w:id="361" w:author="Dennis" w:date="2015-12-09T18:45:00Z" w:initials="D">
    <w:p w14:paraId="3227244D" w14:textId="70CE92AF" w:rsidR="003702B0" w:rsidRDefault="003702B0">
      <w:pPr>
        <w:pStyle w:val="CommentText"/>
      </w:pPr>
      <w:r>
        <w:rPr>
          <w:rStyle w:val="CommentReference"/>
        </w:rPr>
        <w:annotationRef/>
      </w:r>
      <w:r>
        <w:t>Is this what we used for the APHIS paper?</w:t>
      </w:r>
    </w:p>
  </w:comment>
  <w:comment w:id="362" w:author="kstraynor" w:date="2015-12-09T21:51:00Z" w:initials="k">
    <w:p w14:paraId="6011E514" w14:textId="4E22C60F" w:rsidR="003702B0" w:rsidRDefault="003702B0">
      <w:pPr>
        <w:pStyle w:val="CommentText"/>
      </w:pPr>
      <w:r>
        <w:rPr>
          <w:rStyle w:val="CommentReference"/>
        </w:rPr>
        <w:annotationRef/>
      </w:r>
      <w:r>
        <w:t xml:space="preserve">No, we simply used </w:t>
      </w:r>
      <w:proofErr w:type="spellStart"/>
      <w:r>
        <w:t>Varroa</w:t>
      </w:r>
      <w:proofErr w:type="spellEnd"/>
      <w:r>
        <w:t xml:space="preserve"> infestation and defined per 100 bees in the methods. You added the VPB in the last round of editing. </w:t>
      </w:r>
    </w:p>
  </w:comment>
  <w:comment w:id="374" w:author="Dennis vanEngelsdorp" w:date="2016-01-26T18:38:00Z" w:initials="Dv">
    <w:p w14:paraId="4668C814" w14:textId="26DBB023" w:rsidR="003702B0" w:rsidRDefault="003702B0">
      <w:pPr>
        <w:pStyle w:val="CommentText"/>
      </w:pPr>
      <w:r>
        <w:rPr>
          <w:rStyle w:val="CommentReference"/>
        </w:rPr>
        <w:annotationRef/>
      </w:r>
      <w:r>
        <w:t xml:space="preserve">I think we should reconsider talking about monthly distribution as that is likely linked to sampling design.  But think we can say much to the same when we consider speciality crop coverage.  Also </w:t>
      </w:r>
      <w:proofErr w:type="spellStart"/>
      <w:r>
        <w:t>cant</w:t>
      </w:r>
      <w:proofErr w:type="spellEnd"/>
      <w:r>
        <w:t xml:space="preserve"> we look at insecticide class (excluding </w:t>
      </w:r>
      <w:proofErr w:type="spellStart"/>
      <w:r>
        <w:t>neonics</w:t>
      </w:r>
      <w:proofErr w:type="spellEnd"/>
      <w:r>
        <w:t xml:space="preserve">) for a similar </w:t>
      </w:r>
      <w:proofErr w:type="spellStart"/>
      <w:r>
        <w:t>comaprsion</w:t>
      </w:r>
      <w:proofErr w:type="spellEnd"/>
      <w:r>
        <w:t xml:space="preserve">?  What about </w:t>
      </w:r>
      <w:proofErr w:type="spellStart"/>
      <w:r>
        <w:t>hernicides</w:t>
      </w:r>
      <w:proofErr w:type="spellEnd"/>
      <w:r>
        <w:t xml:space="preserve">?  I </w:t>
      </w:r>
      <w:proofErr w:type="spellStart"/>
      <w:r>
        <w:t>tink</w:t>
      </w:r>
      <w:proofErr w:type="spellEnd"/>
      <w:r>
        <w:t xml:space="preserve"> we may be asked why we only did this on these two classes?</w:t>
      </w:r>
    </w:p>
    <w:p w14:paraId="5500F153" w14:textId="4B46ED4C" w:rsidR="003702B0" w:rsidRDefault="003702B0">
      <w:pPr>
        <w:pStyle w:val="CommentText"/>
      </w:pPr>
      <w:r>
        <w:t xml:space="preserve">I edited for </w:t>
      </w:r>
      <w:proofErr w:type="gramStart"/>
      <w:r>
        <w:t>tense ,</w:t>
      </w:r>
      <w:proofErr w:type="gramEnd"/>
      <w:r>
        <w:t xml:space="preserve"> as when I read this it was clear someone else wrote this.  </w:t>
      </w:r>
      <w:proofErr w:type="spellStart"/>
      <w:r>
        <w:t>Kirstien</w:t>
      </w:r>
      <w:proofErr w:type="spellEnd"/>
      <w:r>
        <w:t>, when this is finalized I think we need to have you do a deep rewrite so that it has the same voice.</w:t>
      </w:r>
    </w:p>
  </w:comment>
  <w:comment w:id="392" w:author="Kathy Baylis" w:date="2016-02-03T05:30:00Z" w:initials="KB">
    <w:p w14:paraId="5366B0BA" w14:textId="0735E226" w:rsidR="003702B0" w:rsidRDefault="003702B0">
      <w:pPr>
        <w:pStyle w:val="CommentText"/>
      </w:pPr>
      <w:r>
        <w:rPr>
          <w:rStyle w:val="CommentReference"/>
        </w:rPr>
        <w:annotationRef/>
      </w:r>
      <w:r>
        <w:t>The pie charts</w:t>
      </w:r>
    </w:p>
  </w:comment>
  <w:comment w:id="416" w:author="Dennis vanEngelsdorp" w:date="2016-01-26T18:19:00Z" w:initials="Dv">
    <w:p w14:paraId="7159C57C" w14:textId="219A40BE" w:rsidR="003702B0" w:rsidRDefault="003702B0">
      <w:pPr>
        <w:pStyle w:val="CommentText"/>
      </w:pPr>
      <w:r>
        <w:rPr>
          <w:rStyle w:val="CommentReference"/>
        </w:rPr>
        <w:annotationRef/>
      </w:r>
      <w:r>
        <w:t>We certainly need to sort this out!</w:t>
      </w:r>
    </w:p>
  </w:comment>
  <w:comment w:id="549" w:author="Dennis vanEngelsdorp" w:date="2016-01-26T18:36:00Z" w:initials="Dv">
    <w:p w14:paraId="36DCEB90" w14:textId="039D86AC" w:rsidR="003702B0" w:rsidRDefault="003702B0">
      <w:pPr>
        <w:pStyle w:val="CommentText"/>
      </w:pPr>
      <w:r>
        <w:rPr>
          <w:rStyle w:val="CommentReference"/>
        </w:rPr>
        <w:annotationRef/>
      </w:r>
      <w:r>
        <w:t>Not sure this is meaningful as we don’t sample evenly across time. Warmer states are sampled in the winter and norther states in the summer?</w:t>
      </w:r>
    </w:p>
  </w:comment>
  <w:comment w:id="616" w:author="Dennis vanEngelsdorp" w:date="2016-01-26T18:35:00Z" w:initials="Dv">
    <w:p w14:paraId="3EE792FC" w14:textId="51F2A574" w:rsidR="003702B0" w:rsidRDefault="003702B0">
      <w:pPr>
        <w:pStyle w:val="CommentText"/>
      </w:pPr>
      <w:r>
        <w:rPr>
          <w:rStyle w:val="CommentReference"/>
        </w:rPr>
        <w:annotationRef/>
      </w:r>
      <w:r>
        <w:t xml:space="preserve">Not sure about including this – we did not sample </w:t>
      </w:r>
      <w:proofErr w:type="spellStart"/>
      <w:r>
        <w:t>collonies</w:t>
      </w:r>
      <w:proofErr w:type="spellEnd"/>
      <w:r>
        <w:t xml:space="preserve"> n </w:t>
      </w:r>
      <w:proofErr w:type="spellStart"/>
      <w:r>
        <w:t>northen</w:t>
      </w:r>
      <w:proofErr w:type="spellEnd"/>
      <w:r>
        <w:t xml:space="preserve"> states at this time so we </w:t>
      </w:r>
      <w:proofErr w:type="spellStart"/>
      <w:r>
        <w:t>cant</w:t>
      </w:r>
      <w:proofErr w:type="spellEnd"/>
      <w:r>
        <w:t xml:space="preserve"> say it wasn’t there.</w:t>
      </w:r>
    </w:p>
    <w:p w14:paraId="5FA18185" w14:textId="771146A9" w:rsidR="003702B0" w:rsidRDefault="003702B0">
      <w:pPr>
        <w:pStyle w:val="CommentText"/>
      </w:pPr>
      <w:r>
        <w:t>I guess I wonder what this says that is different from the time spread we already presented?</w:t>
      </w:r>
    </w:p>
  </w:comment>
  <w:comment w:id="619" w:author="Dennis vanEngelsdorp" w:date="2016-01-26T18:43:00Z" w:initials="Dv">
    <w:p w14:paraId="7B0A5F23" w14:textId="5F77C0EB" w:rsidR="003702B0" w:rsidRDefault="003702B0">
      <w:pPr>
        <w:pStyle w:val="CommentText"/>
      </w:pPr>
      <w:r>
        <w:rPr>
          <w:rStyle w:val="CommentReference"/>
        </w:rPr>
        <w:annotationRef/>
      </w:r>
      <w:r>
        <w:t xml:space="preserve">Not sure what this means – did we </w:t>
      </w:r>
      <w:proofErr w:type="spellStart"/>
      <w:r>
        <w:t>disproprtionaly</w:t>
      </w:r>
      <w:proofErr w:type="spellEnd"/>
      <w:r>
        <w:t xml:space="preserve"> sample from Region 1?  Wouldn’t we need to say – a greater proportion of samples in region 1 had </w:t>
      </w:r>
      <w:proofErr w:type="spellStart"/>
      <w:r>
        <w:t>neonic</w:t>
      </w:r>
      <w:proofErr w:type="spellEnd"/>
      <w:r>
        <w:t xml:space="preserve"> compared to other regions?</w:t>
      </w:r>
    </w:p>
  </w:comment>
  <w:comment w:id="792" w:author="kstraynor" w:date="2015-12-18T09:06:00Z" w:initials="k">
    <w:p w14:paraId="3171D0FD" w14:textId="23B43277" w:rsidR="003702B0" w:rsidRDefault="003702B0">
      <w:pPr>
        <w:pStyle w:val="CommentText"/>
      </w:pPr>
      <w:r>
        <w:rPr>
          <w:rStyle w:val="CommentReference"/>
        </w:rPr>
        <w:annotationRef/>
      </w:r>
      <w:r>
        <w:t>Dennis, please double-check this value. The table states 0.26.</w:t>
      </w:r>
    </w:p>
  </w:comment>
  <w:comment w:id="802" w:author="kstraynor" w:date="2015-12-09T18:45:00Z" w:initials="k">
    <w:p w14:paraId="15500607" w14:textId="42A6F4CF" w:rsidR="003702B0" w:rsidRDefault="003702B0">
      <w:pPr>
        <w:pStyle w:val="CommentText"/>
      </w:pPr>
      <w:r>
        <w:rPr>
          <w:rStyle w:val="CommentReference"/>
        </w:rPr>
        <w:annotationRef/>
      </w:r>
      <w:r>
        <w:t xml:space="preserve">In discussion, bring up </w:t>
      </w:r>
      <w:proofErr w:type="spellStart"/>
      <w:r>
        <w:t>Krupke</w:t>
      </w:r>
      <w:proofErr w:type="spellEnd"/>
      <w:r>
        <w:t xml:space="preserve"> 2012 paper with similar combo.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C73E651" w15:done="0"/>
  <w15:commentEx w15:paraId="39A08F88" w15:done="0"/>
  <w15:commentEx w15:paraId="4E4A905D" w15:done="0"/>
  <w15:commentEx w15:paraId="19565761" w15:done="0"/>
  <w15:commentEx w15:paraId="39421EFB" w15:paraIdParent="19565761" w15:done="0"/>
  <w15:commentEx w15:paraId="34579E34" w15:done="0"/>
  <w15:commentEx w15:paraId="657B3556" w15:done="0"/>
  <w15:commentEx w15:paraId="3943FC64" w15:done="0"/>
  <w15:commentEx w15:paraId="13F20489" w15:done="0"/>
  <w15:commentEx w15:paraId="4A9C2CDC" w15:done="0"/>
  <w15:commentEx w15:paraId="68E33118" w15:done="0"/>
  <w15:commentEx w15:paraId="77191547" w15:done="0"/>
  <w15:commentEx w15:paraId="185241A0" w15:paraIdParent="77191547" w15:done="0"/>
  <w15:commentEx w15:paraId="26AC6248" w15:paraIdParent="77191547" w15:done="0"/>
  <w15:commentEx w15:paraId="2DDFA704" w15:done="0"/>
  <w15:commentEx w15:paraId="6DADC5C4" w15:done="0"/>
  <w15:commentEx w15:paraId="4BE50C5F" w15:done="0"/>
  <w15:commentEx w15:paraId="7FD85DDD" w15:paraIdParent="4BE50C5F" w15:done="0"/>
  <w15:commentEx w15:paraId="4E34AB42" w15:paraIdParent="4BE50C5F" w15:done="0"/>
  <w15:commentEx w15:paraId="3227244D" w15:done="0"/>
  <w15:commentEx w15:paraId="6011E514" w15:done="0"/>
  <w15:commentEx w15:paraId="5500F153" w15:done="0"/>
  <w15:commentEx w15:paraId="5366B0BA" w15:done="0"/>
  <w15:commentEx w15:paraId="7159C57C" w15:done="0"/>
  <w15:commentEx w15:paraId="36DCEB90" w15:done="0"/>
  <w15:commentEx w15:paraId="5FA18185" w15:done="0"/>
  <w15:commentEx w15:paraId="7B0A5F23" w15:done="0"/>
  <w15:commentEx w15:paraId="3171D0FD" w15:done="0"/>
  <w15:commentEx w15:paraId="15500607"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1720B4"/>
    <w:multiLevelType w:val="hybridMultilevel"/>
    <w:tmpl w:val="85B032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FB63F2"/>
    <w:multiLevelType w:val="hybridMultilevel"/>
    <w:tmpl w:val="1FCE6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894200A"/>
    <w:multiLevelType w:val="hybridMultilevel"/>
    <w:tmpl w:val="9432BA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C3C5FC6"/>
    <w:multiLevelType w:val="hybridMultilevel"/>
    <w:tmpl w:val="12E431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54F7DA5"/>
    <w:multiLevelType w:val="hybridMultilevel"/>
    <w:tmpl w:val="07CEB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A2130D9"/>
    <w:multiLevelType w:val="hybridMultilevel"/>
    <w:tmpl w:val="530667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2"/>
  </w:num>
  <w:num w:numId="4">
    <w:abstractNumId w:val="5"/>
  </w:num>
  <w:num w:numId="5">
    <w:abstractNumId w:val="0"/>
  </w:num>
  <w:num w:numId="6">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ennis vanEngelsdorp">
    <w15:presenceInfo w15:providerId="Windows Live" w15:userId="bb04ee54c58183a6"/>
  </w15:person>
  <w15:person w15:author="Kathy Baylis">
    <w15:presenceInfo w15:providerId="None" w15:userId="Kathy Bayli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PNAS&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9aat0fwznpdftoexs9p5dsrvwt2zes5dz0p2&quot;&gt;UofM Library&lt;record-ids&gt;&lt;item&gt;1&lt;/item&gt;&lt;item&gt;2&lt;/item&gt;&lt;item&gt;4&lt;/item&gt;&lt;item&gt;5&lt;/item&gt;&lt;item&gt;6&lt;/item&gt;&lt;item&gt;28&lt;/item&gt;&lt;item&gt;35&lt;/item&gt;&lt;item&gt;39&lt;/item&gt;&lt;item&gt;41&lt;/item&gt;&lt;item&gt;43&lt;/item&gt;&lt;item&gt;45&lt;/item&gt;&lt;item&gt;50&lt;/item&gt;&lt;item&gt;59&lt;/item&gt;&lt;item&gt;60&lt;/item&gt;&lt;item&gt;62&lt;/item&gt;&lt;item&gt;65&lt;/item&gt;&lt;item&gt;66&lt;/item&gt;&lt;item&gt;73&lt;/item&gt;&lt;item&gt;78&lt;/item&gt;&lt;item&gt;79&lt;/item&gt;&lt;item&gt;81&lt;/item&gt;&lt;item&gt;113&lt;/item&gt;&lt;item&gt;134&lt;/item&gt;&lt;item&gt;135&lt;/item&gt;&lt;item&gt;139&lt;/item&gt;&lt;item&gt;141&lt;/item&gt;&lt;item&gt;143&lt;/item&gt;&lt;item&gt;146&lt;/item&gt;&lt;item&gt;147&lt;/item&gt;&lt;item&gt;168&lt;/item&gt;&lt;item&gt;169&lt;/item&gt;&lt;item&gt;176&lt;/item&gt;&lt;item&gt;178&lt;/item&gt;&lt;item&gt;184&lt;/item&gt;&lt;item&gt;186&lt;/item&gt;&lt;item&gt;187&lt;/item&gt;&lt;item&gt;196&lt;/item&gt;&lt;item&gt;201&lt;/item&gt;&lt;item&gt;202&lt;/item&gt;&lt;item&gt;204&lt;/item&gt;&lt;item&gt;205&lt;/item&gt;&lt;item&gt;206&lt;/item&gt;&lt;item&gt;210&lt;/item&gt;&lt;item&gt;211&lt;/item&gt;&lt;item&gt;224&lt;/item&gt;&lt;item&gt;260&lt;/item&gt;&lt;item&gt;261&lt;/item&gt;&lt;item&gt;262&lt;/item&gt;&lt;item&gt;263&lt;/item&gt;&lt;item&gt;266&lt;/item&gt;&lt;item&gt;267&lt;/item&gt;&lt;item&gt;268&lt;/item&gt;&lt;item&gt;269&lt;/item&gt;&lt;item&gt;279&lt;/item&gt;&lt;item&gt;280&lt;/item&gt;&lt;item&gt;281&lt;/item&gt;&lt;item&gt;282&lt;/item&gt;&lt;item&gt;284&lt;/item&gt;&lt;item&gt;286&lt;/item&gt;&lt;item&gt;288&lt;/item&gt;&lt;item&gt;289&lt;/item&gt;&lt;item&gt;291&lt;/item&gt;&lt;item&gt;292&lt;/item&gt;&lt;item&gt;293&lt;/item&gt;&lt;item&gt;294&lt;/item&gt;&lt;item&gt;295&lt;/item&gt;&lt;item&gt;297&lt;/item&gt;&lt;item&gt;306&lt;/item&gt;&lt;item&gt;314&lt;/item&gt;&lt;item&gt;319&lt;/item&gt;&lt;item&gt;320&lt;/item&gt;&lt;item&gt;321&lt;/item&gt;&lt;item&gt;322&lt;/item&gt;&lt;item&gt;323&lt;/item&gt;&lt;item&gt;326&lt;/item&gt;&lt;item&gt;328&lt;/item&gt;&lt;item&gt;329&lt;/item&gt;&lt;item&gt;330&lt;/item&gt;&lt;item&gt;331&lt;/item&gt;&lt;item&gt;333&lt;/item&gt;&lt;item&gt;372&lt;/item&gt;&lt;item&gt;588&lt;/item&gt;&lt;/record-ids&gt;&lt;/item&gt;&lt;/Libraries&gt;"/>
  </w:docVars>
  <w:rsids>
    <w:rsidRoot w:val="007839DE"/>
    <w:rsid w:val="00006A12"/>
    <w:rsid w:val="00012095"/>
    <w:rsid w:val="00015EAD"/>
    <w:rsid w:val="00017A43"/>
    <w:rsid w:val="00020297"/>
    <w:rsid w:val="00026C60"/>
    <w:rsid w:val="00027BD6"/>
    <w:rsid w:val="00033870"/>
    <w:rsid w:val="00042A6E"/>
    <w:rsid w:val="00044865"/>
    <w:rsid w:val="0004603F"/>
    <w:rsid w:val="0004709B"/>
    <w:rsid w:val="000473C9"/>
    <w:rsid w:val="000474FF"/>
    <w:rsid w:val="000529B6"/>
    <w:rsid w:val="00060CDB"/>
    <w:rsid w:val="00062B1E"/>
    <w:rsid w:val="00063C7B"/>
    <w:rsid w:val="0007468D"/>
    <w:rsid w:val="00080534"/>
    <w:rsid w:val="00082C55"/>
    <w:rsid w:val="00084594"/>
    <w:rsid w:val="00090F3C"/>
    <w:rsid w:val="00091A55"/>
    <w:rsid w:val="0009668F"/>
    <w:rsid w:val="00097475"/>
    <w:rsid w:val="000A7E71"/>
    <w:rsid w:val="000A7F35"/>
    <w:rsid w:val="000B2801"/>
    <w:rsid w:val="000B38B1"/>
    <w:rsid w:val="000C1344"/>
    <w:rsid w:val="000C7251"/>
    <w:rsid w:val="000E1814"/>
    <w:rsid w:val="000E2D8A"/>
    <w:rsid w:val="000E3F9B"/>
    <w:rsid w:val="000F0029"/>
    <w:rsid w:val="000F1D21"/>
    <w:rsid w:val="000F66BC"/>
    <w:rsid w:val="000F7EFC"/>
    <w:rsid w:val="001006E4"/>
    <w:rsid w:val="00106B13"/>
    <w:rsid w:val="00110DCA"/>
    <w:rsid w:val="00123BA0"/>
    <w:rsid w:val="00127DA1"/>
    <w:rsid w:val="00131EC7"/>
    <w:rsid w:val="001345B4"/>
    <w:rsid w:val="001348B5"/>
    <w:rsid w:val="0014348C"/>
    <w:rsid w:val="00146D7F"/>
    <w:rsid w:val="00146FD0"/>
    <w:rsid w:val="00150FB8"/>
    <w:rsid w:val="0016102E"/>
    <w:rsid w:val="0017276B"/>
    <w:rsid w:val="0017374C"/>
    <w:rsid w:val="00174DF1"/>
    <w:rsid w:val="00175565"/>
    <w:rsid w:val="0018020E"/>
    <w:rsid w:val="001802D1"/>
    <w:rsid w:val="00185B8F"/>
    <w:rsid w:val="00185DD0"/>
    <w:rsid w:val="001870EF"/>
    <w:rsid w:val="00192357"/>
    <w:rsid w:val="0019617B"/>
    <w:rsid w:val="001A2C56"/>
    <w:rsid w:val="001A54F6"/>
    <w:rsid w:val="001B0EAA"/>
    <w:rsid w:val="001B1F24"/>
    <w:rsid w:val="001B4570"/>
    <w:rsid w:val="001B5F16"/>
    <w:rsid w:val="001C08C0"/>
    <w:rsid w:val="001C0974"/>
    <w:rsid w:val="001C10FD"/>
    <w:rsid w:val="001D5232"/>
    <w:rsid w:val="001D56D3"/>
    <w:rsid w:val="001E0AE2"/>
    <w:rsid w:val="001E1963"/>
    <w:rsid w:val="001E5860"/>
    <w:rsid w:val="001F1FFC"/>
    <w:rsid w:val="001F4EDC"/>
    <w:rsid w:val="001F5CBC"/>
    <w:rsid w:val="00200606"/>
    <w:rsid w:val="00201ABF"/>
    <w:rsid w:val="002041D3"/>
    <w:rsid w:val="0020532E"/>
    <w:rsid w:val="002057E3"/>
    <w:rsid w:val="00212164"/>
    <w:rsid w:val="002130A3"/>
    <w:rsid w:val="0021330B"/>
    <w:rsid w:val="00220237"/>
    <w:rsid w:val="00231278"/>
    <w:rsid w:val="00231707"/>
    <w:rsid w:val="0023222C"/>
    <w:rsid w:val="00232994"/>
    <w:rsid w:val="00235B3B"/>
    <w:rsid w:val="00236CD6"/>
    <w:rsid w:val="00240B24"/>
    <w:rsid w:val="00253403"/>
    <w:rsid w:val="00254FB9"/>
    <w:rsid w:val="00260282"/>
    <w:rsid w:val="00264B54"/>
    <w:rsid w:val="00266366"/>
    <w:rsid w:val="0027317E"/>
    <w:rsid w:val="00273261"/>
    <w:rsid w:val="00276724"/>
    <w:rsid w:val="002769A2"/>
    <w:rsid w:val="00280C1B"/>
    <w:rsid w:val="002852B2"/>
    <w:rsid w:val="00291FBB"/>
    <w:rsid w:val="00294672"/>
    <w:rsid w:val="00297D7A"/>
    <w:rsid w:val="002A6C74"/>
    <w:rsid w:val="002B0E13"/>
    <w:rsid w:val="002B274B"/>
    <w:rsid w:val="002C6CC5"/>
    <w:rsid w:val="002D61F0"/>
    <w:rsid w:val="002E1BAC"/>
    <w:rsid w:val="002E2790"/>
    <w:rsid w:val="002F777B"/>
    <w:rsid w:val="00304CAB"/>
    <w:rsid w:val="00343279"/>
    <w:rsid w:val="00345F87"/>
    <w:rsid w:val="003473CC"/>
    <w:rsid w:val="003517AF"/>
    <w:rsid w:val="00356367"/>
    <w:rsid w:val="003702B0"/>
    <w:rsid w:val="0037368E"/>
    <w:rsid w:val="003757FF"/>
    <w:rsid w:val="00377BCE"/>
    <w:rsid w:val="00380EA6"/>
    <w:rsid w:val="003847FF"/>
    <w:rsid w:val="003872CF"/>
    <w:rsid w:val="003925E1"/>
    <w:rsid w:val="003A00AC"/>
    <w:rsid w:val="003A0EDF"/>
    <w:rsid w:val="003A4F73"/>
    <w:rsid w:val="003B1554"/>
    <w:rsid w:val="003B5642"/>
    <w:rsid w:val="003C23B1"/>
    <w:rsid w:val="003C2D5C"/>
    <w:rsid w:val="003D27AD"/>
    <w:rsid w:val="003E3952"/>
    <w:rsid w:val="003E61BC"/>
    <w:rsid w:val="003F14CF"/>
    <w:rsid w:val="003F2B61"/>
    <w:rsid w:val="003F3EDD"/>
    <w:rsid w:val="003F79A1"/>
    <w:rsid w:val="00402ACB"/>
    <w:rsid w:val="00411323"/>
    <w:rsid w:val="004141A9"/>
    <w:rsid w:val="00414811"/>
    <w:rsid w:val="00416A5D"/>
    <w:rsid w:val="004333CE"/>
    <w:rsid w:val="00435691"/>
    <w:rsid w:val="004357BF"/>
    <w:rsid w:val="00441507"/>
    <w:rsid w:val="00445312"/>
    <w:rsid w:val="00445DE0"/>
    <w:rsid w:val="00446876"/>
    <w:rsid w:val="00447618"/>
    <w:rsid w:val="004508BC"/>
    <w:rsid w:val="00451E71"/>
    <w:rsid w:val="0045384C"/>
    <w:rsid w:val="0045515B"/>
    <w:rsid w:val="0047797A"/>
    <w:rsid w:val="004814EC"/>
    <w:rsid w:val="00482D22"/>
    <w:rsid w:val="00486681"/>
    <w:rsid w:val="00491889"/>
    <w:rsid w:val="00492ABF"/>
    <w:rsid w:val="00494A1F"/>
    <w:rsid w:val="00495384"/>
    <w:rsid w:val="004A04FA"/>
    <w:rsid w:val="004A2AB9"/>
    <w:rsid w:val="004A2EAA"/>
    <w:rsid w:val="004B1CBA"/>
    <w:rsid w:val="004B3660"/>
    <w:rsid w:val="004B3FB2"/>
    <w:rsid w:val="004B4C18"/>
    <w:rsid w:val="004C5C91"/>
    <w:rsid w:val="004E45BB"/>
    <w:rsid w:val="004E51E2"/>
    <w:rsid w:val="004E5F5F"/>
    <w:rsid w:val="004F5BF2"/>
    <w:rsid w:val="004F73A7"/>
    <w:rsid w:val="00500C63"/>
    <w:rsid w:val="0050606D"/>
    <w:rsid w:val="005160BC"/>
    <w:rsid w:val="00516C83"/>
    <w:rsid w:val="00520DD9"/>
    <w:rsid w:val="0052600C"/>
    <w:rsid w:val="0052772B"/>
    <w:rsid w:val="00527BF1"/>
    <w:rsid w:val="005343E6"/>
    <w:rsid w:val="005369D5"/>
    <w:rsid w:val="00536FCE"/>
    <w:rsid w:val="00537E8E"/>
    <w:rsid w:val="00544884"/>
    <w:rsid w:val="00553FF9"/>
    <w:rsid w:val="0056148B"/>
    <w:rsid w:val="0056542B"/>
    <w:rsid w:val="0057488E"/>
    <w:rsid w:val="005A1C88"/>
    <w:rsid w:val="005A40FA"/>
    <w:rsid w:val="005A458D"/>
    <w:rsid w:val="005B03A5"/>
    <w:rsid w:val="005B4CD7"/>
    <w:rsid w:val="005C6B7C"/>
    <w:rsid w:val="005C7C2D"/>
    <w:rsid w:val="005C7E40"/>
    <w:rsid w:val="005D193A"/>
    <w:rsid w:val="005D7B42"/>
    <w:rsid w:val="005D7C49"/>
    <w:rsid w:val="005E16CF"/>
    <w:rsid w:val="005E2C08"/>
    <w:rsid w:val="005E3845"/>
    <w:rsid w:val="005E4770"/>
    <w:rsid w:val="005E5C27"/>
    <w:rsid w:val="005F0932"/>
    <w:rsid w:val="00600674"/>
    <w:rsid w:val="006029CF"/>
    <w:rsid w:val="00602D7A"/>
    <w:rsid w:val="0060620A"/>
    <w:rsid w:val="00607C31"/>
    <w:rsid w:val="0061027A"/>
    <w:rsid w:val="006109F2"/>
    <w:rsid w:val="00612507"/>
    <w:rsid w:val="006140AD"/>
    <w:rsid w:val="00614465"/>
    <w:rsid w:val="00622A6B"/>
    <w:rsid w:val="006318C6"/>
    <w:rsid w:val="00634985"/>
    <w:rsid w:val="006470C9"/>
    <w:rsid w:val="00650806"/>
    <w:rsid w:val="00652A78"/>
    <w:rsid w:val="00654481"/>
    <w:rsid w:val="00695321"/>
    <w:rsid w:val="006B54D7"/>
    <w:rsid w:val="006C5A00"/>
    <w:rsid w:val="006D7D9E"/>
    <w:rsid w:val="006E295F"/>
    <w:rsid w:val="006E4458"/>
    <w:rsid w:val="006E48D3"/>
    <w:rsid w:val="006E6F2B"/>
    <w:rsid w:val="006F1D08"/>
    <w:rsid w:val="006F6FC5"/>
    <w:rsid w:val="006F7BA6"/>
    <w:rsid w:val="00700FC8"/>
    <w:rsid w:val="00701645"/>
    <w:rsid w:val="00703884"/>
    <w:rsid w:val="0071171B"/>
    <w:rsid w:val="00716C3F"/>
    <w:rsid w:val="007171DD"/>
    <w:rsid w:val="00723061"/>
    <w:rsid w:val="00723FD7"/>
    <w:rsid w:val="0072445A"/>
    <w:rsid w:val="00731DAF"/>
    <w:rsid w:val="00736D5A"/>
    <w:rsid w:val="007477FD"/>
    <w:rsid w:val="00750381"/>
    <w:rsid w:val="00755DF7"/>
    <w:rsid w:val="0076261F"/>
    <w:rsid w:val="00764A94"/>
    <w:rsid w:val="00764F22"/>
    <w:rsid w:val="00765702"/>
    <w:rsid w:val="007675CB"/>
    <w:rsid w:val="0078131B"/>
    <w:rsid w:val="007839DE"/>
    <w:rsid w:val="00790AD7"/>
    <w:rsid w:val="00791525"/>
    <w:rsid w:val="00794511"/>
    <w:rsid w:val="007A0016"/>
    <w:rsid w:val="007A5A23"/>
    <w:rsid w:val="007A6CF3"/>
    <w:rsid w:val="007A7A5F"/>
    <w:rsid w:val="007B0FD4"/>
    <w:rsid w:val="007C58C0"/>
    <w:rsid w:val="007D099D"/>
    <w:rsid w:val="007D26E5"/>
    <w:rsid w:val="007E0EDD"/>
    <w:rsid w:val="007F0881"/>
    <w:rsid w:val="007F2A49"/>
    <w:rsid w:val="007F641F"/>
    <w:rsid w:val="008015E3"/>
    <w:rsid w:val="008040DD"/>
    <w:rsid w:val="00804259"/>
    <w:rsid w:val="00804491"/>
    <w:rsid w:val="0081097B"/>
    <w:rsid w:val="00817849"/>
    <w:rsid w:val="0082421A"/>
    <w:rsid w:val="00824810"/>
    <w:rsid w:val="008253C0"/>
    <w:rsid w:val="0082561D"/>
    <w:rsid w:val="0082586B"/>
    <w:rsid w:val="00825B87"/>
    <w:rsid w:val="00831FBB"/>
    <w:rsid w:val="00832525"/>
    <w:rsid w:val="00834B98"/>
    <w:rsid w:val="00836CFB"/>
    <w:rsid w:val="00841310"/>
    <w:rsid w:val="00841FB5"/>
    <w:rsid w:val="00843B41"/>
    <w:rsid w:val="008471A6"/>
    <w:rsid w:val="00850288"/>
    <w:rsid w:val="008513D7"/>
    <w:rsid w:val="00856EF1"/>
    <w:rsid w:val="00861220"/>
    <w:rsid w:val="00871E3D"/>
    <w:rsid w:val="00872894"/>
    <w:rsid w:val="008806E0"/>
    <w:rsid w:val="008944ED"/>
    <w:rsid w:val="008B2BA6"/>
    <w:rsid w:val="008B7B5F"/>
    <w:rsid w:val="008D0247"/>
    <w:rsid w:val="008D0507"/>
    <w:rsid w:val="008E6C28"/>
    <w:rsid w:val="008F34A3"/>
    <w:rsid w:val="00904912"/>
    <w:rsid w:val="0090526A"/>
    <w:rsid w:val="00907BE0"/>
    <w:rsid w:val="00912D4D"/>
    <w:rsid w:val="00915AC9"/>
    <w:rsid w:val="009313AC"/>
    <w:rsid w:val="00942282"/>
    <w:rsid w:val="0094303B"/>
    <w:rsid w:val="00951688"/>
    <w:rsid w:val="009615BC"/>
    <w:rsid w:val="0096471A"/>
    <w:rsid w:val="00964FA7"/>
    <w:rsid w:val="00972B6A"/>
    <w:rsid w:val="00973CF9"/>
    <w:rsid w:val="00975728"/>
    <w:rsid w:val="0098410A"/>
    <w:rsid w:val="00995807"/>
    <w:rsid w:val="00997314"/>
    <w:rsid w:val="009A5B1B"/>
    <w:rsid w:val="009B6712"/>
    <w:rsid w:val="009C0405"/>
    <w:rsid w:val="009C130E"/>
    <w:rsid w:val="009C2D87"/>
    <w:rsid w:val="009E0442"/>
    <w:rsid w:val="009E46C7"/>
    <w:rsid w:val="009E6435"/>
    <w:rsid w:val="009F126D"/>
    <w:rsid w:val="009F3D0A"/>
    <w:rsid w:val="009F6F26"/>
    <w:rsid w:val="009F706E"/>
    <w:rsid w:val="00A00A33"/>
    <w:rsid w:val="00A020FD"/>
    <w:rsid w:val="00A0255B"/>
    <w:rsid w:val="00A0481C"/>
    <w:rsid w:val="00A04BA6"/>
    <w:rsid w:val="00A10C5D"/>
    <w:rsid w:val="00A14079"/>
    <w:rsid w:val="00A20C7B"/>
    <w:rsid w:val="00A215D3"/>
    <w:rsid w:val="00A22B03"/>
    <w:rsid w:val="00A31330"/>
    <w:rsid w:val="00A36878"/>
    <w:rsid w:val="00A40FFA"/>
    <w:rsid w:val="00A46B1D"/>
    <w:rsid w:val="00A62A6F"/>
    <w:rsid w:val="00A62F47"/>
    <w:rsid w:val="00A72B94"/>
    <w:rsid w:val="00A84935"/>
    <w:rsid w:val="00A857F4"/>
    <w:rsid w:val="00A9258B"/>
    <w:rsid w:val="00A935FB"/>
    <w:rsid w:val="00A94139"/>
    <w:rsid w:val="00A97E58"/>
    <w:rsid w:val="00AA10F8"/>
    <w:rsid w:val="00AA52F5"/>
    <w:rsid w:val="00AB38D4"/>
    <w:rsid w:val="00AC217E"/>
    <w:rsid w:val="00AC4BE7"/>
    <w:rsid w:val="00AC5A8E"/>
    <w:rsid w:val="00AD1CDD"/>
    <w:rsid w:val="00AE0675"/>
    <w:rsid w:val="00AE3984"/>
    <w:rsid w:val="00AE55C2"/>
    <w:rsid w:val="00AF0B7C"/>
    <w:rsid w:val="00AF585A"/>
    <w:rsid w:val="00B0424B"/>
    <w:rsid w:val="00B151C0"/>
    <w:rsid w:val="00B209BE"/>
    <w:rsid w:val="00B21969"/>
    <w:rsid w:val="00B27F5C"/>
    <w:rsid w:val="00B34518"/>
    <w:rsid w:val="00B367A9"/>
    <w:rsid w:val="00B40B81"/>
    <w:rsid w:val="00B422E8"/>
    <w:rsid w:val="00B46B44"/>
    <w:rsid w:val="00B47D47"/>
    <w:rsid w:val="00B50B6B"/>
    <w:rsid w:val="00B61A36"/>
    <w:rsid w:val="00B63340"/>
    <w:rsid w:val="00B66B29"/>
    <w:rsid w:val="00B761BA"/>
    <w:rsid w:val="00B84599"/>
    <w:rsid w:val="00B86472"/>
    <w:rsid w:val="00B92F21"/>
    <w:rsid w:val="00BA5EDA"/>
    <w:rsid w:val="00BF4A08"/>
    <w:rsid w:val="00C05DDC"/>
    <w:rsid w:val="00C15E5D"/>
    <w:rsid w:val="00C207CB"/>
    <w:rsid w:val="00C33D4E"/>
    <w:rsid w:val="00C34EA1"/>
    <w:rsid w:val="00C42E7A"/>
    <w:rsid w:val="00C571FB"/>
    <w:rsid w:val="00C57C9C"/>
    <w:rsid w:val="00C635D3"/>
    <w:rsid w:val="00C7385E"/>
    <w:rsid w:val="00C7511B"/>
    <w:rsid w:val="00C82C22"/>
    <w:rsid w:val="00C82C30"/>
    <w:rsid w:val="00C83FDF"/>
    <w:rsid w:val="00C87141"/>
    <w:rsid w:val="00C92462"/>
    <w:rsid w:val="00C93A32"/>
    <w:rsid w:val="00CA1B03"/>
    <w:rsid w:val="00CA3F66"/>
    <w:rsid w:val="00CA4114"/>
    <w:rsid w:val="00CC530E"/>
    <w:rsid w:val="00CC57F4"/>
    <w:rsid w:val="00CE1E2B"/>
    <w:rsid w:val="00D02C46"/>
    <w:rsid w:val="00D07E74"/>
    <w:rsid w:val="00D1527B"/>
    <w:rsid w:val="00D1749E"/>
    <w:rsid w:val="00D25DE3"/>
    <w:rsid w:val="00D26DAF"/>
    <w:rsid w:val="00D3006F"/>
    <w:rsid w:val="00D370D3"/>
    <w:rsid w:val="00D40427"/>
    <w:rsid w:val="00D46989"/>
    <w:rsid w:val="00D50534"/>
    <w:rsid w:val="00D54F0A"/>
    <w:rsid w:val="00D630FF"/>
    <w:rsid w:val="00D6406A"/>
    <w:rsid w:val="00D7264D"/>
    <w:rsid w:val="00D74639"/>
    <w:rsid w:val="00D767FB"/>
    <w:rsid w:val="00D77F2D"/>
    <w:rsid w:val="00D80C08"/>
    <w:rsid w:val="00D837CA"/>
    <w:rsid w:val="00D9267B"/>
    <w:rsid w:val="00D949A4"/>
    <w:rsid w:val="00D94D46"/>
    <w:rsid w:val="00D97D0C"/>
    <w:rsid w:val="00DA10C1"/>
    <w:rsid w:val="00DA6707"/>
    <w:rsid w:val="00DB19B5"/>
    <w:rsid w:val="00DC4B76"/>
    <w:rsid w:val="00DD1A19"/>
    <w:rsid w:val="00DD458A"/>
    <w:rsid w:val="00DD6FB9"/>
    <w:rsid w:val="00DE40CC"/>
    <w:rsid w:val="00DF58EA"/>
    <w:rsid w:val="00DF6A0B"/>
    <w:rsid w:val="00DF6B02"/>
    <w:rsid w:val="00E173A5"/>
    <w:rsid w:val="00E22554"/>
    <w:rsid w:val="00E26CBC"/>
    <w:rsid w:val="00E32F24"/>
    <w:rsid w:val="00E430F3"/>
    <w:rsid w:val="00E478B4"/>
    <w:rsid w:val="00E47907"/>
    <w:rsid w:val="00E54685"/>
    <w:rsid w:val="00E56EC4"/>
    <w:rsid w:val="00E625B4"/>
    <w:rsid w:val="00E6316C"/>
    <w:rsid w:val="00E7400B"/>
    <w:rsid w:val="00E7462C"/>
    <w:rsid w:val="00E76C68"/>
    <w:rsid w:val="00E9287E"/>
    <w:rsid w:val="00EA44D9"/>
    <w:rsid w:val="00EA601B"/>
    <w:rsid w:val="00EA714F"/>
    <w:rsid w:val="00EA791C"/>
    <w:rsid w:val="00EB6363"/>
    <w:rsid w:val="00EB6B9F"/>
    <w:rsid w:val="00EB78A1"/>
    <w:rsid w:val="00EC4D16"/>
    <w:rsid w:val="00EC7B09"/>
    <w:rsid w:val="00ED11C2"/>
    <w:rsid w:val="00ED57FF"/>
    <w:rsid w:val="00EE32AC"/>
    <w:rsid w:val="00EE3F25"/>
    <w:rsid w:val="00EE61A2"/>
    <w:rsid w:val="00EF659A"/>
    <w:rsid w:val="00F079E7"/>
    <w:rsid w:val="00F07B28"/>
    <w:rsid w:val="00F13013"/>
    <w:rsid w:val="00F43236"/>
    <w:rsid w:val="00F43485"/>
    <w:rsid w:val="00F45FF3"/>
    <w:rsid w:val="00F564B7"/>
    <w:rsid w:val="00F56ECB"/>
    <w:rsid w:val="00F63225"/>
    <w:rsid w:val="00F67309"/>
    <w:rsid w:val="00F72D49"/>
    <w:rsid w:val="00F72FAC"/>
    <w:rsid w:val="00F742B5"/>
    <w:rsid w:val="00F766DA"/>
    <w:rsid w:val="00F77A57"/>
    <w:rsid w:val="00F921CD"/>
    <w:rsid w:val="00F9333A"/>
    <w:rsid w:val="00F935F6"/>
    <w:rsid w:val="00F964E7"/>
    <w:rsid w:val="00FA3C07"/>
    <w:rsid w:val="00FA5473"/>
    <w:rsid w:val="00FA6F01"/>
    <w:rsid w:val="00FB26B5"/>
    <w:rsid w:val="00FB3B52"/>
    <w:rsid w:val="00FC4CC4"/>
    <w:rsid w:val="00FC5A8E"/>
    <w:rsid w:val="00FC7711"/>
    <w:rsid w:val="00FD1EE8"/>
    <w:rsid w:val="00FD43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7ED12A"/>
  <w15:docId w15:val="{421CBAA5-BE3C-4635-8A36-C458C0507B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2C55"/>
    <w:pPr>
      <w:ind w:left="720"/>
      <w:contextualSpacing/>
    </w:pPr>
  </w:style>
  <w:style w:type="paragraph" w:styleId="BalloonText">
    <w:name w:val="Balloon Text"/>
    <w:basedOn w:val="Normal"/>
    <w:link w:val="BalloonTextChar"/>
    <w:uiPriority w:val="99"/>
    <w:semiHidden/>
    <w:unhideWhenUsed/>
    <w:rsid w:val="0004603F"/>
    <w:rPr>
      <w:rFonts w:ascii="Tahoma" w:hAnsi="Tahoma" w:cs="Tahoma"/>
      <w:sz w:val="16"/>
      <w:szCs w:val="16"/>
    </w:rPr>
  </w:style>
  <w:style w:type="character" w:customStyle="1" w:styleId="BalloonTextChar">
    <w:name w:val="Balloon Text Char"/>
    <w:basedOn w:val="DefaultParagraphFont"/>
    <w:link w:val="BalloonText"/>
    <w:uiPriority w:val="99"/>
    <w:semiHidden/>
    <w:rsid w:val="0004603F"/>
    <w:rPr>
      <w:rFonts w:ascii="Tahoma" w:hAnsi="Tahoma" w:cs="Tahoma"/>
      <w:sz w:val="16"/>
      <w:szCs w:val="16"/>
    </w:rPr>
  </w:style>
  <w:style w:type="character" w:styleId="Hyperlink">
    <w:name w:val="Hyperlink"/>
    <w:basedOn w:val="DefaultParagraphFont"/>
    <w:uiPriority w:val="99"/>
    <w:unhideWhenUsed/>
    <w:rsid w:val="00A14079"/>
    <w:rPr>
      <w:color w:val="0000FF" w:themeColor="hyperlink"/>
      <w:u w:val="single"/>
    </w:rPr>
  </w:style>
  <w:style w:type="character" w:styleId="CommentReference">
    <w:name w:val="annotation reference"/>
    <w:basedOn w:val="DefaultParagraphFont"/>
    <w:uiPriority w:val="99"/>
    <w:semiHidden/>
    <w:unhideWhenUsed/>
    <w:rsid w:val="00A94139"/>
    <w:rPr>
      <w:sz w:val="16"/>
      <w:szCs w:val="16"/>
    </w:rPr>
  </w:style>
  <w:style w:type="paragraph" w:styleId="CommentText">
    <w:name w:val="annotation text"/>
    <w:basedOn w:val="Normal"/>
    <w:link w:val="CommentTextChar"/>
    <w:uiPriority w:val="99"/>
    <w:semiHidden/>
    <w:unhideWhenUsed/>
    <w:rsid w:val="00A94139"/>
    <w:rPr>
      <w:rFonts w:ascii="Times New Roman" w:eastAsia="Times New Roman" w:hAnsi="Times New Roman" w:cs="Times New Roman"/>
      <w:sz w:val="20"/>
      <w:szCs w:val="20"/>
      <w:lang w:val="en-CA"/>
    </w:rPr>
  </w:style>
  <w:style w:type="character" w:customStyle="1" w:styleId="CommentTextChar">
    <w:name w:val="Comment Text Char"/>
    <w:basedOn w:val="DefaultParagraphFont"/>
    <w:link w:val="CommentText"/>
    <w:uiPriority w:val="99"/>
    <w:semiHidden/>
    <w:rsid w:val="00A94139"/>
    <w:rPr>
      <w:rFonts w:ascii="Times New Roman" w:eastAsia="Times New Roman" w:hAnsi="Times New Roman" w:cs="Times New Roman"/>
      <w:sz w:val="20"/>
      <w:szCs w:val="20"/>
      <w:lang w:val="en-CA"/>
    </w:rPr>
  </w:style>
  <w:style w:type="paragraph" w:styleId="NormalWeb">
    <w:name w:val="Normal (Web)"/>
    <w:basedOn w:val="Normal"/>
    <w:uiPriority w:val="99"/>
    <w:semiHidden/>
    <w:unhideWhenUsed/>
    <w:rsid w:val="00F766DA"/>
    <w:pPr>
      <w:spacing w:before="100" w:beforeAutospacing="1" w:after="100" w:afterAutospacing="1"/>
    </w:pPr>
    <w:rPr>
      <w:rFonts w:ascii="Times New Roman" w:eastAsia="Times New Roman" w:hAnsi="Times New Roman" w:cs="Times New Roman"/>
      <w:sz w:val="24"/>
      <w:szCs w:val="24"/>
    </w:rPr>
  </w:style>
  <w:style w:type="paragraph" w:styleId="CommentSubject">
    <w:name w:val="annotation subject"/>
    <w:basedOn w:val="CommentText"/>
    <w:next w:val="CommentText"/>
    <w:link w:val="CommentSubjectChar"/>
    <w:uiPriority w:val="99"/>
    <w:semiHidden/>
    <w:unhideWhenUsed/>
    <w:rsid w:val="00A62F47"/>
    <w:rPr>
      <w:rFonts w:asciiTheme="minorHAnsi" w:eastAsiaTheme="minorHAnsi" w:hAnsiTheme="minorHAnsi" w:cstheme="minorBidi"/>
      <w:b/>
      <w:bCs/>
      <w:lang w:val="en-US"/>
    </w:rPr>
  </w:style>
  <w:style w:type="character" w:customStyle="1" w:styleId="CommentSubjectChar">
    <w:name w:val="Comment Subject Char"/>
    <w:basedOn w:val="CommentTextChar"/>
    <w:link w:val="CommentSubject"/>
    <w:uiPriority w:val="99"/>
    <w:semiHidden/>
    <w:rsid w:val="00A62F47"/>
    <w:rPr>
      <w:rFonts w:ascii="Times New Roman" w:eastAsia="Times New Roman" w:hAnsi="Times New Roman" w:cs="Times New Roman"/>
      <w:b/>
      <w:bCs/>
      <w:sz w:val="20"/>
      <w:szCs w:val="20"/>
      <w:lang w:val="en-CA"/>
    </w:rPr>
  </w:style>
  <w:style w:type="table" w:styleId="TableGrid">
    <w:name w:val="Table Grid"/>
    <w:basedOn w:val="TableNormal"/>
    <w:uiPriority w:val="59"/>
    <w:rsid w:val="0008459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dNoteBibliographyTitle">
    <w:name w:val="EndNote Bibliography Title"/>
    <w:basedOn w:val="Normal"/>
    <w:link w:val="EndNoteBibliographyTitleChar"/>
    <w:rsid w:val="00E7400B"/>
    <w:pPr>
      <w:jc w:val="center"/>
    </w:pPr>
    <w:rPr>
      <w:rFonts w:ascii="Calibri" w:hAnsi="Calibri"/>
      <w:noProof/>
    </w:rPr>
  </w:style>
  <w:style w:type="character" w:customStyle="1" w:styleId="EndNoteBibliographyTitleChar">
    <w:name w:val="EndNote Bibliography Title Char"/>
    <w:basedOn w:val="DefaultParagraphFont"/>
    <w:link w:val="EndNoteBibliographyTitle"/>
    <w:rsid w:val="00E7400B"/>
    <w:rPr>
      <w:rFonts w:ascii="Calibri" w:hAnsi="Calibri"/>
      <w:noProof/>
    </w:rPr>
  </w:style>
  <w:style w:type="paragraph" w:customStyle="1" w:styleId="EndNoteBibliography">
    <w:name w:val="EndNote Bibliography"/>
    <w:basedOn w:val="Normal"/>
    <w:link w:val="EndNoteBibliographyChar"/>
    <w:rsid w:val="00E7400B"/>
    <w:rPr>
      <w:rFonts w:ascii="Calibri" w:hAnsi="Calibri"/>
      <w:noProof/>
    </w:rPr>
  </w:style>
  <w:style w:type="character" w:customStyle="1" w:styleId="EndNoteBibliographyChar">
    <w:name w:val="EndNote Bibliography Char"/>
    <w:basedOn w:val="DefaultParagraphFont"/>
    <w:link w:val="EndNoteBibliography"/>
    <w:rsid w:val="00E7400B"/>
    <w:rPr>
      <w:rFonts w:ascii="Calibri" w:hAnsi="Calibri"/>
      <w:noProof/>
    </w:rPr>
  </w:style>
  <w:style w:type="character" w:styleId="Emphasis">
    <w:name w:val="Emphasis"/>
    <w:basedOn w:val="DefaultParagraphFont"/>
    <w:uiPriority w:val="20"/>
    <w:qFormat/>
    <w:rsid w:val="00BA5EDA"/>
    <w:rPr>
      <w:i/>
      <w:iCs/>
    </w:rPr>
  </w:style>
  <w:style w:type="paragraph" w:styleId="Revision">
    <w:name w:val="Revision"/>
    <w:hidden/>
    <w:uiPriority w:val="99"/>
    <w:semiHidden/>
    <w:rsid w:val="00127DA1"/>
  </w:style>
  <w:style w:type="paragraph" w:customStyle="1" w:styleId="p0">
    <w:name w:val="p0"/>
    <w:basedOn w:val="Normal"/>
    <w:rsid w:val="00915AC9"/>
    <w:pPr>
      <w:jc w:val="both"/>
    </w:pPr>
    <w:rPr>
      <w:rFonts w:ascii="Times New Roman" w:eastAsia="Times New Roman" w:hAnsi="Times New Roman" w:cs="Times New Roman"/>
      <w:sz w:val="21"/>
      <w:szCs w:val="21"/>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5600021">
      <w:bodyDiv w:val="1"/>
      <w:marLeft w:val="0"/>
      <w:marRight w:val="0"/>
      <w:marTop w:val="0"/>
      <w:marBottom w:val="0"/>
      <w:divBdr>
        <w:top w:val="none" w:sz="0" w:space="0" w:color="auto"/>
        <w:left w:val="none" w:sz="0" w:space="0" w:color="auto"/>
        <w:bottom w:val="none" w:sz="0" w:space="0" w:color="auto"/>
        <w:right w:val="none" w:sz="0" w:space="0" w:color="auto"/>
      </w:divBdr>
    </w:div>
    <w:div w:id="427115058">
      <w:bodyDiv w:val="1"/>
      <w:marLeft w:val="0"/>
      <w:marRight w:val="0"/>
      <w:marTop w:val="0"/>
      <w:marBottom w:val="0"/>
      <w:divBdr>
        <w:top w:val="none" w:sz="0" w:space="0" w:color="auto"/>
        <w:left w:val="none" w:sz="0" w:space="0" w:color="auto"/>
        <w:bottom w:val="none" w:sz="0" w:space="0" w:color="auto"/>
        <w:right w:val="none" w:sz="0" w:space="0" w:color="auto"/>
      </w:divBdr>
    </w:div>
    <w:div w:id="577979231">
      <w:bodyDiv w:val="1"/>
      <w:marLeft w:val="0"/>
      <w:marRight w:val="0"/>
      <w:marTop w:val="0"/>
      <w:marBottom w:val="0"/>
      <w:divBdr>
        <w:top w:val="none" w:sz="0" w:space="0" w:color="auto"/>
        <w:left w:val="none" w:sz="0" w:space="0" w:color="auto"/>
        <w:bottom w:val="none" w:sz="0" w:space="0" w:color="auto"/>
        <w:right w:val="none" w:sz="0" w:space="0" w:color="auto"/>
      </w:divBdr>
    </w:div>
    <w:div w:id="622224995">
      <w:bodyDiv w:val="1"/>
      <w:marLeft w:val="0"/>
      <w:marRight w:val="0"/>
      <w:marTop w:val="0"/>
      <w:marBottom w:val="0"/>
      <w:divBdr>
        <w:top w:val="none" w:sz="0" w:space="0" w:color="auto"/>
        <w:left w:val="none" w:sz="0" w:space="0" w:color="auto"/>
        <w:bottom w:val="none" w:sz="0" w:space="0" w:color="auto"/>
        <w:right w:val="none" w:sz="0" w:space="0" w:color="auto"/>
      </w:divBdr>
    </w:div>
    <w:div w:id="657926472">
      <w:bodyDiv w:val="1"/>
      <w:marLeft w:val="0"/>
      <w:marRight w:val="0"/>
      <w:marTop w:val="0"/>
      <w:marBottom w:val="0"/>
      <w:divBdr>
        <w:top w:val="none" w:sz="0" w:space="0" w:color="auto"/>
        <w:left w:val="none" w:sz="0" w:space="0" w:color="auto"/>
        <w:bottom w:val="none" w:sz="0" w:space="0" w:color="auto"/>
        <w:right w:val="none" w:sz="0" w:space="0" w:color="auto"/>
      </w:divBdr>
      <w:divsChild>
        <w:div w:id="166290525">
          <w:marLeft w:val="0"/>
          <w:marRight w:val="0"/>
          <w:marTop w:val="0"/>
          <w:marBottom w:val="0"/>
          <w:divBdr>
            <w:top w:val="none" w:sz="0" w:space="0" w:color="auto"/>
            <w:left w:val="none" w:sz="0" w:space="0" w:color="auto"/>
            <w:bottom w:val="none" w:sz="0" w:space="0" w:color="auto"/>
            <w:right w:val="none" w:sz="0" w:space="0" w:color="auto"/>
          </w:divBdr>
        </w:div>
        <w:div w:id="1694381767">
          <w:marLeft w:val="0"/>
          <w:marRight w:val="0"/>
          <w:marTop w:val="0"/>
          <w:marBottom w:val="0"/>
          <w:divBdr>
            <w:top w:val="none" w:sz="0" w:space="0" w:color="auto"/>
            <w:left w:val="none" w:sz="0" w:space="0" w:color="auto"/>
            <w:bottom w:val="none" w:sz="0" w:space="0" w:color="auto"/>
            <w:right w:val="none" w:sz="0" w:space="0" w:color="auto"/>
          </w:divBdr>
        </w:div>
        <w:div w:id="2144302142">
          <w:marLeft w:val="0"/>
          <w:marRight w:val="0"/>
          <w:marTop w:val="0"/>
          <w:marBottom w:val="0"/>
          <w:divBdr>
            <w:top w:val="none" w:sz="0" w:space="0" w:color="auto"/>
            <w:left w:val="none" w:sz="0" w:space="0" w:color="auto"/>
            <w:bottom w:val="none" w:sz="0" w:space="0" w:color="auto"/>
            <w:right w:val="none" w:sz="0" w:space="0" w:color="auto"/>
          </w:divBdr>
        </w:div>
      </w:divsChild>
    </w:div>
    <w:div w:id="668026063">
      <w:bodyDiv w:val="1"/>
      <w:marLeft w:val="0"/>
      <w:marRight w:val="0"/>
      <w:marTop w:val="0"/>
      <w:marBottom w:val="0"/>
      <w:divBdr>
        <w:top w:val="none" w:sz="0" w:space="0" w:color="auto"/>
        <w:left w:val="none" w:sz="0" w:space="0" w:color="auto"/>
        <w:bottom w:val="none" w:sz="0" w:space="0" w:color="auto"/>
        <w:right w:val="none" w:sz="0" w:space="0" w:color="auto"/>
      </w:divBdr>
    </w:div>
    <w:div w:id="748621661">
      <w:bodyDiv w:val="1"/>
      <w:marLeft w:val="0"/>
      <w:marRight w:val="0"/>
      <w:marTop w:val="0"/>
      <w:marBottom w:val="0"/>
      <w:divBdr>
        <w:top w:val="none" w:sz="0" w:space="0" w:color="auto"/>
        <w:left w:val="none" w:sz="0" w:space="0" w:color="auto"/>
        <w:bottom w:val="none" w:sz="0" w:space="0" w:color="auto"/>
        <w:right w:val="none" w:sz="0" w:space="0" w:color="auto"/>
      </w:divBdr>
      <w:divsChild>
        <w:div w:id="982125998">
          <w:marLeft w:val="0"/>
          <w:marRight w:val="0"/>
          <w:marTop w:val="0"/>
          <w:marBottom w:val="0"/>
          <w:divBdr>
            <w:top w:val="none" w:sz="0" w:space="0" w:color="auto"/>
            <w:left w:val="none" w:sz="0" w:space="0" w:color="auto"/>
            <w:bottom w:val="none" w:sz="0" w:space="0" w:color="auto"/>
            <w:right w:val="none" w:sz="0" w:space="0" w:color="auto"/>
          </w:divBdr>
          <w:divsChild>
            <w:div w:id="1675111555">
              <w:marLeft w:val="0"/>
              <w:marRight w:val="0"/>
              <w:marTop w:val="0"/>
              <w:marBottom w:val="0"/>
              <w:divBdr>
                <w:top w:val="none" w:sz="0" w:space="0" w:color="auto"/>
                <w:left w:val="none" w:sz="0" w:space="0" w:color="auto"/>
                <w:bottom w:val="none" w:sz="0" w:space="0" w:color="auto"/>
                <w:right w:val="none" w:sz="0" w:space="0" w:color="auto"/>
              </w:divBdr>
            </w:div>
          </w:divsChild>
        </w:div>
        <w:div w:id="1275987386">
          <w:marLeft w:val="0"/>
          <w:marRight w:val="0"/>
          <w:marTop w:val="0"/>
          <w:marBottom w:val="0"/>
          <w:divBdr>
            <w:top w:val="none" w:sz="0" w:space="0" w:color="auto"/>
            <w:left w:val="none" w:sz="0" w:space="0" w:color="auto"/>
            <w:bottom w:val="none" w:sz="0" w:space="0" w:color="auto"/>
            <w:right w:val="none" w:sz="0" w:space="0" w:color="auto"/>
          </w:divBdr>
          <w:divsChild>
            <w:div w:id="529539010">
              <w:marLeft w:val="0"/>
              <w:marRight w:val="0"/>
              <w:marTop w:val="0"/>
              <w:marBottom w:val="0"/>
              <w:divBdr>
                <w:top w:val="none" w:sz="0" w:space="0" w:color="auto"/>
                <w:left w:val="none" w:sz="0" w:space="0" w:color="auto"/>
                <w:bottom w:val="none" w:sz="0" w:space="0" w:color="auto"/>
                <w:right w:val="none" w:sz="0" w:space="0" w:color="auto"/>
              </w:divBdr>
              <w:divsChild>
                <w:div w:id="1254438289">
                  <w:marLeft w:val="0"/>
                  <w:marRight w:val="0"/>
                  <w:marTop w:val="0"/>
                  <w:marBottom w:val="0"/>
                  <w:divBdr>
                    <w:top w:val="none" w:sz="0" w:space="0" w:color="auto"/>
                    <w:left w:val="none" w:sz="0" w:space="0" w:color="auto"/>
                    <w:bottom w:val="none" w:sz="0" w:space="0" w:color="auto"/>
                    <w:right w:val="none" w:sz="0" w:space="0" w:color="auto"/>
                  </w:divBdr>
                </w:div>
              </w:divsChild>
            </w:div>
            <w:div w:id="1642732796">
              <w:marLeft w:val="0"/>
              <w:marRight w:val="0"/>
              <w:marTop w:val="0"/>
              <w:marBottom w:val="0"/>
              <w:divBdr>
                <w:top w:val="none" w:sz="0" w:space="0" w:color="auto"/>
                <w:left w:val="none" w:sz="0" w:space="0" w:color="auto"/>
                <w:bottom w:val="none" w:sz="0" w:space="0" w:color="auto"/>
                <w:right w:val="none" w:sz="0" w:space="0" w:color="auto"/>
              </w:divBdr>
            </w:div>
            <w:div w:id="322701126">
              <w:marLeft w:val="0"/>
              <w:marRight w:val="0"/>
              <w:marTop w:val="0"/>
              <w:marBottom w:val="0"/>
              <w:divBdr>
                <w:top w:val="none" w:sz="0" w:space="0" w:color="auto"/>
                <w:left w:val="none" w:sz="0" w:space="0" w:color="auto"/>
                <w:bottom w:val="none" w:sz="0" w:space="0" w:color="auto"/>
                <w:right w:val="none" w:sz="0" w:space="0" w:color="auto"/>
              </w:divBdr>
            </w:div>
            <w:div w:id="500706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365041">
      <w:bodyDiv w:val="1"/>
      <w:marLeft w:val="0"/>
      <w:marRight w:val="0"/>
      <w:marTop w:val="0"/>
      <w:marBottom w:val="0"/>
      <w:divBdr>
        <w:top w:val="none" w:sz="0" w:space="0" w:color="auto"/>
        <w:left w:val="none" w:sz="0" w:space="0" w:color="auto"/>
        <w:bottom w:val="none" w:sz="0" w:space="0" w:color="auto"/>
        <w:right w:val="none" w:sz="0" w:space="0" w:color="auto"/>
      </w:divBdr>
    </w:div>
    <w:div w:id="873005619">
      <w:bodyDiv w:val="1"/>
      <w:marLeft w:val="0"/>
      <w:marRight w:val="0"/>
      <w:marTop w:val="0"/>
      <w:marBottom w:val="0"/>
      <w:divBdr>
        <w:top w:val="none" w:sz="0" w:space="0" w:color="auto"/>
        <w:left w:val="none" w:sz="0" w:space="0" w:color="auto"/>
        <w:bottom w:val="none" w:sz="0" w:space="0" w:color="auto"/>
        <w:right w:val="none" w:sz="0" w:space="0" w:color="auto"/>
      </w:divBdr>
    </w:div>
    <w:div w:id="1006251992">
      <w:bodyDiv w:val="1"/>
      <w:marLeft w:val="0"/>
      <w:marRight w:val="0"/>
      <w:marTop w:val="0"/>
      <w:marBottom w:val="0"/>
      <w:divBdr>
        <w:top w:val="none" w:sz="0" w:space="0" w:color="auto"/>
        <w:left w:val="none" w:sz="0" w:space="0" w:color="auto"/>
        <w:bottom w:val="none" w:sz="0" w:space="0" w:color="auto"/>
        <w:right w:val="none" w:sz="0" w:space="0" w:color="auto"/>
      </w:divBdr>
    </w:div>
    <w:div w:id="1378357880">
      <w:bodyDiv w:val="1"/>
      <w:marLeft w:val="0"/>
      <w:marRight w:val="0"/>
      <w:marTop w:val="0"/>
      <w:marBottom w:val="0"/>
      <w:divBdr>
        <w:top w:val="none" w:sz="0" w:space="0" w:color="auto"/>
        <w:left w:val="none" w:sz="0" w:space="0" w:color="auto"/>
        <w:bottom w:val="none" w:sz="0" w:space="0" w:color="auto"/>
        <w:right w:val="none" w:sz="0" w:space="0" w:color="auto"/>
      </w:divBdr>
    </w:div>
    <w:div w:id="1488790960">
      <w:bodyDiv w:val="1"/>
      <w:marLeft w:val="0"/>
      <w:marRight w:val="0"/>
      <w:marTop w:val="0"/>
      <w:marBottom w:val="0"/>
      <w:divBdr>
        <w:top w:val="none" w:sz="0" w:space="0" w:color="auto"/>
        <w:left w:val="none" w:sz="0" w:space="0" w:color="auto"/>
        <w:bottom w:val="none" w:sz="0" w:space="0" w:color="auto"/>
        <w:right w:val="none" w:sz="0" w:space="0" w:color="auto"/>
      </w:divBdr>
    </w:div>
    <w:div w:id="1754813385">
      <w:bodyDiv w:val="1"/>
      <w:marLeft w:val="0"/>
      <w:marRight w:val="0"/>
      <w:marTop w:val="0"/>
      <w:marBottom w:val="0"/>
      <w:divBdr>
        <w:top w:val="none" w:sz="0" w:space="0" w:color="auto"/>
        <w:left w:val="none" w:sz="0" w:space="0" w:color="auto"/>
        <w:bottom w:val="none" w:sz="0" w:space="0" w:color="auto"/>
        <w:right w:val="none" w:sz="0" w:space="0" w:color="auto"/>
      </w:divBdr>
      <w:divsChild>
        <w:div w:id="253369702">
          <w:marLeft w:val="0"/>
          <w:marRight w:val="0"/>
          <w:marTop w:val="0"/>
          <w:marBottom w:val="0"/>
          <w:divBdr>
            <w:top w:val="none" w:sz="0" w:space="0" w:color="auto"/>
            <w:left w:val="none" w:sz="0" w:space="0" w:color="auto"/>
            <w:bottom w:val="none" w:sz="0" w:space="0" w:color="auto"/>
            <w:right w:val="none" w:sz="0" w:space="0" w:color="auto"/>
          </w:divBdr>
        </w:div>
        <w:div w:id="1438332973">
          <w:marLeft w:val="0"/>
          <w:marRight w:val="0"/>
          <w:marTop w:val="0"/>
          <w:marBottom w:val="0"/>
          <w:divBdr>
            <w:top w:val="none" w:sz="0" w:space="0" w:color="auto"/>
            <w:left w:val="none" w:sz="0" w:space="0" w:color="auto"/>
            <w:bottom w:val="none" w:sz="0" w:space="0" w:color="auto"/>
            <w:right w:val="none" w:sz="0" w:space="0" w:color="auto"/>
          </w:divBdr>
        </w:div>
        <w:div w:id="607199904">
          <w:marLeft w:val="0"/>
          <w:marRight w:val="0"/>
          <w:marTop w:val="0"/>
          <w:marBottom w:val="0"/>
          <w:divBdr>
            <w:top w:val="none" w:sz="0" w:space="0" w:color="auto"/>
            <w:left w:val="none" w:sz="0" w:space="0" w:color="auto"/>
            <w:bottom w:val="none" w:sz="0" w:space="0" w:color="auto"/>
            <w:right w:val="none" w:sz="0" w:space="0" w:color="auto"/>
          </w:divBdr>
        </w:div>
      </w:divsChild>
    </w:div>
    <w:div w:id="2110269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apps.webofknowledge.com.proxy-um.researchport.umd.edu/full_record.do?product=WOS&amp;search_mode=GeneralSearch&amp;qid=1&amp;SID=1Bw3ddtirSSDp4DAXrs&amp;page=1&amp;doc=2&amp;cacheurlFromRightClick=no" TargetMode="External"/></Relationship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111099-D487-42A8-984E-0DE52B2A07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247</TotalTime>
  <Pages>29</Pages>
  <Words>18580</Words>
  <Characters>105911</Characters>
  <Application>Microsoft Office Word</Application>
  <DocSecurity>0</DocSecurity>
  <Lines>882</Lines>
  <Paragraphs>248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124243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kstraynor</dc:creator>
  <cp:lastModifiedBy>Kathy Baylis</cp:lastModifiedBy>
  <cp:revision>18</cp:revision>
  <dcterms:created xsi:type="dcterms:W3CDTF">2016-02-02T14:57:00Z</dcterms:created>
  <dcterms:modified xsi:type="dcterms:W3CDTF">2016-02-03T12:44:00Z</dcterms:modified>
</cp:coreProperties>
</file>